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BA6" w:rsidRDefault="00F47DB4" w:rsidP="001C0878">
      <w:pPr>
        <w:jc w:val="left"/>
        <w:rPr>
          <w:sz w:val="32"/>
          <w:szCs w:val="32"/>
        </w:rPr>
      </w:pPr>
      <w:bookmarkStart w:id="0" w:name="_GoBack"/>
      <w:bookmarkEnd w:id="0"/>
      <w:r>
        <w:rPr>
          <w:noProof/>
          <w:lang w:val="it-IT" w:eastAsia="it-IT"/>
        </w:rPr>
        <w:drawing>
          <wp:anchor distT="0" distB="0" distL="215900" distR="215900" simplePos="0" relativeHeight="251658752" behindDoc="0" locked="0" layoutInCell="1" allowOverlap="1">
            <wp:simplePos x="0" y="0"/>
            <wp:positionH relativeFrom="column">
              <wp:posOffset>2298065</wp:posOffset>
            </wp:positionH>
            <wp:positionV relativeFrom="paragraph">
              <wp:posOffset>-763270</wp:posOffset>
            </wp:positionV>
            <wp:extent cx="1254125" cy="863600"/>
            <wp:effectExtent l="0" t="0" r="0" b="0"/>
            <wp:wrapSquare wrapText="bothSides"/>
            <wp:docPr id="15" name="Immagine 15" descr="logo_ce-en-rvb-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_ce-en-rvb-l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4125" cy="86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BA6" w:rsidRDefault="00CE2BA6" w:rsidP="001C0878">
      <w:pPr>
        <w:jc w:val="left"/>
        <w:rPr>
          <w:sz w:val="32"/>
          <w:szCs w:val="32"/>
        </w:rPr>
      </w:pPr>
    </w:p>
    <w:p w:rsidR="00CE2BA6" w:rsidRDefault="00F47DB4" w:rsidP="001C0878">
      <w:pPr>
        <w:jc w:val="left"/>
        <w:rPr>
          <w:sz w:val="32"/>
          <w:szCs w:val="32"/>
        </w:rPr>
      </w:pPr>
      <w:bookmarkStart w:id="1" w:name="_Ref142569416"/>
      <w:bookmarkEnd w:id="1"/>
      <w:r w:rsidRPr="008B3241">
        <w:rPr>
          <w:noProof/>
          <w:sz w:val="32"/>
          <w:szCs w:val="32"/>
          <w:lang w:val="it-IT" w:eastAsia="it-IT"/>
        </w:rPr>
        <w:drawing>
          <wp:anchor distT="0" distB="0" distL="114300" distR="114300" simplePos="0" relativeHeight="251657728" behindDoc="0" locked="0" layoutInCell="0" allowOverlap="1">
            <wp:simplePos x="0" y="0"/>
            <wp:positionH relativeFrom="column">
              <wp:posOffset>-17145</wp:posOffset>
            </wp:positionH>
            <wp:positionV relativeFrom="paragraph">
              <wp:posOffset>7620</wp:posOffset>
            </wp:positionV>
            <wp:extent cx="893445" cy="887730"/>
            <wp:effectExtent l="0" t="0" r="0" b="0"/>
            <wp:wrapSquare wrapText="bothSides"/>
            <wp:docPr id="14" name="Immagine 14" descr="E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3445" cy="887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B5A" w:rsidRPr="008B3241" w:rsidRDefault="00DD47E6" w:rsidP="001C0878">
      <w:pPr>
        <w:jc w:val="left"/>
        <w:rPr>
          <w:sz w:val="32"/>
          <w:szCs w:val="32"/>
        </w:rPr>
      </w:pPr>
      <w:r w:rsidRPr="008B3241">
        <w:rPr>
          <w:sz w:val="32"/>
          <w:szCs w:val="32"/>
        </w:rPr>
        <w:t>INSPIRE</w:t>
      </w:r>
      <w:r w:rsidRPr="008B3241">
        <w:rPr>
          <w:sz w:val="32"/>
          <w:szCs w:val="32"/>
        </w:rPr>
        <w:br/>
      </w:r>
      <w:r w:rsidR="00D32B5A" w:rsidRPr="008B3241">
        <w:rPr>
          <w:sz w:val="32"/>
          <w:szCs w:val="32"/>
        </w:rPr>
        <w:t xml:space="preserve">Infrastructure for Spatial Information in </w:t>
      </w:r>
      <w:smartTag w:uri="urn:schemas-microsoft-com:office:smarttags" w:element="place">
        <w:r w:rsidR="00D32B5A" w:rsidRPr="008B3241">
          <w:rPr>
            <w:sz w:val="32"/>
            <w:szCs w:val="32"/>
          </w:rPr>
          <w:t>Europe</w:t>
        </w:r>
      </w:smartTag>
    </w:p>
    <w:p w:rsidR="00D32B5A" w:rsidRPr="008B3241" w:rsidRDefault="00D32B5A"/>
    <w:p w:rsidR="00D32B5A" w:rsidRPr="008B3241" w:rsidRDefault="00D32B5A"/>
    <w:p w:rsidR="00D32B5A" w:rsidRPr="008B3241" w:rsidRDefault="00D32B5A"/>
    <w:p w:rsidR="00DD47E6" w:rsidRPr="008B3241" w:rsidRDefault="00DD47E6"/>
    <w:p w:rsidR="00214C5F" w:rsidRPr="004E6BE8" w:rsidRDefault="009A3C1F" w:rsidP="00682BA8">
      <w:pPr>
        <w:tabs>
          <w:tab w:val="clear" w:pos="1134"/>
          <w:tab w:val="left" w:pos="1418"/>
        </w:tabs>
        <w:ind w:left="1418" w:hanging="1418"/>
        <w:jc w:val="left"/>
        <w:rPr>
          <w:sz w:val="32"/>
          <w:szCs w:val="32"/>
        </w:rPr>
      </w:pPr>
      <w:r w:rsidRPr="008B3241">
        <w:rPr>
          <w:sz w:val="32"/>
        </w:rPr>
        <w:t>D2.8.</w:t>
      </w:r>
      <w:r w:rsidR="00BC73A4">
        <w:rPr>
          <w:sz w:val="32"/>
        </w:rPr>
        <w:t>I</w:t>
      </w:r>
      <w:r w:rsidR="00B62813" w:rsidRPr="00B62813">
        <w:rPr>
          <w:sz w:val="32"/>
        </w:rPr>
        <w:t>.</w:t>
      </w:r>
      <w:r w:rsidR="00BC73A4">
        <w:rPr>
          <w:sz w:val="32"/>
        </w:rPr>
        <w:t>2</w:t>
      </w:r>
      <w:r w:rsidRPr="008B3241">
        <w:rPr>
          <w:sz w:val="32"/>
        </w:rPr>
        <w:tab/>
      </w:r>
      <w:r w:rsidRPr="008B3241">
        <w:rPr>
          <w:sz w:val="32"/>
          <w:szCs w:val="32"/>
        </w:rPr>
        <w:t xml:space="preserve">Data Specification on </w:t>
      </w:r>
      <w:r w:rsidR="00BC73A4">
        <w:rPr>
          <w:sz w:val="32"/>
          <w:szCs w:val="32"/>
        </w:rPr>
        <w:t>Geographical Grid Systems</w:t>
      </w:r>
      <w:r w:rsidR="004E6BE8">
        <w:rPr>
          <w:sz w:val="32"/>
          <w:szCs w:val="32"/>
        </w:rPr>
        <w:t xml:space="preserve"> </w:t>
      </w:r>
      <w:r w:rsidR="004E6BE8" w:rsidRPr="008B3241">
        <w:rPr>
          <w:sz w:val="32"/>
          <w:szCs w:val="32"/>
        </w:rPr>
        <w:t>–</w:t>
      </w:r>
      <w:r w:rsidR="004E6BE8">
        <w:rPr>
          <w:sz w:val="32"/>
          <w:szCs w:val="32"/>
        </w:rPr>
        <w:t xml:space="preserve"> Technical</w:t>
      </w:r>
      <w:r w:rsidR="004E6BE8" w:rsidRPr="008B3241">
        <w:rPr>
          <w:sz w:val="32"/>
          <w:szCs w:val="32"/>
        </w:rPr>
        <w:t xml:space="preserve"> Guidelines</w:t>
      </w:r>
    </w:p>
    <w:p w:rsidR="00D257FE" w:rsidRPr="008B3241" w:rsidRDefault="00D257FE" w:rsidP="009A3C1F">
      <w:pPr>
        <w:jc w:val="left"/>
        <w:rPr>
          <w:rStyle w:val="Instruction"/>
        </w:rPr>
      </w:pPr>
    </w:p>
    <w:p w:rsidR="004D76C0" w:rsidRPr="006834D9" w:rsidRDefault="004D76C0" w:rsidP="000531AE"/>
    <w:p w:rsidR="00BD0647" w:rsidRPr="006834D9" w:rsidRDefault="00BD0647" w:rsidP="00AC6CDF">
      <w:pPr>
        <w:rPr>
          <w:rStyle w:val="Instruction"/>
        </w:rPr>
      </w:pPr>
    </w:p>
    <w:p w:rsidR="00DA0097" w:rsidRPr="006834D9" w:rsidRDefault="00DA0097" w:rsidP="00B04312"/>
    <w:tbl>
      <w:tblPr>
        <w:tblW w:w="0" w:type="auto"/>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518"/>
        <w:gridCol w:w="7693"/>
      </w:tblGrid>
      <w:tr w:rsidR="00B04312" w:rsidRPr="008B3241">
        <w:tc>
          <w:tcPr>
            <w:tcW w:w="1518" w:type="dxa"/>
            <w:shd w:val="clear" w:color="auto" w:fill="auto"/>
          </w:tcPr>
          <w:p w:rsidR="00B04312" w:rsidRPr="008B3241" w:rsidRDefault="00B04312" w:rsidP="006751DA">
            <w:pPr>
              <w:spacing w:before="120" w:after="120"/>
              <w:rPr>
                <w:b/>
              </w:rPr>
            </w:pPr>
            <w:r w:rsidRPr="008B3241">
              <w:rPr>
                <w:b/>
              </w:rPr>
              <w:t>Title</w:t>
            </w:r>
          </w:p>
        </w:tc>
        <w:tc>
          <w:tcPr>
            <w:tcW w:w="7693" w:type="dxa"/>
            <w:shd w:val="clear" w:color="auto" w:fill="auto"/>
          </w:tcPr>
          <w:p w:rsidR="00B04312" w:rsidRPr="008B3241" w:rsidRDefault="009A3C1F" w:rsidP="004E6BE8">
            <w:pPr>
              <w:spacing w:before="120" w:after="120"/>
            </w:pPr>
            <w:r w:rsidRPr="008B3241">
              <w:t>D2.8.</w:t>
            </w:r>
            <w:r w:rsidR="00BC73A4">
              <w:t>I</w:t>
            </w:r>
            <w:r w:rsidR="00B62813">
              <w:t>.</w:t>
            </w:r>
            <w:r w:rsidR="00BC73A4">
              <w:t>2</w:t>
            </w:r>
            <w:r w:rsidRPr="008B3241">
              <w:t xml:space="preserve"> </w:t>
            </w:r>
            <w:r w:rsidR="00B04312" w:rsidRPr="008B3241">
              <w:t xml:space="preserve">Data Specification </w:t>
            </w:r>
            <w:r w:rsidRPr="008B3241">
              <w:t xml:space="preserve">on </w:t>
            </w:r>
            <w:r w:rsidR="00BC73A4" w:rsidRPr="00BC73A4">
              <w:rPr>
                <w:i/>
              </w:rPr>
              <w:t>Geographical Grid Systems</w:t>
            </w:r>
            <w:r w:rsidRPr="008B3241">
              <w:t xml:space="preserve"> – </w:t>
            </w:r>
            <w:r w:rsidR="002172D6" w:rsidRPr="002172D6">
              <w:t>Technical Guid</w:t>
            </w:r>
            <w:r w:rsidR="004E6BE8">
              <w:t>elines</w:t>
            </w:r>
            <w:r w:rsidR="00B04312" w:rsidRPr="008B3241">
              <w:t xml:space="preserve"> </w:t>
            </w:r>
          </w:p>
        </w:tc>
      </w:tr>
      <w:tr w:rsidR="00B04312" w:rsidRPr="008B3241">
        <w:tc>
          <w:tcPr>
            <w:tcW w:w="1518" w:type="dxa"/>
            <w:shd w:val="clear" w:color="auto" w:fill="auto"/>
          </w:tcPr>
          <w:p w:rsidR="00B04312" w:rsidRPr="008B3241" w:rsidRDefault="00B04312" w:rsidP="006751DA">
            <w:pPr>
              <w:spacing w:after="120"/>
              <w:rPr>
                <w:b/>
              </w:rPr>
            </w:pPr>
            <w:r w:rsidRPr="008B3241">
              <w:rPr>
                <w:b/>
              </w:rPr>
              <w:t>Creator</w:t>
            </w:r>
          </w:p>
        </w:tc>
        <w:tc>
          <w:tcPr>
            <w:tcW w:w="7693" w:type="dxa"/>
            <w:shd w:val="clear" w:color="auto" w:fill="auto"/>
          </w:tcPr>
          <w:p w:rsidR="00B04312" w:rsidRPr="008B3241" w:rsidRDefault="00BC73A4" w:rsidP="00BC73A4">
            <w:pPr>
              <w:spacing w:after="120"/>
              <w:rPr>
                <w:b/>
              </w:rPr>
            </w:pPr>
            <w:r w:rsidRPr="00BC73A4">
              <w:t>INSPIRE Thematic Working Group Coordinate Reference Systems &amp; Geographical Grid Systems</w:t>
            </w:r>
          </w:p>
        </w:tc>
      </w:tr>
      <w:tr w:rsidR="00B04312" w:rsidRPr="008B3241">
        <w:tc>
          <w:tcPr>
            <w:tcW w:w="1518" w:type="dxa"/>
            <w:shd w:val="clear" w:color="auto" w:fill="auto"/>
          </w:tcPr>
          <w:p w:rsidR="00B04312" w:rsidRPr="008B3241" w:rsidRDefault="00B04312" w:rsidP="006751DA">
            <w:pPr>
              <w:spacing w:after="120"/>
              <w:rPr>
                <w:b/>
              </w:rPr>
            </w:pPr>
            <w:r w:rsidRPr="008B3241">
              <w:rPr>
                <w:b/>
              </w:rPr>
              <w:t>Date</w:t>
            </w:r>
          </w:p>
        </w:tc>
        <w:tc>
          <w:tcPr>
            <w:tcW w:w="7693" w:type="dxa"/>
            <w:shd w:val="clear" w:color="auto" w:fill="auto"/>
          </w:tcPr>
          <w:p w:rsidR="00B04312" w:rsidRPr="008B3241" w:rsidRDefault="001149E1" w:rsidP="006751DA">
            <w:pPr>
              <w:spacing w:after="120"/>
              <w:rPr>
                <w:color w:val="FF0000"/>
              </w:rPr>
            </w:pPr>
            <w:r>
              <w:t>2014-04-17</w:t>
            </w:r>
          </w:p>
        </w:tc>
      </w:tr>
      <w:tr w:rsidR="00B04312" w:rsidRPr="008B3241">
        <w:tc>
          <w:tcPr>
            <w:tcW w:w="1518" w:type="dxa"/>
            <w:shd w:val="clear" w:color="auto" w:fill="auto"/>
          </w:tcPr>
          <w:p w:rsidR="00B04312" w:rsidRPr="008B3241" w:rsidRDefault="00B04312" w:rsidP="006751DA">
            <w:pPr>
              <w:spacing w:after="120"/>
              <w:rPr>
                <w:b/>
              </w:rPr>
            </w:pPr>
            <w:r w:rsidRPr="008B3241">
              <w:rPr>
                <w:b/>
              </w:rPr>
              <w:t>Subject</w:t>
            </w:r>
          </w:p>
        </w:tc>
        <w:tc>
          <w:tcPr>
            <w:tcW w:w="7693" w:type="dxa"/>
            <w:shd w:val="clear" w:color="auto" w:fill="auto"/>
          </w:tcPr>
          <w:p w:rsidR="00B04312" w:rsidRPr="008B3241" w:rsidRDefault="00B04312" w:rsidP="006751DA">
            <w:pPr>
              <w:spacing w:after="120"/>
            </w:pPr>
            <w:r w:rsidRPr="008B3241">
              <w:t xml:space="preserve">INSPIRE Data Specification for the </w:t>
            </w:r>
            <w:r w:rsidR="005D0409" w:rsidRPr="008B3241">
              <w:t xml:space="preserve">spatial data </w:t>
            </w:r>
            <w:r w:rsidRPr="008B3241">
              <w:t xml:space="preserve">theme </w:t>
            </w:r>
            <w:r w:rsidR="00BC73A4" w:rsidRPr="00BC73A4">
              <w:rPr>
                <w:i/>
              </w:rPr>
              <w:t>Geographical Grid Systems</w:t>
            </w:r>
          </w:p>
        </w:tc>
      </w:tr>
      <w:tr w:rsidR="00B04312" w:rsidRPr="008B3241">
        <w:tc>
          <w:tcPr>
            <w:tcW w:w="1518" w:type="dxa"/>
            <w:shd w:val="clear" w:color="auto" w:fill="auto"/>
          </w:tcPr>
          <w:p w:rsidR="00B04312" w:rsidRPr="008B3241" w:rsidRDefault="00B04312" w:rsidP="006751DA">
            <w:pPr>
              <w:spacing w:after="120"/>
              <w:rPr>
                <w:b/>
              </w:rPr>
            </w:pPr>
            <w:r w:rsidRPr="008B3241">
              <w:rPr>
                <w:b/>
              </w:rPr>
              <w:t>Publisher</w:t>
            </w:r>
          </w:p>
        </w:tc>
        <w:tc>
          <w:tcPr>
            <w:tcW w:w="7693" w:type="dxa"/>
            <w:shd w:val="clear" w:color="auto" w:fill="auto"/>
          </w:tcPr>
          <w:p w:rsidR="00B04312" w:rsidRPr="008B3241" w:rsidRDefault="00BC73A4" w:rsidP="006751DA">
            <w:pPr>
              <w:spacing w:after="120"/>
            </w:pPr>
            <w:r w:rsidRPr="00BC73A4">
              <w:t>INSPIRE Thematic Working Group Coordinate Reference Systems &amp; Geographical Grid Systems</w:t>
            </w:r>
          </w:p>
        </w:tc>
      </w:tr>
      <w:tr w:rsidR="00B04312" w:rsidRPr="008B3241">
        <w:tc>
          <w:tcPr>
            <w:tcW w:w="1518" w:type="dxa"/>
            <w:shd w:val="clear" w:color="auto" w:fill="auto"/>
          </w:tcPr>
          <w:p w:rsidR="00B04312" w:rsidRPr="008B3241" w:rsidRDefault="00B04312" w:rsidP="006751DA">
            <w:pPr>
              <w:spacing w:after="120"/>
              <w:rPr>
                <w:b/>
              </w:rPr>
            </w:pPr>
            <w:r w:rsidRPr="008B3241">
              <w:rPr>
                <w:b/>
              </w:rPr>
              <w:t>Type</w:t>
            </w:r>
          </w:p>
        </w:tc>
        <w:tc>
          <w:tcPr>
            <w:tcW w:w="7693" w:type="dxa"/>
            <w:shd w:val="clear" w:color="auto" w:fill="auto"/>
          </w:tcPr>
          <w:p w:rsidR="00B04312" w:rsidRPr="008B3241" w:rsidRDefault="00B04312" w:rsidP="006751DA">
            <w:pPr>
              <w:spacing w:after="120"/>
            </w:pPr>
            <w:r w:rsidRPr="008B3241">
              <w:t>Text</w:t>
            </w:r>
          </w:p>
        </w:tc>
      </w:tr>
      <w:tr w:rsidR="00B04312" w:rsidRPr="008B3241">
        <w:tc>
          <w:tcPr>
            <w:tcW w:w="1518" w:type="dxa"/>
            <w:shd w:val="clear" w:color="auto" w:fill="auto"/>
          </w:tcPr>
          <w:p w:rsidR="00B04312" w:rsidRPr="008B3241" w:rsidRDefault="00B04312" w:rsidP="006751DA">
            <w:pPr>
              <w:spacing w:after="120"/>
              <w:rPr>
                <w:b/>
              </w:rPr>
            </w:pPr>
            <w:r w:rsidRPr="008B3241">
              <w:rPr>
                <w:b/>
              </w:rPr>
              <w:t>Description</w:t>
            </w:r>
          </w:p>
        </w:tc>
        <w:tc>
          <w:tcPr>
            <w:tcW w:w="7693" w:type="dxa"/>
            <w:shd w:val="clear" w:color="auto" w:fill="auto"/>
          </w:tcPr>
          <w:p w:rsidR="00B04312" w:rsidRPr="008B3241" w:rsidRDefault="00100647" w:rsidP="006751DA">
            <w:pPr>
              <w:spacing w:after="120"/>
            </w:pPr>
            <w:r w:rsidRPr="008B3241">
              <w:t>This document describes the INSPIRE Data Specification for the</w:t>
            </w:r>
            <w:r w:rsidR="005D0409" w:rsidRPr="008B3241">
              <w:t xml:space="preserve"> spatial data</w:t>
            </w:r>
            <w:r w:rsidRPr="008B3241">
              <w:t xml:space="preserve"> theme </w:t>
            </w:r>
            <w:r w:rsidR="00BC73A4" w:rsidRPr="0037793A">
              <w:rPr>
                <w:i/>
              </w:rPr>
              <w:t>Geographical Grid Systems</w:t>
            </w:r>
          </w:p>
        </w:tc>
      </w:tr>
      <w:tr w:rsidR="00B04312" w:rsidRPr="008B3241">
        <w:tc>
          <w:tcPr>
            <w:tcW w:w="1518" w:type="dxa"/>
            <w:shd w:val="clear" w:color="auto" w:fill="auto"/>
          </w:tcPr>
          <w:p w:rsidR="00B04312" w:rsidRPr="008B3241" w:rsidRDefault="00B04312" w:rsidP="006751DA">
            <w:pPr>
              <w:spacing w:after="120"/>
              <w:rPr>
                <w:b/>
              </w:rPr>
            </w:pPr>
            <w:r w:rsidRPr="008B3241">
              <w:rPr>
                <w:b/>
              </w:rPr>
              <w:t>Contributor</w:t>
            </w:r>
          </w:p>
        </w:tc>
        <w:tc>
          <w:tcPr>
            <w:tcW w:w="7693" w:type="dxa"/>
            <w:shd w:val="clear" w:color="auto" w:fill="auto"/>
          </w:tcPr>
          <w:p w:rsidR="00B04312" w:rsidRPr="008B3241" w:rsidRDefault="00B04312" w:rsidP="0037793A">
            <w:pPr>
              <w:spacing w:after="120"/>
            </w:pPr>
            <w:r w:rsidRPr="008B3241">
              <w:t xml:space="preserve">Members of the </w:t>
            </w:r>
            <w:r w:rsidR="0037793A" w:rsidRPr="00BC73A4">
              <w:t>INSPIRE Thematic Working Group Coordinate Reference Systems &amp; Geographical Grid Systems</w:t>
            </w:r>
          </w:p>
        </w:tc>
      </w:tr>
      <w:tr w:rsidR="00B04312" w:rsidRPr="008B3241">
        <w:tc>
          <w:tcPr>
            <w:tcW w:w="1518" w:type="dxa"/>
            <w:shd w:val="clear" w:color="auto" w:fill="auto"/>
          </w:tcPr>
          <w:p w:rsidR="00B04312" w:rsidRPr="008B3241" w:rsidRDefault="00B04312" w:rsidP="006751DA">
            <w:pPr>
              <w:spacing w:after="120"/>
              <w:rPr>
                <w:b/>
              </w:rPr>
            </w:pPr>
            <w:r w:rsidRPr="008B3241">
              <w:rPr>
                <w:b/>
              </w:rPr>
              <w:t>Format</w:t>
            </w:r>
          </w:p>
        </w:tc>
        <w:tc>
          <w:tcPr>
            <w:tcW w:w="7693" w:type="dxa"/>
            <w:shd w:val="clear" w:color="auto" w:fill="auto"/>
          </w:tcPr>
          <w:p w:rsidR="00B04312" w:rsidRPr="008B3241" w:rsidRDefault="0001326E" w:rsidP="00606F2A">
            <w:pPr>
              <w:spacing w:after="120"/>
            </w:pPr>
            <w:r w:rsidRPr="00606F2A">
              <w:t>Portable Document Format (pdf)</w:t>
            </w:r>
          </w:p>
        </w:tc>
      </w:tr>
      <w:tr w:rsidR="00B04312" w:rsidRPr="008B3241">
        <w:tc>
          <w:tcPr>
            <w:tcW w:w="1518" w:type="dxa"/>
            <w:shd w:val="clear" w:color="auto" w:fill="auto"/>
          </w:tcPr>
          <w:p w:rsidR="00B04312" w:rsidRPr="008B3241" w:rsidRDefault="00B04312" w:rsidP="006751DA">
            <w:pPr>
              <w:spacing w:after="120"/>
              <w:rPr>
                <w:b/>
              </w:rPr>
            </w:pPr>
            <w:r w:rsidRPr="008B3241">
              <w:rPr>
                <w:b/>
              </w:rPr>
              <w:t>Source</w:t>
            </w:r>
          </w:p>
        </w:tc>
        <w:tc>
          <w:tcPr>
            <w:tcW w:w="7693" w:type="dxa"/>
            <w:shd w:val="clear" w:color="auto" w:fill="auto"/>
          </w:tcPr>
          <w:p w:rsidR="00B04312" w:rsidRPr="008B3241" w:rsidRDefault="00B04312" w:rsidP="006751DA">
            <w:pPr>
              <w:spacing w:after="120"/>
              <w:rPr>
                <w:color w:val="FF0000"/>
              </w:rPr>
            </w:pPr>
          </w:p>
        </w:tc>
      </w:tr>
      <w:tr w:rsidR="00B04312" w:rsidRPr="008B3241">
        <w:tc>
          <w:tcPr>
            <w:tcW w:w="1518" w:type="dxa"/>
            <w:shd w:val="clear" w:color="auto" w:fill="auto"/>
          </w:tcPr>
          <w:p w:rsidR="00B04312" w:rsidRPr="008B3241" w:rsidRDefault="00B04312" w:rsidP="006751DA">
            <w:pPr>
              <w:spacing w:after="120"/>
              <w:rPr>
                <w:b/>
              </w:rPr>
            </w:pPr>
            <w:r w:rsidRPr="008B3241">
              <w:rPr>
                <w:b/>
              </w:rPr>
              <w:t>Rights</w:t>
            </w:r>
          </w:p>
        </w:tc>
        <w:tc>
          <w:tcPr>
            <w:tcW w:w="7693" w:type="dxa"/>
            <w:shd w:val="clear" w:color="auto" w:fill="auto"/>
          </w:tcPr>
          <w:p w:rsidR="00B04312" w:rsidRPr="008B3241" w:rsidRDefault="005D0409" w:rsidP="00606F2A">
            <w:pPr>
              <w:spacing w:after="120"/>
            </w:pPr>
            <w:r w:rsidRPr="00606F2A">
              <w:t>Public</w:t>
            </w:r>
          </w:p>
        </w:tc>
      </w:tr>
      <w:tr w:rsidR="00B04312" w:rsidRPr="00093B75">
        <w:tc>
          <w:tcPr>
            <w:tcW w:w="1518" w:type="dxa"/>
            <w:shd w:val="clear" w:color="auto" w:fill="auto"/>
          </w:tcPr>
          <w:p w:rsidR="00B04312" w:rsidRPr="008B3241" w:rsidRDefault="00B04312" w:rsidP="006751DA">
            <w:pPr>
              <w:spacing w:after="120"/>
              <w:rPr>
                <w:b/>
              </w:rPr>
            </w:pPr>
            <w:r w:rsidRPr="008B3241">
              <w:rPr>
                <w:b/>
              </w:rPr>
              <w:t>Identifier</w:t>
            </w:r>
          </w:p>
        </w:tc>
        <w:tc>
          <w:tcPr>
            <w:tcW w:w="7693" w:type="dxa"/>
            <w:shd w:val="clear" w:color="auto" w:fill="auto"/>
          </w:tcPr>
          <w:p w:rsidR="00B04312" w:rsidRPr="00093B75" w:rsidRDefault="0001326E" w:rsidP="006751DA">
            <w:pPr>
              <w:spacing w:after="120"/>
              <w:rPr>
                <w:lang w:val="de-DE"/>
              </w:rPr>
            </w:pPr>
            <w:r w:rsidRPr="00093B75">
              <w:rPr>
                <w:lang w:val="de-DE"/>
              </w:rPr>
              <w:t>D2.8.</w:t>
            </w:r>
            <w:r w:rsidR="00BC73A4">
              <w:rPr>
                <w:lang w:val="de-DE"/>
              </w:rPr>
              <w:t>I</w:t>
            </w:r>
            <w:r w:rsidRPr="00093B75">
              <w:rPr>
                <w:lang w:val="de-DE"/>
              </w:rPr>
              <w:t>.</w:t>
            </w:r>
            <w:r w:rsidR="00BC73A4">
              <w:rPr>
                <w:lang w:val="de-DE"/>
              </w:rPr>
              <w:t>2</w:t>
            </w:r>
            <w:r w:rsidRPr="00093B75">
              <w:rPr>
                <w:lang w:val="de-DE"/>
              </w:rPr>
              <w:t>_v</w:t>
            </w:r>
            <w:r w:rsidR="00420C32">
              <w:rPr>
                <w:lang w:val="de-DE"/>
              </w:rPr>
              <w:t>3.1</w:t>
            </w:r>
          </w:p>
        </w:tc>
      </w:tr>
      <w:tr w:rsidR="00B04312" w:rsidRPr="008B3241">
        <w:tc>
          <w:tcPr>
            <w:tcW w:w="1518" w:type="dxa"/>
            <w:shd w:val="clear" w:color="auto" w:fill="auto"/>
          </w:tcPr>
          <w:p w:rsidR="00B04312" w:rsidRPr="008B3241" w:rsidRDefault="00B04312" w:rsidP="006751DA">
            <w:pPr>
              <w:spacing w:after="120"/>
              <w:rPr>
                <w:b/>
              </w:rPr>
            </w:pPr>
            <w:r w:rsidRPr="008B3241">
              <w:rPr>
                <w:b/>
              </w:rPr>
              <w:t>Language</w:t>
            </w:r>
          </w:p>
        </w:tc>
        <w:tc>
          <w:tcPr>
            <w:tcW w:w="7693" w:type="dxa"/>
            <w:shd w:val="clear" w:color="auto" w:fill="auto"/>
          </w:tcPr>
          <w:p w:rsidR="00B04312" w:rsidRPr="008B3241" w:rsidRDefault="00B04312" w:rsidP="006751DA">
            <w:pPr>
              <w:spacing w:after="120"/>
            </w:pPr>
            <w:r w:rsidRPr="008B3241">
              <w:t>En</w:t>
            </w:r>
          </w:p>
        </w:tc>
      </w:tr>
      <w:tr w:rsidR="00B04312" w:rsidRPr="008B3241">
        <w:trPr>
          <w:trHeight w:val="808"/>
        </w:trPr>
        <w:tc>
          <w:tcPr>
            <w:tcW w:w="1518" w:type="dxa"/>
            <w:shd w:val="clear" w:color="auto" w:fill="auto"/>
          </w:tcPr>
          <w:p w:rsidR="00B04312" w:rsidRPr="008B3241" w:rsidRDefault="00B04312" w:rsidP="006751DA">
            <w:pPr>
              <w:spacing w:after="120"/>
              <w:rPr>
                <w:b/>
              </w:rPr>
            </w:pPr>
            <w:r w:rsidRPr="008B3241">
              <w:rPr>
                <w:b/>
              </w:rPr>
              <w:t>Relation</w:t>
            </w:r>
          </w:p>
        </w:tc>
        <w:tc>
          <w:tcPr>
            <w:tcW w:w="7693" w:type="dxa"/>
            <w:shd w:val="clear" w:color="auto" w:fill="auto"/>
          </w:tcPr>
          <w:p w:rsidR="00B04312" w:rsidRPr="008B3241" w:rsidRDefault="005D0409" w:rsidP="006751DA">
            <w:r w:rsidRPr="008B3241">
              <w:rPr>
                <w:rFonts w:cs="Arial"/>
                <w:lang w:eastAsia="en-US"/>
              </w:rPr>
              <w:t>Directive 2007/2/EC of the European Parliament and of the Council of 14 March 2007</w:t>
            </w:r>
            <w:r w:rsidRPr="008B3241">
              <w:rPr>
                <w:rFonts w:cs="Arial"/>
              </w:rPr>
              <w:t xml:space="preserve"> </w:t>
            </w:r>
            <w:r w:rsidRPr="008B3241">
              <w:rPr>
                <w:rFonts w:cs="Arial"/>
                <w:lang w:eastAsia="en-US"/>
              </w:rPr>
              <w:t>establishing an Infrastructure for Spatial Information in the European Community (INSPIRE)</w:t>
            </w:r>
          </w:p>
        </w:tc>
      </w:tr>
      <w:tr w:rsidR="00B04312" w:rsidRPr="008B3241">
        <w:tc>
          <w:tcPr>
            <w:tcW w:w="1518" w:type="dxa"/>
            <w:shd w:val="clear" w:color="auto" w:fill="auto"/>
          </w:tcPr>
          <w:p w:rsidR="00B04312" w:rsidRPr="008B3241" w:rsidRDefault="00B04312" w:rsidP="006751DA">
            <w:pPr>
              <w:spacing w:after="120"/>
              <w:rPr>
                <w:b/>
              </w:rPr>
            </w:pPr>
            <w:r w:rsidRPr="008B3241">
              <w:rPr>
                <w:b/>
              </w:rPr>
              <w:t>Coverage</w:t>
            </w:r>
          </w:p>
        </w:tc>
        <w:tc>
          <w:tcPr>
            <w:tcW w:w="7693" w:type="dxa"/>
            <w:shd w:val="clear" w:color="auto" w:fill="auto"/>
          </w:tcPr>
          <w:p w:rsidR="00B04312" w:rsidRPr="008B3241" w:rsidRDefault="00B04312" w:rsidP="006751DA">
            <w:pPr>
              <w:spacing w:after="120"/>
            </w:pPr>
            <w:r w:rsidRPr="008B3241">
              <w:t>Project duration</w:t>
            </w:r>
          </w:p>
        </w:tc>
      </w:tr>
    </w:tbl>
    <w:p w:rsidR="00D32B5A" w:rsidRPr="008B3241" w:rsidRDefault="00D32B5A" w:rsidP="00DC4AF6"/>
    <w:p w:rsidR="00D32B5A" w:rsidRPr="008B3241" w:rsidRDefault="00D32B5A" w:rsidP="00DC4AF6"/>
    <w:p w:rsidR="00F65D6C" w:rsidRPr="008B3241" w:rsidRDefault="00F65D6C" w:rsidP="00F65D6C">
      <w:pPr>
        <w:rPr>
          <w:b/>
          <w:sz w:val="32"/>
        </w:rPr>
        <w:sectPr w:rsidR="00F65D6C" w:rsidRPr="008B3241" w:rsidSect="00422364">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418" w:header="720" w:footer="720" w:gutter="0"/>
          <w:pgNumType w:start="1"/>
          <w:cols w:space="720"/>
          <w:docGrid w:linePitch="360"/>
        </w:sectPr>
      </w:pPr>
      <w:bookmarkStart w:id="2" w:name="_Toc535386853"/>
      <w:bookmarkStart w:id="3" w:name="_Toc535386974"/>
      <w:bookmarkStart w:id="4" w:name="_Toc535387364"/>
    </w:p>
    <w:p w:rsidR="00BC73A4" w:rsidRPr="009C3BA9" w:rsidRDefault="00BC73A4" w:rsidP="0037793A">
      <w:pPr>
        <w:tabs>
          <w:tab w:val="clear" w:pos="284"/>
          <w:tab w:val="clear" w:pos="567"/>
          <w:tab w:val="clear" w:pos="851"/>
          <w:tab w:val="clear" w:pos="1134"/>
        </w:tabs>
        <w:outlineLvl w:val="0"/>
        <w:rPr>
          <w:rFonts w:eastAsia="Times New Roman"/>
          <w:b/>
          <w:bCs/>
          <w:kern w:val="32"/>
          <w:sz w:val="32"/>
          <w:lang w:eastAsia="it-IT"/>
        </w:rPr>
      </w:pPr>
      <w:bookmarkStart w:id="5" w:name="Foreword"/>
      <w:r w:rsidRPr="009C3BA9">
        <w:rPr>
          <w:rFonts w:eastAsia="Times New Roman"/>
          <w:b/>
          <w:bCs/>
          <w:kern w:val="32"/>
          <w:sz w:val="32"/>
          <w:lang w:eastAsia="it-IT"/>
        </w:rPr>
        <w:lastRenderedPageBreak/>
        <w:t>Foreword</w:t>
      </w:r>
    </w:p>
    <w:bookmarkEnd w:id="5"/>
    <w:p w:rsidR="00BC73A4" w:rsidRPr="009C3BA9" w:rsidRDefault="00BC73A4" w:rsidP="0037793A">
      <w:pPr>
        <w:tabs>
          <w:tab w:val="clear" w:pos="284"/>
          <w:tab w:val="clear" w:pos="567"/>
          <w:tab w:val="clear" w:pos="851"/>
          <w:tab w:val="clear" w:pos="1134"/>
        </w:tabs>
        <w:outlineLvl w:val="0"/>
        <w:rPr>
          <w:rFonts w:eastAsia="Times New Roman"/>
          <w:b/>
          <w:bCs/>
          <w:kern w:val="32"/>
          <w:sz w:val="32"/>
          <w:lang w:eastAsia="it-IT"/>
        </w:rPr>
      </w:pPr>
      <w:r w:rsidRPr="009C3BA9">
        <w:rPr>
          <w:rFonts w:eastAsia="Times New Roman"/>
          <w:b/>
          <w:bCs/>
          <w:kern w:val="32"/>
          <w:sz w:val="32"/>
          <w:lang w:eastAsia="it-IT"/>
        </w:rPr>
        <w:t>How to read the document?</w:t>
      </w: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Default="00BC73A4" w:rsidP="0037793A">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 xml:space="preserve">This document describes the </w:t>
      </w:r>
      <w:r w:rsidRPr="00F35F97">
        <w:rPr>
          <w:rFonts w:eastAsia="Times New Roman"/>
          <w:i/>
          <w:lang w:eastAsia="it-IT"/>
        </w:rPr>
        <w:t xml:space="preserve">“INSPIRE data specification on </w:t>
      </w:r>
      <w:r>
        <w:rPr>
          <w:rFonts w:eastAsia="Times New Roman"/>
          <w:i/>
          <w:lang w:eastAsia="it-IT"/>
        </w:rPr>
        <w:t xml:space="preserve">Geographical Grid Systems – Technical </w:t>
      </w:r>
      <w:r w:rsidRPr="00F35F97">
        <w:rPr>
          <w:rFonts w:eastAsia="Times New Roman"/>
          <w:i/>
          <w:lang w:eastAsia="it-IT"/>
        </w:rPr>
        <w:t>Guidelines”</w:t>
      </w:r>
      <w:r>
        <w:rPr>
          <w:rFonts w:eastAsia="Times New Roman"/>
          <w:lang w:eastAsia="it-IT"/>
        </w:rPr>
        <w:t xml:space="preserve"> version 3.1rc1</w:t>
      </w:r>
      <w:r w:rsidRPr="009C3BA9">
        <w:rPr>
          <w:rFonts w:eastAsia="Times New Roman"/>
          <w:lang w:eastAsia="it-IT"/>
        </w:rPr>
        <w:t xml:space="preserve"> as developed by the Thematic Wor</w:t>
      </w:r>
      <w:r w:rsidRPr="009C3BA9">
        <w:rPr>
          <w:rFonts w:eastAsia="Times New Roman"/>
          <w:lang w:eastAsia="it-IT"/>
        </w:rPr>
        <w:t>k</w:t>
      </w:r>
      <w:r w:rsidRPr="009C3BA9">
        <w:rPr>
          <w:rFonts w:eastAsia="Times New Roman"/>
          <w:lang w:eastAsia="it-IT"/>
        </w:rPr>
        <w:t xml:space="preserve">ing Group </w:t>
      </w:r>
      <w:r>
        <w:rPr>
          <w:rFonts w:eastAsia="Times New Roman"/>
          <w:lang w:eastAsia="it-IT"/>
        </w:rPr>
        <w:t xml:space="preserve">(TWG) </w:t>
      </w:r>
      <w:r>
        <w:rPr>
          <w:rFonts w:eastAsia="Times New Roman"/>
          <w:i/>
          <w:lang w:eastAsia="it-IT"/>
        </w:rPr>
        <w:t>Reference Systems</w:t>
      </w:r>
      <w:r w:rsidRPr="009C3BA9">
        <w:rPr>
          <w:rFonts w:eastAsia="Times New Roman"/>
          <w:i/>
          <w:lang w:eastAsia="it-IT"/>
        </w:rPr>
        <w:t xml:space="preserve"> </w:t>
      </w:r>
      <w:r w:rsidRPr="009C3BA9">
        <w:rPr>
          <w:rFonts w:eastAsia="Times New Roman"/>
          <w:lang w:eastAsia="it-IT"/>
        </w:rPr>
        <w:t>using both natural an</w:t>
      </w:r>
      <w:r>
        <w:rPr>
          <w:rFonts w:eastAsia="Times New Roman"/>
          <w:lang w:eastAsia="it-IT"/>
        </w:rPr>
        <w:t>d a conceptual schema language.</w:t>
      </w:r>
    </w:p>
    <w:p w:rsidR="00BC73A4"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The data specification is based on a common template</w:t>
      </w:r>
      <w:r>
        <w:rPr>
          <w:rStyle w:val="Rimandonotaapidipagina"/>
          <w:rFonts w:eastAsia="Times New Roman"/>
          <w:lang w:eastAsia="it-IT"/>
        </w:rPr>
        <w:footnoteReference w:id="1"/>
      </w:r>
      <w:r w:rsidRPr="009C3BA9">
        <w:rPr>
          <w:rFonts w:eastAsia="Times New Roman"/>
          <w:lang w:eastAsia="it-IT"/>
        </w:rPr>
        <w:t xml:space="preserve"> used for all data specifications</w:t>
      </w:r>
      <w:r>
        <w:rPr>
          <w:rFonts w:eastAsia="Times New Roman"/>
          <w:lang w:eastAsia="it-IT"/>
        </w:rPr>
        <w:t>,</w:t>
      </w:r>
      <w:r w:rsidRPr="009C3BA9">
        <w:rPr>
          <w:rFonts w:eastAsia="Times New Roman"/>
          <w:lang w:eastAsia="it-IT"/>
        </w:rPr>
        <w:t xml:space="preserve"> </w:t>
      </w:r>
      <w:r>
        <w:rPr>
          <w:rFonts w:eastAsia="Times New Roman"/>
          <w:lang w:eastAsia="it-IT"/>
        </w:rPr>
        <w:t xml:space="preserve">which </w:t>
      </w:r>
      <w:r w:rsidRPr="009C3BA9">
        <w:rPr>
          <w:rFonts w:eastAsia="Times New Roman"/>
          <w:lang w:eastAsia="it-IT"/>
        </w:rPr>
        <w:t xml:space="preserve">has been harmonised </w:t>
      </w:r>
      <w:r>
        <w:rPr>
          <w:rFonts w:eastAsia="Times New Roman"/>
          <w:lang w:eastAsia="it-IT"/>
        </w:rPr>
        <w:t xml:space="preserve">using the experience from the development of </w:t>
      </w:r>
      <w:r w:rsidRPr="009C3BA9">
        <w:rPr>
          <w:rFonts w:eastAsia="Times New Roman"/>
          <w:lang w:eastAsia="it-IT"/>
        </w:rPr>
        <w:t>the Annex I</w:t>
      </w:r>
      <w:r>
        <w:rPr>
          <w:rFonts w:eastAsia="Times New Roman"/>
          <w:lang w:eastAsia="it-IT"/>
        </w:rPr>
        <w:t>, II and III</w:t>
      </w:r>
      <w:r w:rsidRPr="009C3BA9">
        <w:rPr>
          <w:rFonts w:eastAsia="Times New Roman"/>
          <w:lang w:eastAsia="it-IT"/>
        </w:rPr>
        <w:t xml:space="preserve"> data specific</w:t>
      </w:r>
      <w:r w:rsidRPr="009C3BA9">
        <w:rPr>
          <w:rFonts w:eastAsia="Times New Roman"/>
          <w:lang w:eastAsia="it-IT"/>
        </w:rPr>
        <w:t>a</w:t>
      </w:r>
      <w:r w:rsidRPr="009C3BA9">
        <w:rPr>
          <w:rFonts w:eastAsia="Times New Roman"/>
          <w:lang w:eastAsia="it-IT"/>
        </w:rPr>
        <w:t>tions</w:t>
      </w:r>
      <w:r>
        <w:rPr>
          <w:rFonts w:eastAsia="Times New Roman"/>
          <w:lang w:eastAsia="it-IT"/>
        </w:rPr>
        <w:t>.</w:t>
      </w: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 xml:space="preserve">This document provides guidelines for the implementation of the provisions laid down in the draft Implementing Rule for spatial data sets and services of the INSPIRE Directive. </w:t>
      </w:r>
      <w:r w:rsidRPr="00062E7D">
        <w:rPr>
          <w:rFonts w:eastAsia="Times New Roman"/>
          <w:lang w:eastAsia="it-IT"/>
        </w:rPr>
        <w:t>It also includes add</w:t>
      </w:r>
      <w:r w:rsidRPr="00062E7D">
        <w:rPr>
          <w:rFonts w:eastAsia="Times New Roman"/>
          <w:lang w:eastAsia="it-IT"/>
        </w:rPr>
        <w:t>i</w:t>
      </w:r>
      <w:r w:rsidRPr="00062E7D">
        <w:rPr>
          <w:rFonts w:eastAsia="Times New Roman"/>
          <w:lang w:eastAsia="it-IT"/>
        </w:rPr>
        <w:t>tional requirements and recommendations that, although not</w:t>
      </w:r>
      <w:r>
        <w:rPr>
          <w:rFonts w:eastAsia="Times New Roman"/>
          <w:lang w:eastAsia="it-IT"/>
        </w:rPr>
        <w:t xml:space="preserve"> included</w:t>
      </w:r>
      <w:r w:rsidRPr="00062E7D">
        <w:rPr>
          <w:rFonts w:eastAsia="Times New Roman"/>
          <w:lang w:eastAsia="it-IT"/>
        </w:rPr>
        <w:t xml:space="preserve"> in the Implementing Rule, are rel</w:t>
      </w:r>
      <w:r w:rsidRPr="00062E7D">
        <w:rPr>
          <w:rFonts w:eastAsia="Times New Roman"/>
          <w:lang w:eastAsia="it-IT"/>
        </w:rPr>
        <w:t>e</w:t>
      </w:r>
      <w:r w:rsidRPr="00062E7D">
        <w:rPr>
          <w:rFonts w:eastAsia="Times New Roman"/>
          <w:lang w:eastAsia="it-IT"/>
        </w:rPr>
        <w:t>vant to guarant</w:t>
      </w:r>
      <w:r>
        <w:rPr>
          <w:rFonts w:eastAsia="Times New Roman"/>
          <w:lang w:eastAsia="it-IT"/>
        </w:rPr>
        <w:t>ee</w:t>
      </w:r>
      <w:r w:rsidRPr="00062E7D">
        <w:rPr>
          <w:rFonts w:eastAsia="Times New Roman"/>
          <w:lang w:eastAsia="it-IT"/>
        </w:rPr>
        <w:t xml:space="preserve"> or to increase </w:t>
      </w:r>
      <w:r>
        <w:rPr>
          <w:rFonts w:eastAsia="Times New Roman"/>
          <w:lang w:eastAsia="it-IT"/>
        </w:rPr>
        <w:t xml:space="preserve">data </w:t>
      </w:r>
      <w:r w:rsidRPr="00062E7D">
        <w:rPr>
          <w:rFonts w:eastAsia="Times New Roman"/>
          <w:lang w:eastAsia="it-IT"/>
        </w:rPr>
        <w:t>interoperability.</w:t>
      </w: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r>
        <w:rPr>
          <w:rFonts w:eastAsia="Times New Roman"/>
          <w:lang w:eastAsia="it-IT"/>
        </w:rPr>
        <w:t>T</w:t>
      </w:r>
      <w:r w:rsidRPr="009C3BA9">
        <w:rPr>
          <w:rFonts w:eastAsia="Times New Roman"/>
          <w:lang w:eastAsia="it-IT"/>
        </w:rPr>
        <w:t>wo executive summaries provide a quick overview of the INSPIRE data specification process in ge</w:t>
      </w:r>
      <w:r w:rsidRPr="009C3BA9">
        <w:rPr>
          <w:rFonts w:eastAsia="Times New Roman"/>
          <w:lang w:eastAsia="it-IT"/>
        </w:rPr>
        <w:t>n</w:t>
      </w:r>
      <w:r w:rsidRPr="009C3BA9">
        <w:rPr>
          <w:rFonts w:eastAsia="Times New Roman"/>
          <w:lang w:eastAsia="it-IT"/>
        </w:rPr>
        <w:t xml:space="preserve">eral, and the content of the data specification on </w:t>
      </w:r>
      <w:r>
        <w:rPr>
          <w:rFonts w:eastAsia="Times New Roman"/>
          <w:i/>
          <w:lang w:eastAsia="it-IT"/>
        </w:rPr>
        <w:t xml:space="preserve">Geographical Grid Systems </w:t>
      </w:r>
      <w:r w:rsidRPr="009C3BA9">
        <w:rPr>
          <w:rFonts w:eastAsia="Times New Roman"/>
          <w:lang w:eastAsia="it-IT"/>
        </w:rPr>
        <w:t>in particular. We highly reco</w:t>
      </w:r>
      <w:r w:rsidRPr="009C3BA9">
        <w:rPr>
          <w:rFonts w:eastAsia="Times New Roman"/>
          <w:lang w:eastAsia="it-IT"/>
        </w:rPr>
        <w:t>m</w:t>
      </w:r>
      <w:r w:rsidRPr="009C3BA9">
        <w:rPr>
          <w:rFonts w:eastAsia="Times New Roman"/>
          <w:lang w:eastAsia="it-IT"/>
        </w:rPr>
        <w:t>mend that managers, decision makers, and all those new to the INSPIRE process and/or information mode</w:t>
      </w:r>
      <w:r w:rsidRPr="009C3BA9">
        <w:rPr>
          <w:rFonts w:eastAsia="Times New Roman"/>
          <w:lang w:eastAsia="it-IT"/>
        </w:rPr>
        <w:t>l</w:t>
      </w:r>
      <w:r w:rsidRPr="009C3BA9">
        <w:rPr>
          <w:rFonts w:eastAsia="Times New Roman"/>
          <w:lang w:eastAsia="it-IT"/>
        </w:rPr>
        <w:t>ling should read these executive summaries first.</w:t>
      </w: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The UML diagrams (in Chapter 5) offer a rapid way to see the main elements of the specifications and their relationships. The definition of the spatial object types, attributes, and relationships are included in the Feature Catalogue (also in Chapter 5). People having thematic expertise but not familiar with UML can fully understand the content of the data model focusing on the Feature Catalogue. Users might also find the Feature Catalogue especially useful to check if it contains the data necessary for the applications that they run. The technical details are expected to be of prime interest to those o</w:t>
      </w:r>
      <w:r w:rsidRPr="009C3BA9">
        <w:rPr>
          <w:rFonts w:eastAsia="Times New Roman"/>
          <w:lang w:eastAsia="it-IT"/>
        </w:rPr>
        <w:t>r</w:t>
      </w:r>
      <w:r w:rsidRPr="009C3BA9">
        <w:rPr>
          <w:rFonts w:eastAsia="Times New Roman"/>
          <w:lang w:eastAsia="it-IT"/>
        </w:rPr>
        <w:t xml:space="preserve">ganisations that are responsible for implementing INSPIRE within the field of </w:t>
      </w:r>
      <w:r>
        <w:rPr>
          <w:rFonts w:eastAsia="Times New Roman"/>
          <w:i/>
          <w:lang w:eastAsia="it-IT"/>
        </w:rPr>
        <w:t>Geographical Grid Systems</w:t>
      </w:r>
      <w:r w:rsidRPr="005854F9">
        <w:rPr>
          <w:rFonts w:eastAsia="Times New Roman"/>
          <w:lang w:eastAsia="it-IT"/>
        </w:rPr>
        <w:t>, but also to other stakeholders and users of the spatial data infrastructure.</w:t>
      </w: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The technical provisions and the underlying concepts are often illustrated by examples. Smaller e</w:t>
      </w:r>
      <w:r w:rsidRPr="009C3BA9">
        <w:rPr>
          <w:rFonts w:eastAsia="Times New Roman"/>
          <w:lang w:eastAsia="it-IT"/>
        </w:rPr>
        <w:t>x</w:t>
      </w:r>
      <w:r w:rsidRPr="009C3BA9">
        <w:rPr>
          <w:rFonts w:eastAsia="Times New Roman"/>
          <w:lang w:eastAsia="it-IT"/>
        </w:rPr>
        <w:t>amples are within the text of the specification, while longer explanatory examples</w:t>
      </w:r>
      <w:r>
        <w:rPr>
          <w:rFonts w:eastAsia="Times New Roman"/>
          <w:lang w:eastAsia="it-IT"/>
        </w:rPr>
        <w:t xml:space="preserve"> and descriptions of selected use cases</w:t>
      </w:r>
      <w:r w:rsidRPr="009C3BA9">
        <w:rPr>
          <w:rFonts w:eastAsia="Times New Roman"/>
          <w:lang w:eastAsia="it-IT"/>
        </w:rPr>
        <w:t xml:space="preserve"> are attached in the a</w:t>
      </w:r>
      <w:r w:rsidRPr="009C3BA9">
        <w:rPr>
          <w:rFonts w:eastAsia="Times New Roman"/>
          <w:lang w:eastAsia="it-IT"/>
        </w:rPr>
        <w:t>n</w:t>
      </w:r>
      <w:r w:rsidRPr="009C3BA9">
        <w:rPr>
          <w:rFonts w:eastAsia="Times New Roman"/>
          <w:lang w:eastAsia="it-IT"/>
        </w:rPr>
        <w:t>nexes.</w:t>
      </w: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Default="00BC73A4" w:rsidP="0037793A">
      <w:pPr>
        <w:shd w:val="clear" w:color="auto" w:fill="E6E6E6"/>
        <w:tabs>
          <w:tab w:val="clear" w:pos="284"/>
          <w:tab w:val="clear" w:pos="567"/>
          <w:tab w:val="clear" w:pos="851"/>
          <w:tab w:val="clear" w:pos="1134"/>
        </w:tabs>
        <w:rPr>
          <w:rFonts w:eastAsia="Times New Roman" w:cs="Arial"/>
          <w:i/>
          <w:iCs/>
          <w:lang w:val="en-US" w:eastAsia="it-IT"/>
        </w:rPr>
      </w:pPr>
      <w:r w:rsidRPr="009C3BA9">
        <w:rPr>
          <w:rFonts w:eastAsia="Times New Roman" w:cs="Arial"/>
          <w:lang w:val="en-US" w:eastAsia="it-IT"/>
        </w:rPr>
        <w:t xml:space="preserve">In order to distinguish the INSPIRE spatial data themes from the spatial object types, the INSPIRE spatial data themes are written in </w:t>
      </w:r>
      <w:r w:rsidRPr="009C3BA9">
        <w:rPr>
          <w:rFonts w:eastAsia="Times New Roman" w:cs="Arial"/>
          <w:i/>
          <w:iCs/>
          <w:lang w:val="en-US" w:eastAsia="it-IT"/>
        </w:rPr>
        <w:t>italics.</w:t>
      </w: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933"/>
      </w:tblGrid>
      <w:tr w:rsidR="00BC73A4" w:rsidRPr="009C3BA9">
        <w:tc>
          <w:tcPr>
            <w:tcW w:w="9356" w:type="dxa"/>
            <w:shd w:val="clear" w:color="auto" w:fill="E6E6E6"/>
          </w:tcPr>
          <w:p w:rsidR="00BC73A4"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Default="00BC73A4" w:rsidP="0037793A">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The document will be publicly available as a ‘non-paper’. It does not represent an official position of the European Commission, and as such cannot be invoked in the context of legal procedures.</w:t>
            </w: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p>
        </w:tc>
      </w:tr>
    </w:tbl>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Pr="009C3BA9" w:rsidRDefault="00BC73A4" w:rsidP="0037793A">
      <w:pPr>
        <w:shd w:val="clear" w:color="auto" w:fill="E6E6E6"/>
        <w:tabs>
          <w:tab w:val="clear" w:pos="284"/>
          <w:tab w:val="clear" w:pos="567"/>
          <w:tab w:val="clear" w:pos="851"/>
          <w:tab w:val="clear" w:pos="1134"/>
        </w:tabs>
        <w:autoSpaceDE w:val="0"/>
        <w:autoSpaceDN w:val="0"/>
        <w:adjustRightInd w:val="0"/>
        <w:jc w:val="left"/>
        <w:outlineLvl w:val="0"/>
        <w:rPr>
          <w:rFonts w:eastAsia="Times New Roman" w:cs="Arial"/>
          <w:b/>
          <w:bCs/>
          <w:lang w:val="en-US" w:eastAsia="ko-KR"/>
        </w:rPr>
      </w:pPr>
      <w:r w:rsidRPr="009C3BA9">
        <w:rPr>
          <w:rFonts w:eastAsia="Times New Roman" w:cs="Arial"/>
          <w:b/>
          <w:bCs/>
          <w:lang w:val="en-US" w:eastAsia="ko-KR"/>
        </w:rPr>
        <w:t>Legal Notice</w:t>
      </w:r>
    </w:p>
    <w:p w:rsidR="00BC73A4" w:rsidRPr="009C3BA9" w:rsidRDefault="00BC73A4" w:rsidP="0037793A">
      <w:pPr>
        <w:shd w:val="clear" w:color="auto" w:fill="E6E6E6"/>
        <w:tabs>
          <w:tab w:val="clear" w:pos="284"/>
          <w:tab w:val="clear" w:pos="567"/>
          <w:tab w:val="clear" w:pos="851"/>
          <w:tab w:val="clear" w:pos="1134"/>
        </w:tabs>
        <w:autoSpaceDE w:val="0"/>
        <w:autoSpaceDN w:val="0"/>
        <w:adjustRightInd w:val="0"/>
        <w:jc w:val="left"/>
        <w:rPr>
          <w:rFonts w:eastAsia="Times New Roman" w:cs="Arial"/>
          <w:b/>
          <w:bCs/>
          <w:lang w:val="en-US" w:eastAsia="ko-KR"/>
        </w:rPr>
      </w:pPr>
    </w:p>
    <w:p w:rsidR="00BC73A4" w:rsidRDefault="00BC73A4" w:rsidP="0037793A">
      <w:pPr>
        <w:shd w:val="clear" w:color="auto" w:fill="E6E6E6"/>
        <w:tabs>
          <w:tab w:val="clear" w:pos="284"/>
          <w:tab w:val="clear" w:pos="567"/>
          <w:tab w:val="clear" w:pos="851"/>
          <w:tab w:val="clear" w:pos="1134"/>
        </w:tabs>
        <w:autoSpaceDE w:val="0"/>
        <w:autoSpaceDN w:val="0"/>
        <w:adjustRightInd w:val="0"/>
        <w:jc w:val="left"/>
        <w:rPr>
          <w:rFonts w:ascii="ArialMT" w:eastAsia="Times New Roman" w:hAnsi="ArialMT" w:cs="ArialMT"/>
          <w:lang w:val="en-US" w:eastAsia="ko-KR"/>
        </w:rPr>
      </w:pPr>
      <w:r w:rsidRPr="009C3BA9">
        <w:rPr>
          <w:rFonts w:ascii="ArialMT" w:eastAsia="Times New Roman" w:hAnsi="ArialMT" w:cs="ArialMT"/>
          <w:lang w:val="en-US" w:eastAsia="ko-KR"/>
        </w:rPr>
        <w:t>Neither the European Commission nor any person acting on behalf of the Commission is responsible for the use which might be made of this publication.</w:t>
      </w:r>
    </w:p>
    <w:p w:rsidR="00BC73A4" w:rsidRPr="009C3BA9" w:rsidRDefault="00BC73A4" w:rsidP="0037793A">
      <w:pPr>
        <w:shd w:val="clear" w:color="auto" w:fill="E6E6E6"/>
        <w:tabs>
          <w:tab w:val="clear" w:pos="284"/>
          <w:tab w:val="clear" w:pos="567"/>
          <w:tab w:val="clear" w:pos="851"/>
          <w:tab w:val="clear" w:pos="1134"/>
        </w:tabs>
        <w:autoSpaceDE w:val="0"/>
        <w:autoSpaceDN w:val="0"/>
        <w:adjustRightInd w:val="0"/>
        <w:jc w:val="left"/>
        <w:rPr>
          <w:rFonts w:ascii="ArialMT" w:eastAsia="Times New Roman" w:hAnsi="ArialMT" w:cs="ArialMT"/>
          <w:lang w:val="en-US" w:eastAsia="ko-KR"/>
        </w:rPr>
      </w:pPr>
    </w:p>
    <w:p w:rsidR="00BC73A4" w:rsidRDefault="00BC73A4" w:rsidP="0037793A">
      <w:pPr>
        <w:rPr>
          <w:lang w:eastAsia="it-IT"/>
        </w:rPr>
      </w:pPr>
      <w:r w:rsidRPr="009C3BA9">
        <w:rPr>
          <w:lang w:eastAsia="it-IT"/>
        </w:rPr>
        <w:br w:type="page"/>
      </w:r>
    </w:p>
    <w:p w:rsidR="00BC73A4" w:rsidRPr="009C3BA9" w:rsidRDefault="00BC73A4" w:rsidP="0037793A">
      <w:pPr>
        <w:tabs>
          <w:tab w:val="clear" w:pos="284"/>
          <w:tab w:val="clear" w:pos="567"/>
          <w:tab w:val="clear" w:pos="851"/>
          <w:tab w:val="clear" w:pos="1134"/>
        </w:tabs>
        <w:jc w:val="left"/>
        <w:rPr>
          <w:rFonts w:eastAsia="Times New Roman"/>
          <w:b/>
          <w:bCs/>
          <w:kern w:val="32"/>
          <w:sz w:val="32"/>
          <w:lang w:eastAsia="it-IT"/>
        </w:rPr>
      </w:pPr>
      <w:bookmarkStart w:id="6" w:name="GeneralExecutiveSummary"/>
      <w:r w:rsidRPr="007A78CC">
        <w:rPr>
          <w:rFonts w:eastAsia="Times New Roman"/>
          <w:b/>
          <w:bCs/>
          <w:kern w:val="32"/>
          <w:sz w:val="32"/>
          <w:lang w:eastAsia="it-IT"/>
        </w:rPr>
        <w:t>Interoperability of Spatial Data Sets and Services –</w:t>
      </w:r>
      <w:r w:rsidRPr="007A78CC">
        <w:rPr>
          <w:rFonts w:eastAsia="Times New Roman"/>
          <w:b/>
          <w:bCs/>
          <w:kern w:val="32"/>
          <w:sz w:val="32"/>
          <w:lang w:eastAsia="it-IT"/>
        </w:rPr>
        <w:br/>
        <w:t>General Executive Summary</w:t>
      </w:r>
    </w:p>
    <w:bookmarkEnd w:id="6"/>
    <w:p w:rsidR="00BC73A4" w:rsidRPr="009C3BA9" w:rsidRDefault="00BC73A4" w:rsidP="0037793A">
      <w:pPr>
        <w:shd w:val="clear" w:color="auto" w:fill="E6E6E6"/>
        <w:tabs>
          <w:tab w:val="clear" w:pos="284"/>
          <w:tab w:val="clear" w:pos="567"/>
          <w:tab w:val="clear" w:pos="851"/>
          <w:tab w:val="clear" w:pos="1134"/>
        </w:tabs>
        <w:jc w:val="left"/>
        <w:rPr>
          <w:rFonts w:eastAsia="Times New Roman"/>
          <w:lang w:eastAsia="it-IT"/>
        </w:rPr>
      </w:pPr>
    </w:p>
    <w:p w:rsidR="00BC73A4" w:rsidRPr="009C3BA9" w:rsidRDefault="00BC73A4" w:rsidP="0037793A">
      <w:pPr>
        <w:shd w:val="clear" w:color="auto" w:fill="E6E6E6"/>
        <w:tabs>
          <w:tab w:val="clear" w:pos="284"/>
          <w:tab w:val="clear" w:pos="567"/>
          <w:tab w:val="clear" w:pos="851"/>
          <w:tab w:val="clear" w:pos="1134"/>
        </w:tabs>
        <w:rPr>
          <w:rFonts w:eastAsia="Times New Roman"/>
          <w:color w:val="000000"/>
          <w:lang w:eastAsia="it-IT"/>
        </w:rPr>
      </w:pPr>
      <w:r w:rsidRPr="009C3BA9">
        <w:rPr>
          <w:rFonts w:eastAsia="Times New Roman"/>
          <w:color w:val="000000"/>
          <w:lang w:eastAsia="it-IT"/>
        </w:rPr>
        <w:t>The challenges regarding the lack of availability, quality, organisation, accessibility, and sharing of spatial information are common to a large number of policies and activities and are experienced across the var</w:t>
      </w:r>
      <w:r w:rsidRPr="009C3BA9">
        <w:rPr>
          <w:rFonts w:eastAsia="Times New Roman"/>
          <w:color w:val="000000"/>
          <w:lang w:eastAsia="it-IT"/>
        </w:rPr>
        <w:t>i</w:t>
      </w:r>
      <w:r w:rsidRPr="009C3BA9">
        <w:rPr>
          <w:rFonts w:eastAsia="Times New Roman"/>
          <w:color w:val="000000"/>
          <w:lang w:eastAsia="it-IT"/>
        </w:rPr>
        <w:t>ous levels of public authority in Europe. In order to solve these problems it is necessary to take measures of coordination between the users and providers of spatial information. The Directive 2007/2/EC of the European Parliament and of the Council adopted on 14 March 2007 aims at establishing an Infrastructure for Spatial Information in the European Community (INSPIRE) for enviro</w:t>
      </w:r>
      <w:r w:rsidRPr="009C3BA9">
        <w:rPr>
          <w:rFonts w:eastAsia="Times New Roman"/>
          <w:color w:val="000000"/>
          <w:lang w:eastAsia="it-IT"/>
        </w:rPr>
        <w:t>n</w:t>
      </w:r>
      <w:r w:rsidRPr="009C3BA9">
        <w:rPr>
          <w:rFonts w:eastAsia="Times New Roman"/>
          <w:color w:val="000000"/>
          <w:lang w:eastAsia="it-IT"/>
        </w:rPr>
        <w:t>mental policies, or policies and activities that have an impact on the environment.</w:t>
      </w: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Pr="009C3BA9" w:rsidRDefault="00BC73A4" w:rsidP="0037793A">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r w:rsidRPr="009C3BA9">
        <w:rPr>
          <w:rFonts w:eastAsia="Times New Roman" w:cs="Arial"/>
          <w:color w:val="000000"/>
          <w:lang w:eastAsia="it-IT"/>
        </w:rPr>
        <w:t xml:space="preserve">INSPIRE </w:t>
      </w:r>
      <w:r>
        <w:rPr>
          <w:rFonts w:eastAsia="Times New Roman" w:cs="Arial"/>
          <w:color w:val="000000"/>
          <w:lang w:eastAsia="it-IT"/>
        </w:rPr>
        <w:t>is</w:t>
      </w:r>
      <w:r w:rsidRPr="009C3BA9">
        <w:rPr>
          <w:rFonts w:eastAsia="Times New Roman" w:cs="Arial"/>
          <w:color w:val="000000"/>
          <w:lang w:eastAsia="it-IT"/>
        </w:rPr>
        <w:t xml:space="preserve"> based on the infrastructures for spatial information that are created and maintained by the Member States. To support the establishment of a European infrastructure, Implementing Rules addressing the following components of the infrastructure </w:t>
      </w:r>
      <w:r>
        <w:rPr>
          <w:rFonts w:eastAsia="Times New Roman" w:cs="Arial"/>
          <w:color w:val="000000"/>
          <w:lang w:eastAsia="it-IT"/>
        </w:rPr>
        <w:t>have</w:t>
      </w:r>
      <w:r w:rsidRPr="009C3BA9">
        <w:rPr>
          <w:rFonts w:eastAsia="Times New Roman" w:cs="Arial"/>
          <w:color w:val="000000"/>
          <w:lang w:eastAsia="it-IT"/>
        </w:rPr>
        <w:t xml:space="preserve"> be</w:t>
      </w:r>
      <w:r>
        <w:rPr>
          <w:rFonts w:eastAsia="Times New Roman" w:cs="Arial"/>
          <w:color w:val="000000"/>
          <w:lang w:eastAsia="it-IT"/>
        </w:rPr>
        <w:t>en</w:t>
      </w:r>
      <w:r w:rsidRPr="009C3BA9">
        <w:rPr>
          <w:rFonts w:eastAsia="Times New Roman" w:cs="Arial"/>
          <w:color w:val="000000"/>
          <w:lang w:eastAsia="it-IT"/>
        </w:rPr>
        <w:t xml:space="preserve"> specified: metadata, interoperabi</w:t>
      </w:r>
      <w:r w:rsidRPr="009C3BA9">
        <w:rPr>
          <w:rFonts w:eastAsia="Times New Roman" w:cs="Arial"/>
          <w:color w:val="000000"/>
          <w:lang w:eastAsia="it-IT"/>
        </w:rPr>
        <w:t>l</w:t>
      </w:r>
      <w:r w:rsidRPr="009C3BA9">
        <w:rPr>
          <w:rFonts w:eastAsia="Times New Roman" w:cs="Arial"/>
          <w:color w:val="000000"/>
          <w:lang w:eastAsia="it-IT"/>
        </w:rPr>
        <w:t xml:space="preserve">ity of spatial data </w:t>
      </w:r>
      <w:r>
        <w:rPr>
          <w:rFonts w:eastAsia="Times New Roman" w:cs="Arial"/>
          <w:color w:val="000000"/>
          <w:lang w:eastAsia="it-IT"/>
        </w:rPr>
        <w:t xml:space="preserve">sets </w:t>
      </w:r>
      <w:r w:rsidRPr="009C3BA9">
        <w:rPr>
          <w:rFonts w:eastAsia="Times New Roman" w:cs="Arial"/>
          <w:color w:val="000000"/>
          <w:lang w:eastAsia="it-IT"/>
        </w:rPr>
        <w:t>(as described in Annexes I, II, III of the Directive) and spatial data services, network services, data and service sharing, and monitoring and reporting proc</w:t>
      </w:r>
      <w:r w:rsidRPr="009C3BA9">
        <w:rPr>
          <w:rFonts w:eastAsia="Times New Roman" w:cs="Arial"/>
          <w:color w:val="000000"/>
          <w:lang w:eastAsia="it-IT"/>
        </w:rPr>
        <w:t>e</w:t>
      </w:r>
      <w:r w:rsidRPr="009C3BA9">
        <w:rPr>
          <w:rFonts w:eastAsia="Times New Roman" w:cs="Arial"/>
          <w:color w:val="000000"/>
          <w:lang w:eastAsia="it-IT"/>
        </w:rPr>
        <w:t>dures.</w:t>
      </w:r>
    </w:p>
    <w:p w:rsidR="00BC73A4" w:rsidRPr="009C3BA9" w:rsidRDefault="00BC73A4" w:rsidP="0037793A">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p>
    <w:p w:rsidR="00BC73A4" w:rsidRPr="009C3BA9" w:rsidRDefault="00BC73A4" w:rsidP="0037793A">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r w:rsidRPr="009C3BA9">
        <w:rPr>
          <w:rFonts w:eastAsia="Times New Roman" w:cs="Arial"/>
          <w:color w:val="000000"/>
          <w:lang w:eastAsia="it-IT"/>
        </w:rPr>
        <w:t>INSPIRE does not require collection of new data. However, after the period specified in the Directive</w:t>
      </w:r>
      <w:r w:rsidRPr="009C3BA9">
        <w:rPr>
          <w:rFonts w:eastAsia="Times New Roman" w:cs="Arial"/>
          <w:color w:val="000000"/>
          <w:vertAlign w:val="superscript"/>
          <w:lang w:eastAsia="it-IT"/>
        </w:rPr>
        <w:footnoteReference w:id="2"/>
      </w:r>
      <w:r w:rsidRPr="009C3BA9">
        <w:rPr>
          <w:rFonts w:eastAsia="Times New Roman" w:cs="Arial"/>
          <w:color w:val="000000"/>
          <w:lang w:eastAsia="it-IT"/>
        </w:rPr>
        <w:t xml:space="preserve"> Member States have to make their data available according to the Implementing Rules.</w:t>
      </w:r>
    </w:p>
    <w:p w:rsidR="00BC73A4" w:rsidRPr="009C3BA9" w:rsidRDefault="00BC73A4" w:rsidP="0037793A">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p>
    <w:p w:rsidR="00BC73A4" w:rsidRPr="009C3BA9" w:rsidRDefault="00BC73A4" w:rsidP="0037793A">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r w:rsidRPr="009C3BA9">
        <w:rPr>
          <w:rFonts w:eastAsia="Times New Roman" w:cs="Arial"/>
          <w:color w:val="000000"/>
          <w:lang w:eastAsia="it-IT"/>
        </w:rPr>
        <w:t>Interoperability in INSPIRE means the possibility to combine spatial data and services from different sources across the European Community in a consistent way without involving specific efforts of h</w:t>
      </w:r>
      <w:r w:rsidRPr="009C3BA9">
        <w:rPr>
          <w:rFonts w:eastAsia="Times New Roman" w:cs="Arial"/>
          <w:color w:val="000000"/>
          <w:lang w:eastAsia="it-IT"/>
        </w:rPr>
        <w:t>u</w:t>
      </w:r>
      <w:r w:rsidRPr="009C3BA9">
        <w:rPr>
          <w:rFonts w:eastAsia="Times New Roman" w:cs="Arial"/>
          <w:color w:val="000000"/>
          <w:lang w:eastAsia="it-IT"/>
        </w:rPr>
        <w:t xml:space="preserve">mans or machines. It is important to note that “interoperability” is understood as providing access to spatial data sets through network services, typically via Internet. Interoperability may be achieved by either changing (harmonising) and storing existing data sets or transforming them via services for publication in the INSPIRE infrastructure. It is expected that users will spend less time and efforts on understanding and integrating data when they build their applications based on data delivered </w:t>
      </w:r>
      <w:r>
        <w:rPr>
          <w:rFonts w:eastAsia="Times New Roman" w:cs="Arial"/>
          <w:color w:val="000000"/>
          <w:lang w:eastAsia="it-IT"/>
        </w:rPr>
        <w:t>in acco</w:t>
      </w:r>
      <w:r>
        <w:rPr>
          <w:rFonts w:eastAsia="Times New Roman" w:cs="Arial"/>
          <w:color w:val="000000"/>
          <w:lang w:eastAsia="it-IT"/>
        </w:rPr>
        <w:t>r</w:t>
      </w:r>
      <w:r>
        <w:rPr>
          <w:rFonts w:eastAsia="Times New Roman" w:cs="Arial"/>
          <w:color w:val="000000"/>
          <w:lang w:eastAsia="it-IT"/>
        </w:rPr>
        <w:t>dance with</w:t>
      </w:r>
      <w:r w:rsidRPr="009C3BA9">
        <w:rPr>
          <w:rFonts w:eastAsia="Times New Roman" w:cs="Arial"/>
          <w:color w:val="000000"/>
          <w:lang w:eastAsia="it-IT"/>
        </w:rPr>
        <w:t xml:space="preserve"> INSPIRE.</w:t>
      </w:r>
    </w:p>
    <w:p w:rsidR="00BC73A4" w:rsidRPr="009C3BA9" w:rsidRDefault="00BC73A4" w:rsidP="0037793A">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p>
    <w:p w:rsidR="00BC73A4" w:rsidRPr="009C3BA9" w:rsidRDefault="00BC73A4" w:rsidP="0037793A">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r w:rsidRPr="009C3BA9">
        <w:rPr>
          <w:rFonts w:eastAsia="Times New Roman" w:cs="Arial"/>
          <w:color w:val="000000"/>
          <w:lang w:eastAsia="it-IT"/>
        </w:rPr>
        <w:t xml:space="preserve">In order to benefit from the endeavours of international standardisation bodies and organisations established under international law their standards and technical means have been </w:t>
      </w:r>
      <w:r>
        <w:rPr>
          <w:rFonts w:eastAsia="Times New Roman" w:cs="Arial"/>
          <w:color w:val="000000"/>
          <w:lang w:eastAsia="it-IT"/>
        </w:rPr>
        <w:t xml:space="preserve">utilised and </w:t>
      </w:r>
      <w:r w:rsidRPr="009C3BA9">
        <w:rPr>
          <w:rFonts w:eastAsia="Times New Roman" w:cs="Arial"/>
          <w:color w:val="000000"/>
          <w:lang w:eastAsia="it-IT"/>
        </w:rPr>
        <w:t>referenced, whe</w:t>
      </w:r>
      <w:r w:rsidRPr="009C3BA9">
        <w:rPr>
          <w:rFonts w:eastAsia="Times New Roman" w:cs="Arial"/>
          <w:color w:val="000000"/>
          <w:lang w:eastAsia="it-IT"/>
        </w:rPr>
        <w:t>n</w:t>
      </w:r>
      <w:r w:rsidRPr="009C3BA9">
        <w:rPr>
          <w:rFonts w:eastAsia="Times New Roman" w:cs="Arial"/>
          <w:color w:val="000000"/>
          <w:lang w:eastAsia="it-IT"/>
        </w:rPr>
        <w:t>ever possible.</w:t>
      </w:r>
    </w:p>
    <w:p w:rsidR="00BC73A4" w:rsidRPr="009C3BA9" w:rsidRDefault="00BC73A4" w:rsidP="0037793A">
      <w:pPr>
        <w:shd w:val="clear" w:color="auto" w:fill="E6E6E6"/>
        <w:tabs>
          <w:tab w:val="clear" w:pos="284"/>
          <w:tab w:val="clear" w:pos="567"/>
          <w:tab w:val="clear" w:pos="851"/>
          <w:tab w:val="clear" w:pos="1134"/>
        </w:tabs>
        <w:autoSpaceDE w:val="0"/>
        <w:autoSpaceDN w:val="0"/>
        <w:adjustRightInd w:val="0"/>
        <w:rPr>
          <w:rFonts w:eastAsia="Times New Roman" w:cs="Arial"/>
          <w:color w:val="000000"/>
          <w:lang w:eastAsia="it-IT"/>
        </w:rPr>
      </w:pPr>
    </w:p>
    <w:p w:rsidR="00BC73A4" w:rsidRDefault="00BC73A4" w:rsidP="0037793A">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 xml:space="preserve">To facilitate the implementation of INSPIRE, it is important that all stakeholders have the opportunity to participate </w:t>
      </w:r>
      <w:r>
        <w:rPr>
          <w:rFonts w:eastAsia="Times New Roman"/>
          <w:lang w:eastAsia="it-IT"/>
        </w:rPr>
        <w:t xml:space="preserve">in </w:t>
      </w:r>
      <w:r w:rsidRPr="009C3BA9">
        <w:rPr>
          <w:rFonts w:eastAsia="Times New Roman"/>
          <w:lang w:eastAsia="it-IT"/>
        </w:rPr>
        <w:t>specification and development. For this reason, the Commission has put in place a consensus building process involving data users, and providers together with representatives of indu</w:t>
      </w:r>
      <w:r w:rsidRPr="009C3BA9">
        <w:rPr>
          <w:rFonts w:eastAsia="Times New Roman"/>
          <w:lang w:eastAsia="it-IT"/>
        </w:rPr>
        <w:t>s</w:t>
      </w:r>
      <w:r w:rsidRPr="009C3BA9">
        <w:rPr>
          <w:rFonts w:eastAsia="Times New Roman"/>
          <w:lang w:eastAsia="it-IT"/>
        </w:rPr>
        <w:t>try, research and government. The</w:t>
      </w:r>
      <w:r>
        <w:rPr>
          <w:rFonts w:eastAsia="Times New Roman"/>
          <w:lang w:eastAsia="it-IT"/>
        </w:rPr>
        <w:t>se</w:t>
      </w:r>
      <w:r w:rsidRPr="009C3BA9">
        <w:rPr>
          <w:rFonts w:eastAsia="Times New Roman"/>
          <w:lang w:eastAsia="it-IT"/>
        </w:rPr>
        <w:t xml:space="preserve"> stakeholders, organised through Spatial Data Interest Commun</w:t>
      </w:r>
      <w:r w:rsidRPr="009C3BA9">
        <w:rPr>
          <w:rFonts w:eastAsia="Times New Roman"/>
          <w:lang w:eastAsia="it-IT"/>
        </w:rPr>
        <w:t>i</w:t>
      </w:r>
      <w:r w:rsidRPr="009C3BA9">
        <w:rPr>
          <w:rFonts w:eastAsia="Times New Roman"/>
          <w:lang w:eastAsia="it-IT"/>
        </w:rPr>
        <w:t>ties (SDIC) and Legally Mandated Organisations (LMO)</w:t>
      </w:r>
      <w:r w:rsidRPr="009C3BA9">
        <w:rPr>
          <w:rFonts w:eastAsia="Times New Roman"/>
          <w:vertAlign w:val="superscript"/>
          <w:lang w:eastAsia="it-IT"/>
        </w:rPr>
        <w:footnoteReference w:id="3"/>
      </w:r>
      <w:r w:rsidRPr="009C3BA9">
        <w:rPr>
          <w:rFonts w:eastAsia="Times New Roman"/>
          <w:lang w:eastAsia="it-IT"/>
        </w:rPr>
        <w:t>, have provided reference materials, participated in the user requirement and technical</w:t>
      </w:r>
      <w:r w:rsidRPr="009C3BA9">
        <w:rPr>
          <w:rFonts w:eastAsia="Times New Roman"/>
          <w:vertAlign w:val="superscript"/>
          <w:lang w:eastAsia="it-IT"/>
        </w:rPr>
        <w:footnoteReference w:id="4"/>
      </w:r>
      <w:r w:rsidRPr="009C3BA9">
        <w:rPr>
          <w:rFonts w:eastAsia="Times New Roman"/>
          <w:lang w:eastAsia="it-IT"/>
        </w:rPr>
        <w:t xml:space="preserve"> su</w:t>
      </w:r>
      <w:r w:rsidRPr="009C3BA9">
        <w:rPr>
          <w:rFonts w:eastAsia="Times New Roman"/>
          <w:lang w:eastAsia="it-IT"/>
        </w:rPr>
        <w:t>r</w:t>
      </w:r>
      <w:r w:rsidRPr="009C3BA9">
        <w:rPr>
          <w:rFonts w:eastAsia="Times New Roman"/>
          <w:lang w:eastAsia="it-IT"/>
        </w:rPr>
        <w:t>veys, proposed experts for the Data Specification Drafting Team</w:t>
      </w:r>
      <w:r w:rsidRPr="009C3BA9">
        <w:rPr>
          <w:rFonts w:eastAsia="Times New Roman"/>
          <w:vertAlign w:val="superscript"/>
          <w:lang w:eastAsia="it-IT"/>
        </w:rPr>
        <w:footnoteReference w:id="5"/>
      </w:r>
      <w:r>
        <w:rPr>
          <w:rFonts w:eastAsia="Times New Roman"/>
          <w:lang w:eastAsia="it-IT"/>
        </w:rPr>
        <w:t>,</w:t>
      </w:r>
      <w:r w:rsidRPr="009C3BA9">
        <w:rPr>
          <w:rFonts w:eastAsia="Times New Roman"/>
          <w:lang w:eastAsia="it-IT"/>
        </w:rPr>
        <w:t xml:space="preserve"> </w:t>
      </w:r>
      <w:r>
        <w:rPr>
          <w:rFonts w:eastAsia="Times New Roman"/>
          <w:lang w:eastAsia="it-IT"/>
        </w:rPr>
        <w:t xml:space="preserve">the </w:t>
      </w:r>
      <w:r w:rsidRPr="009C3BA9">
        <w:rPr>
          <w:rFonts w:eastAsia="Times New Roman"/>
          <w:lang w:eastAsia="it-IT"/>
        </w:rPr>
        <w:t>Thematic Working Groups</w:t>
      </w:r>
      <w:r w:rsidRPr="009C3BA9">
        <w:rPr>
          <w:rFonts w:eastAsia="Times New Roman"/>
          <w:vertAlign w:val="superscript"/>
          <w:lang w:eastAsia="it-IT"/>
        </w:rPr>
        <w:footnoteReference w:id="6"/>
      </w:r>
      <w:r>
        <w:rPr>
          <w:rFonts w:eastAsia="Times New Roman"/>
          <w:lang w:eastAsia="it-IT"/>
        </w:rPr>
        <w:t xml:space="preserve"> and other ad-hoc cross-thematic technical groups and participated in the public </w:t>
      </w:r>
      <w:r>
        <w:rPr>
          <w:rFonts w:eastAsia="Times New Roman" w:cs="Arial"/>
          <w:color w:val="000000"/>
          <w:lang w:eastAsia="it-IT"/>
        </w:rPr>
        <w:t>stakeholder consultations on draft versions of the data specifications. These co</w:t>
      </w:r>
      <w:r>
        <w:rPr>
          <w:rFonts w:eastAsia="Times New Roman" w:cs="Arial"/>
          <w:color w:val="000000"/>
          <w:lang w:eastAsia="it-IT"/>
        </w:rPr>
        <w:t>n</w:t>
      </w:r>
      <w:r>
        <w:rPr>
          <w:rFonts w:eastAsia="Times New Roman" w:cs="Arial"/>
          <w:color w:val="000000"/>
          <w:lang w:eastAsia="it-IT"/>
        </w:rPr>
        <w:t>sultations covered expert reviews as well as feasibility and fitness-for-purpose testing of the data specifications</w:t>
      </w:r>
      <w:r>
        <w:rPr>
          <w:rStyle w:val="Rimandonotaapidipagina"/>
          <w:rFonts w:eastAsia="Times New Roman" w:cs="Arial"/>
          <w:color w:val="000000"/>
          <w:lang w:eastAsia="it-IT"/>
        </w:rPr>
        <w:footnoteReference w:id="7"/>
      </w:r>
      <w:r>
        <w:rPr>
          <w:rFonts w:eastAsia="Times New Roman" w:cs="Arial"/>
          <w:color w:val="000000"/>
          <w:lang w:eastAsia="it-IT"/>
        </w:rPr>
        <w:t>.</w:t>
      </w:r>
      <w:r>
        <w:rPr>
          <w:rFonts w:eastAsia="Times New Roman"/>
          <w:lang w:eastAsia="it-IT"/>
        </w:rPr>
        <w:t xml:space="preserve"> </w:t>
      </w:r>
    </w:p>
    <w:p w:rsidR="00BC73A4"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Default="00BC73A4" w:rsidP="0037793A">
      <w:pPr>
        <w:shd w:val="clear" w:color="auto" w:fill="E6E6E6"/>
        <w:tabs>
          <w:tab w:val="clear" w:pos="284"/>
          <w:tab w:val="clear" w:pos="567"/>
          <w:tab w:val="clear" w:pos="851"/>
          <w:tab w:val="clear" w:pos="1134"/>
        </w:tabs>
        <w:rPr>
          <w:rFonts w:eastAsia="Times New Roman"/>
          <w:lang w:eastAsia="it-IT"/>
        </w:rPr>
      </w:pPr>
      <w:r>
        <w:rPr>
          <w:rFonts w:eastAsia="Times New Roman"/>
          <w:lang w:eastAsia="it-IT"/>
        </w:rPr>
        <w:t>This open and participatory approach was successfully used during the development of the data spec</w:t>
      </w:r>
      <w:r>
        <w:rPr>
          <w:rFonts w:eastAsia="Times New Roman"/>
          <w:lang w:eastAsia="it-IT"/>
        </w:rPr>
        <w:t>i</w:t>
      </w:r>
      <w:r>
        <w:rPr>
          <w:rFonts w:eastAsia="Times New Roman"/>
          <w:lang w:eastAsia="it-IT"/>
        </w:rPr>
        <w:t xml:space="preserve">fications on Annex I, II and III data themes as well as during the preparation of the </w:t>
      </w:r>
      <w:r w:rsidRPr="009C3BA9">
        <w:rPr>
          <w:rFonts w:eastAsia="Times New Roman"/>
          <w:lang w:eastAsia="it-IT"/>
        </w:rPr>
        <w:t>Implementing Rule on Interoper</w:t>
      </w:r>
      <w:r w:rsidRPr="009C3BA9">
        <w:rPr>
          <w:rFonts w:eastAsia="Times New Roman"/>
          <w:lang w:eastAsia="it-IT"/>
        </w:rPr>
        <w:t>a</w:t>
      </w:r>
      <w:r w:rsidRPr="009C3BA9">
        <w:rPr>
          <w:rFonts w:eastAsia="Times New Roman"/>
          <w:lang w:eastAsia="it-IT"/>
        </w:rPr>
        <w:t>bility of</w:t>
      </w:r>
      <w:r>
        <w:rPr>
          <w:rFonts w:eastAsia="Times New Roman"/>
          <w:lang w:eastAsia="it-IT"/>
        </w:rPr>
        <w:t xml:space="preserve"> Spatial Data Sets and Services</w:t>
      </w:r>
      <w:r>
        <w:rPr>
          <w:rStyle w:val="Rimandonotaapidipagina"/>
          <w:rFonts w:eastAsia="Times New Roman"/>
          <w:lang w:eastAsia="it-IT"/>
        </w:rPr>
        <w:footnoteReference w:id="8"/>
      </w:r>
      <w:r>
        <w:rPr>
          <w:rFonts w:eastAsia="Times New Roman"/>
          <w:lang w:eastAsia="it-IT"/>
        </w:rPr>
        <w:t xml:space="preserve"> for Annex I spatial data themes </w:t>
      </w:r>
      <w:r>
        <w:rPr>
          <w:rFonts w:eastAsia="Times New Roman" w:cs="Arial"/>
          <w:color w:val="000000"/>
          <w:lang w:eastAsia="it-IT"/>
        </w:rPr>
        <w:t>and of its amendment regarding the themes of Annex II and III</w:t>
      </w:r>
      <w:r>
        <w:rPr>
          <w:rFonts w:eastAsia="Times New Roman"/>
          <w:lang w:eastAsia="it-IT"/>
        </w:rPr>
        <w:t>.</w:t>
      </w:r>
    </w:p>
    <w:p w:rsidR="00BC73A4"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Default="00BC73A4" w:rsidP="0037793A">
      <w:pPr>
        <w:shd w:val="clear" w:color="auto" w:fill="E6E6E6"/>
        <w:tabs>
          <w:tab w:val="clear" w:pos="284"/>
          <w:tab w:val="clear" w:pos="567"/>
          <w:tab w:val="clear" w:pos="851"/>
          <w:tab w:val="clear" w:pos="1134"/>
        </w:tabs>
        <w:rPr>
          <w:rFonts w:eastAsia="Times New Roman"/>
          <w:lang w:eastAsia="it-IT"/>
        </w:rPr>
      </w:pPr>
      <w:r w:rsidRPr="009C3BA9">
        <w:rPr>
          <w:rFonts w:eastAsia="Times New Roman"/>
          <w:lang w:eastAsia="it-IT"/>
        </w:rPr>
        <w:t xml:space="preserve">The development framework elaborated by the Data Specification Drafting Team aims at keeping the data specifications of the different themes coherent. It summarises the methodology to be used for the </w:t>
      </w:r>
      <w:r>
        <w:rPr>
          <w:rFonts w:eastAsia="Times New Roman"/>
          <w:lang w:eastAsia="it-IT"/>
        </w:rPr>
        <w:t xml:space="preserve">development of the </w:t>
      </w:r>
      <w:r w:rsidRPr="009C3BA9">
        <w:rPr>
          <w:rFonts w:eastAsia="Times New Roman"/>
          <w:lang w:eastAsia="it-IT"/>
        </w:rPr>
        <w:t>data specifications</w:t>
      </w:r>
      <w:r>
        <w:rPr>
          <w:rFonts w:eastAsia="Times New Roman"/>
          <w:lang w:eastAsia="it-IT"/>
        </w:rPr>
        <w:t>,</w:t>
      </w:r>
      <w:r w:rsidRPr="009C3BA9">
        <w:rPr>
          <w:rFonts w:eastAsia="Times New Roman"/>
          <w:lang w:eastAsia="it-IT"/>
        </w:rPr>
        <w:t xml:space="preserve"> </w:t>
      </w:r>
      <w:r>
        <w:rPr>
          <w:rFonts w:eastAsia="Times New Roman"/>
          <w:lang w:eastAsia="it-IT"/>
        </w:rPr>
        <w:t>providing</w:t>
      </w:r>
      <w:r w:rsidRPr="009C3BA9">
        <w:rPr>
          <w:rFonts w:eastAsia="Times New Roman"/>
          <w:lang w:eastAsia="it-IT"/>
        </w:rPr>
        <w:t xml:space="preserve"> a coherent set of requirements and recommend</w:t>
      </w:r>
      <w:r w:rsidRPr="009C3BA9">
        <w:rPr>
          <w:rFonts w:eastAsia="Times New Roman"/>
          <w:lang w:eastAsia="it-IT"/>
        </w:rPr>
        <w:t>a</w:t>
      </w:r>
      <w:r w:rsidRPr="009C3BA9">
        <w:rPr>
          <w:rFonts w:eastAsia="Times New Roman"/>
          <w:lang w:eastAsia="it-IT"/>
        </w:rPr>
        <w:t xml:space="preserve">tions to achieve interoperability. The pillars of the framework are </w:t>
      </w:r>
      <w:r>
        <w:rPr>
          <w:rFonts w:eastAsia="Times New Roman"/>
          <w:lang w:eastAsia="it-IT"/>
        </w:rPr>
        <w:t>the following</w:t>
      </w:r>
      <w:r w:rsidRPr="009C3BA9">
        <w:rPr>
          <w:rFonts w:eastAsia="Times New Roman"/>
          <w:lang w:eastAsia="it-IT"/>
        </w:rPr>
        <w:t xml:space="preserve"> technical documents</w:t>
      </w:r>
      <w:r>
        <w:rPr>
          <w:rStyle w:val="Rimandonotaapidipagina"/>
          <w:rFonts w:eastAsia="Times New Roman"/>
          <w:lang w:eastAsia="it-IT"/>
        </w:rPr>
        <w:footnoteReference w:id="9"/>
      </w:r>
      <w:r w:rsidRPr="009C3BA9">
        <w:rPr>
          <w:rFonts w:eastAsia="Times New Roman"/>
          <w:lang w:eastAsia="it-IT"/>
        </w:rPr>
        <w:t>:</w:t>
      </w:r>
    </w:p>
    <w:p w:rsidR="00BC73A4" w:rsidRPr="009C3BA9"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Pr="009C3BA9" w:rsidRDefault="00BC73A4" w:rsidP="00BC73A4">
      <w:pPr>
        <w:numPr>
          <w:ilvl w:val="0"/>
          <w:numId w:val="4"/>
        </w:numPr>
        <w:shd w:val="clear" w:color="auto" w:fill="E6E6E6"/>
        <w:tabs>
          <w:tab w:val="clear" w:pos="284"/>
          <w:tab w:val="clear" w:pos="567"/>
          <w:tab w:val="clear" w:pos="851"/>
        </w:tabs>
        <w:rPr>
          <w:rFonts w:eastAsia="Times New Roman" w:cs="Arial"/>
          <w:lang w:eastAsia="it-IT"/>
        </w:rPr>
      </w:pPr>
      <w:r w:rsidRPr="009C3BA9">
        <w:rPr>
          <w:rFonts w:eastAsia="Times New Roman" w:cs="Arial"/>
          <w:lang w:eastAsia="it-IT"/>
        </w:rPr>
        <w:t xml:space="preserve">The </w:t>
      </w:r>
      <w:r w:rsidRPr="00E87631">
        <w:rPr>
          <w:rFonts w:eastAsia="Times New Roman" w:cs="Arial"/>
          <w:i/>
          <w:lang w:eastAsia="it-IT"/>
        </w:rPr>
        <w:t>Definition of Annex Themes and Scope</w:t>
      </w:r>
      <w:r w:rsidRPr="009C3BA9">
        <w:rPr>
          <w:rFonts w:eastAsia="Times New Roman" w:cs="Arial"/>
          <w:lang w:eastAsia="it-IT"/>
        </w:rPr>
        <w:t xml:space="preserve"> describes in greater detail the spatial data themes defined in the Directive, and thus provides </w:t>
      </w:r>
      <w:r w:rsidRPr="009C3BA9">
        <w:rPr>
          <w:rFonts w:eastAsia="Times New Roman"/>
          <w:lang w:eastAsia="it-IT"/>
        </w:rPr>
        <w:t>a sound starting point for the thematic a</w:t>
      </w:r>
      <w:r w:rsidRPr="009C3BA9">
        <w:rPr>
          <w:rFonts w:eastAsia="Times New Roman"/>
          <w:lang w:eastAsia="it-IT"/>
        </w:rPr>
        <w:t>s</w:t>
      </w:r>
      <w:r w:rsidRPr="009C3BA9">
        <w:rPr>
          <w:rFonts w:eastAsia="Times New Roman"/>
          <w:lang w:eastAsia="it-IT"/>
        </w:rPr>
        <w:t>pects of the data specification development.</w:t>
      </w:r>
    </w:p>
    <w:p w:rsidR="00BC73A4" w:rsidRPr="009C3BA9" w:rsidRDefault="00BC73A4" w:rsidP="0037793A">
      <w:pPr>
        <w:shd w:val="clear" w:color="auto" w:fill="E6E6E6"/>
        <w:tabs>
          <w:tab w:val="clear" w:pos="284"/>
          <w:tab w:val="clear" w:pos="567"/>
          <w:tab w:val="clear" w:pos="851"/>
          <w:tab w:val="clear" w:pos="1134"/>
        </w:tabs>
        <w:rPr>
          <w:rFonts w:eastAsia="Times New Roman" w:cs="Arial"/>
          <w:lang w:eastAsia="it-IT"/>
        </w:rPr>
      </w:pPr>
    </w:p>
    <w:p w:rsidR="00BC73A4" w:rsidRPr="009C3BA9" w:rsidRDefault="00BC73A4" w:rsidP="00BC73A4">
      <w:pPr>
        <w:numPr>
          <w:ilvl w:val="0"/>
          <w:numId w:val="4"/>
        </w:numPr>
        <w:shd w:val="clear" w:color="auto" w:fill="E6E6E6"/>
        <w:tabs>
          <w:tab w:val="clear" w:pos="284"/>
          <w:tab w:val="clear" w:pos="567"/>
          <w:tab w:val="clear" w:pos="851"/>
        </w:tabs>
        <w:rPr>
          <w:rFonts w:eastAsia="Times New Roman" w:cs="Arial"/>
          <w:lang w:eastAsia="it-IT"/>
        </w:rPr>
      </w:pPr>
      <w:r w:rsidRPr="009C3BA9">
        <w:rPr>
          <w:rFonts w:eastAsia="Times New Roman" w:cs="Arial"/>
          <w:lang w:eastAsia="it-IT"/>
        </w:rPr>
        <w:t xml:space="preserve">The </w:t>
      </w:r>
      <w:r w:rsidRPr="00E87631">
        <w:rPr>
          <w:rFonts w:eastAsia="Times New Roman" w:cs="Arial"/>
          <w:i/>
          <w:lang w:eastAsia="it-IT"/>
        </w:rPr>
        <w:t>Generic Conceptual Model</w:t>
      </w:r>
      <w:r w:rsidRPr="009C3BA9">
        <w:rPr>
          <w:rFonts w:eastAsia="Times New Roman" w:cs="Arial"/>
          <w:lang w:eastAsia="it-IT"/>
        </w:rPr>
        <w:t xml:space="preserve"> defines the elements necessary for interoperability and data harmonisation including cross-theme issues. It specifies requirements and reco</w:t>
      </w:r>
      <w:r w:rsidRPr="009C3BA9">
        <w:rPr>
          <w:rFonts w:eastAsia="Times New Roman" w:cs="Arial"/>
          <w:lang w:eastAsia="it-IT"/>
        </w:rPr>
        <w:t>m</w:t>
      </w:r>
      <w:r w:rsidRPr="009C3BA9">
        <w:rPr>
          <w:rFonts w:eastAsia="Times New Roman" w:cs="Arial"/>
          <w:lang w:eastAsia="it-IT"/>
        </w:rPr>
        <w:t xml:space="preserve">mendations with regard to data specification elements of common use, like the spatial and temporal schema, unique identifier </w:t>
      </w:r>
      <w:r>
        <w:rPr>
          <w:rFonts w:eastAsia="Times New Roman" w:cs="Arial"/>
          <w:lang w:eastAsia="it-IT"/>
        </w:rPr>
        <w:t>management, object referencing</w:t>
      </w:r>
      <w:r w:rsidRPr="009C3BA9">
        <w:rPr>
          <w:rFonts w:eastAsia="Times New Roman" w:cs="Arial"/>
          <w:lang w:eastAsia="it-IT"/>
        </w:rPr>
        <w:t>, some common code lists, etc. Those requirements of the Generic Conceptual Model that are directly i</w:t>
      </w:r>
      <w:r w:rsidRPr="009C3BA9">
        <w:rPr>
          <w:rFonts w:eastAsia="Times New Roman" w:cs="Arial"/>
          <w:lang w:eastAsia="it-IT"/>
        </w:rPr>
        <w:t>m</w:t>
      </w:r>
      <w:r w:rsidRPr="009C3BA9">
        <w:rPr>
          <w:rFonts w:eastAsia="Times New Roman" w:cs="Arial"/>
          <w:lang w:eastAsia="it-IT"/>
        </w:rPr>
        <w:t xml:space="preserve">plementable </w:t>
      </w:r>
      <w:r>
        <w:rPr>
          <w:rFonts w:eastAsia="Times New Roman" w:cs="Arial"/>
          <w:lang w:eastAsia="it-IT"/>
        </w:rPr>
        <w:t>are</w:t>
      </w:r>
      <w:r w:rsidRPr="009C3BA9">
        <w:rPr>
          <w:rFonts w:eastAsia="Times New Roman" w:cs="Arial"/>
          <w:lang w:eastAsia="it-IT"/>
        </w:rPr>
        <w:t xml:space="preserve"> included in the Implementing Rule on Interoperability of Spatial Data Sets and Services.</w:t>
      </w:r>
    </w:p>
    <w:p w:rsidR="00BC73A4" w:rsidRPr="009C3BA9" w:rsidRDefault="00BC73A4" w:rsidP="0037793A">
      <w:pPr>
        <w:shd w:val="clear" w:color="auto" w:fill="E6E6E6"/>
        <w:tabs>
          <w:tab w:val="clear" w:pos="284"/>
          <w:tab w:val="clear" w:pos="567"/>
          <w:tab w:val="clear" w:pos="851"/>
          <w:tab w:val="clear" w:pos="1134"/>
        </w:tabs>
        <w:rPr>
          <w:rFonts w:eastAsia="Times New Roman" w:cs="Arial"/>
          <w:lang w:eastAsia="it-IT"/>
        </w:rPr>
      </w:pPr>
    </w:p>
    <w:p w:rsidR="00BC73A4" w:rsidRPr="009C3BA9" w:rsidRDefault="00BC73A4" w:rsidP="00BC73A4">
      <w:pPr>
        <w:numPr>
          <w:ilvl w:val="0"/>
          <w:numId w:val="4"/>
        </w:numPr>
        <w:shd w:val="clear" w:color="auto" w:fill="E6E6E6"/>
        <w:tabs>
          <w:tab w:val="clear" w:pos="284"/>
          <w:tab w:val="clear" w:pos="567"/>
          <w:tab w:val="clear" w:pos="851"/>
        </w:tabs>
        <w:rPr>
          <w:rFonts w:eastAsia="Times New Roman" w:cs="Arial"/>
          <w:lang w:eastAsia="it-IT"/>
        </w:rPr>
      </w:pPr>
      <w:r w:rsidRPr="009C3BA9">
        <w:rPr>
          <w:rFonts w:eastAsia="Times New Roman" w:cs="Arial"/>
          <w:lang w:eastAsia="it-IT"/>
        </w:rPr>
        <w:t xml:space="preserve">The </w:t>
      </w:r>
      <w:r w:rsidRPr="00E87631">
        <w:rPr>
          <w:rFonts w:eastAsia="Times New Roman" w:cs="Arial"/>
          <w:i/>
          <w:lang w:eastAsia="it-IT"/>
        </w:rPr>
        <w:t>Methodology for the Development of Data Specification</w:t>
      </w:r>
      <w:r>
        <w:rPr>
          <w:rFonts w:eastAsia="Times New Roman" w:cs="Arial"/>
          <w:i/>
          <w:lang w:eastAsia="it-IT"/>
        </w:rPr>
        <w:t>s</w:t>
      </w:r>
      <w:r w:rsidRPr="009C3BA9">
        <w:rPr>
          <w:rFonts w:eastAsia="Times New Roman" w:cs="Arial"/>
          <w:lang w:eastAsia="it-IT"/>
        </w:rPr>
        <w:t xml:space="preserve"> defines a repeatable met</w:t>
      </w:r>
      <w:r w:rsidRPr="009C3BA9">
        <w:rPr>
          <w:rFonts w:eastAsia="Times New Roman" w:cs="Arial"/>
          <w:lang w:eastAsia="it-IT"/>
        </w:rPr>
        <w:t>h</w:t>
      </w:r>
      <w:r w:rsidRPr="009C3BA9">
        <w:rPr>
          <w:rFonts w:eastAsia="Times New Roman" w:cs="Arial"/>
          <w:lang w:eastAsia="it-IT"/>
        </w:rPr>
        <w:t>odology. It describes how to arrive from user requirements to a data specification through a number of steps including use-case development, initial specification development and ana</w:t>
      </w:r>
      <w:r w:rsidRPr="009C3BA9">
        <w:rPr>
          <w:rFonts w:eastAsia="Times New Roman" w:cs="Arial"/>
          <w:lang w:eastAsia="it-IT"/>
        </w:rPr>
        <w:t>l</w:t>
      </w:r>
      <w:r w:rsidRPr="009C3BA9">
        <w:rPr>
          <w:rFonts w:eastAsia="Times New Roman" w:cs="Arial"/>
          <w:lang w:eastAsia="it-IT"/>
        </w:rPr>
        <w:t>ysis of analogies and gaps for further specification refinement.</w:t>
      </w:r>
    </w:p>
    <w:p w:rsidR="00BC73A4" w:rsidRPr="009C3BA9" w:rsidRDefault="00BC73A4" w:rsidP="0037793A">
      <w:pPr>
        <w:shd w:val="clear" w:color="auto" w:fill="E6E6E6"/>
        <w:tabs>
          <w:tab w:val="clear" w:pos="284"/>
          <w:tab w:val="clear" w:pos="567"/>
          <w:tab w:val="clear" w:pos="851"/>
          <w:tab w:val="clear" w:pos="1134"/>
        </w:tabs>
        <w:rPr>
          <w:rFonts w:eastAsia="Times New Roman" w:cs="Arial"/>
          <w:lang w:eastAsia="it-IT"/>
        </w:rPr>
      </w:pPr>
    </w:p>
    <w:p w:rsidR="00BC73A4" w:rsidRDefault="00BC73A4" w:rsidP="00BC73A4">
      <w:pPr>
        <w:numPr>
          <w:ilvl w:val="0"/>
          <w:numId w:val="4"/>
        </w:numPr>
        <w:shd w:val="clear" w:color="auto" w:fill="E6E6E6"/>
        <w:tabs>
          <w:tab w:val="clear" w:pos="284"/>
          <w:tab w:val="clear" w:pos="567"/>
          <w:tab w:val="clear" w:pos="851"/>
        </w:tabs>
        <w:rPr>
          <w:rFonts w:eastAsia="Times New Roman" w:cs="Arial"/>
          <w:lang w:eastAsia="it-IT"/>
        </w:rPr>
      </w:pPr>
      <w:r>
        <w:rPr>
          <w:rFonts w:eastAsia="Times New Roman" w:cs="Arial"/>
          <w:lang w:eastAsia="it-IT"/>
        </w:rPr>
        <w:t xml:space="preserve">The </w:t>
      </w:r>
      <w:r w:rsidRPr="00E87631">
        <w:rPr>
          <w:rFonts w:eastAsia="Times New Roman" w:cs="Arial"/>
          <w:i/>
          <w:lang w:eastAsia="it-IT"/>
        </w:rPr>
        <w:t>Guidelines for the Encoding of Spatial Data</w:t>
      </w:r>
      <w:r>
        <w:rPr>
          <w:rFonts w:eastAsia="Times New Roman"/>
          <w:vertAlign w:val="superscript"/>
          <w:lang w:eastAsia="it-IT"/>
        </w:rPr>
        <w:t xml:space="preserve"> </w:t>
      </w:r>
      <w:r w:rsidRPr="009C3BA9">
        <w:rPr>
          <w:rFonts w:eastAsia="Times New Roman" w:cs="Arial"/>
          <w:lang w:eastAsia="it-IT"/>
        </w:rPr>
        <w:t>defines how geographic information can be encoded to enable transfer processes between the systems of the data providers in the Member States. Even though it does not specify a mandatory encoding rule it sets GML (ISO 19136) as the default encoding for INSPIRE.</w:t>
      </w:r>
    </w:p>
    <w:p w:rsidR="00BC73A4" w:rsidRDefault="00BC73A4" w:rsidP="0037793A">
      <w:pPr>
        <w:shd w:val="clear" w:color="auto" w:fill="E6E6E6"/>
        <w:tabs>
          <w:tab w:val="clear" w:pos="284"/>
          <w:tab w:val="clear" w:pos="567"/>
          <w:tab w:val="clear" w:pos="851"/>
          <w:tab w:val="clear" w:pos="1134"/>
        </w:tabs>
        <w:rPr>
          <w:rFonts w:eastAsia="Times New Roman" w:cs="Arial"/>
          <w:lang w:eastAsia="it-IT"/>
        </w:rPr>
      </w:pPr>
    </w:p>
    <w:p w:rsidR="00BC73A4" w:rsidRDefault="00BC73A4" w:rsidP="00BC73A4">
      <w:pPr>
        <w:numPr>
          <w:ilvl w:val="0"/>
          <w:numId w:val="4"/>
        </w:numPr>
        <w:shd w:val="clear" w:color="auto" w:fill="E6E6E6"/>
        <w:tabs>
          <w:tab w:val="clear" w:pos="284"/>
          <w:tab w:val="clear" w:pos="567"/>
          <w:tab w:val="clear" w:pos="851"/>
        </w:tabs>
        <w:rPr>
          <w:rFonts w:eastAsia="Times New Roman" w:cs="Arial"/>
          <w:lang w:eastAsia="it-IT"/>
        </w:rPr>
      </w:pPr>
      <w:r>
        <w:rPr>
          <w:rFonts w:eastAsia="Times New Roman" w:cs="Arial"/>
          <w:lang w:eastAsia="it-IT"/>
        </w:rPr>
        <w:t xml:space="preserve">The </w:t>
      </w:r>
      <w:r w:rsidRPr="00E87631">
        <w:rPr>
          <w:rFonts w:eastAsia="Times New Roman" w:cs="Arial"/>
          <w:i/>
          <w:lang w:eastAsia="it-IT"/>
        </w:rPr>
        <w:t>Guidelines for the use of Observations &amp; Measurements and Sensor Web Enabl</w:t>
      </w:r>
      <w:r w:rsidRPr="00E87631">
        <w:rPr>
          <w:rFonts w:eastAsia="Times New Roman" w:cs="Arial"/>
          <w:i/>
          <w:lang w:eastAsia="it-IT"/>
        </w:rPr>
        <w:t>e</w:t>
      </w:r>
      <w:r w:rsidRPr="00E87631">
        <w:rPr>
          <w:rFonts w:eastAsia="Times New Roman" w:cs="Arial"/>
          <w:i/>
          <w:lang w:eastAsia="it-IT"/>
        </w:rPr>
        <w:t>ment-related standards in INSPIRE Annex II and III data specification development</w:t>
      </w:r>
      <w:r>
        <w:rPr>
          <w:rFonts w:eastAsia="Times New Roman" w:cs="Arial"/>
          <w:lang w:eastAsia="it-IT"/>
        </w:rPr>
        <w:t xml:space="preserve"> pr</w:t>
      </w:r>
      <w:r>
        <w:rPr>
          <w:rFonts w:eastAsia="Times New Roman" w:cs="Arial"/>
          <w:lang w:eastAsia="it-IT"/>
        </w:rPr>
        <w:t>o</w:t>
      </w:r>
      <w:r>
        <w:rPr>
          <w:rFonts w:eastAsia="Times New Roman" w:cs="Arial"/>
          <w:lang w:eastAsia="it-IT"/>
        </w:rPr>
        <w:t xml:space="preserve">vides </w:t>
      </w:r>
      <w:r w:rsidRPr="007452B0">
        <w:rPr>
          <w:rFonts w:eastAsia="Times New Roman" w:cs="Arial"/>
          <w:lang w:eastAsia="it-IT"/>
        </w:rPr>
        <w:t xml:space="preserve">guidelines </w:t>
      </w:r>
      <w:r>
        <w:rPr>
          <w:rFonts w:eastAsia="Times New Roman" w:cs="Arial"/>
          <w:lang w:eastAsia="it-IT"/>
        </w:rPr>
        <w:t>on how the</w:t>
      </w:r>
      <w:r w:rsidRPr="007452B0">
        <w:rPr>
          <w:rFonts w:eastAsia="Times New Roman" w:cs="Arial"/>
          <w:lang w:eastAsia="it-IT"/>
        </w:rPr>
        <w:t xml:space="preserve"> </w:t>
      </w:r>
      <w:r>
        <w:rPr>
          <w:rFonts w:eastAsia="Times New Roman" w:cs="Arial"/>
          <w:lang w:eastAsia="it-IT"/>
        </w:rPr>
        <w:t xml:space="preserve">“Observations and Measurements” </w:t>
      </w:r>
      <w:r w:rsidRPr="007452B0">
        <w:rPr>
          <w:rFonts w:eastAsia="Times New Roman" w:cs="Arial"/>
          <w:lang w:eastAsia="it-IT"/>
        </w:rPr>
        <w:t xml:space="preserve">standard </w:t>
      </w:r>
      <w:r>
        <w:rPr>
          <w:rFonts w:eastAsia="Times New Roman" w:cs="Arial"/>
          <w:lang w:eastAsia="it-IT"/>
        </w:rPr>
        <w:t xml:space="preserve">(ISO 19156) </w:t>
      </w:r>
      <w:r w:rsidRPr="007452B0">
        <w:rPr>
          <w:rFonts w:eastAsia="Times New Roman" w:cs="Arial"/>
          <w:lang w:eastAsia="it-IT"/>
        </w:rPr>
        <w:t>is to be used within IN</w:t>
      </w:r>
      <w:r>
        <w:rPr>
          <w:rFonts w:eastAsia="Times New Roman" w:cs="Arial"/>
          <w:lang w:eastAsia="it-IT"/>
        </w:rPr>
        <w:t>SPIRE.</w:t>
      </w:r>
    </w:p>
    <w:p w:rsidR="00BC73A4" w:rsidRDefault="00BC73A4" w:rsidP="0037793A">
      <w:pPr>
        <w:shd w:val="clear" w:color="auto" w:fill="E6E6E6"/>
        <w:tabs>
          <w:tab w:val="clear" w:pos="284"/>
          <w:tab w:val="clear" w:pos="567"/>
          <w:tab w:val="clear" w:pos="851"/>
          <w:tab w:val="clear" w:pos="1134"/>
        </w:tabs>
        <w:rPr>
          <w:rFonts w:eastAsia="Times New Roman" w:cs="Arial"/>
          <w:lang w:eastAsia="it-IT"/>
        </w:rPr>
      </w:pPr>
    </w:p>
    <w:p w:rsidR="00BC73A4" w:rsidRPr="009C3BA9" w:rsidRDefault="00BC73A4" w:rsidP="00BC73A4">
      <w:pPr>
        <w:numPr>
          <w:ilvl w:val="0"/>
          <w:numId w:val="4"/>
        </w:numPr>
        <w:shd w:val="clear" w:color="auto" w:fill="E6E6E6"/>
        <w:tabs>
          <w:tab w:val="clear" w:pos="284"/>
          <w:tab w:val="clear" w:pos="567"/>
          <w:tab w:val="clear" w:pos="851"/>
        </w:tabs>
        <w:rPr>
          <w:rFonts w:eastAsia="Times New Roman" w:cs="Arial"/>
          <w:lang w:eastAsia="it-IT"/>
        </w:rPr>
      </w:pPr>
      <w:r>
        <w:rPr>
          <w:rFonts w:eastAsia="Times New Roman" w:cs="Arial"/>
          <w:lang w:eastAsia="it-IT"/>
        </w:rPr>
        <w:t xml:space="preserve">The </w:t>
      </w:r>
      <w:r w:rsidRPr="00E87631">
        <w:rPr>
          <w:rFonts w:eastAsia="Times New Roman" w:cs="Arial"/>
          <w:i/>
          <w:lang w:eastAsia="it-IT"/>
        </w:rPr>
        <w:t>Common data models</w:t>
      </w:r>
      <w:r>
        <w:rPr>
          <w:rFonts w:eastAsia="Times New Roman" w:cs="Arial"/>
          <w:lang w:eastAsia="it-IT"/>
        </w:rPr>
        <w:t xml:space="preserve"> are a set of documents that specify data models that are re</w:t>
      </w:r>
      <w:r>
        <w:rPr>
          <w:rFonts w:eastAsia="Times New Roman" w:cs="Arial"/>
          <w:lang w:eastAsia="it-IT"/>
        </w:rPr>
        <w:t>f</w:t>
      </w:r>
      <w:r>
        <w:rPr>
          <w:rFonts w:eastAsia="Times New Roman" w:cs="Arial"/>
          <w:lang w:eastAsia="it-IT"/>
        </w:rPr>
        <w:t>erenced by a number of different data specifications. These documents include generic data</w:t>
      </w:r>
      <w:r w:rsidRPr="009C3BA9">
        <w:rPr>
          <w:rFonts w:eastAsia="Times New Roman" w:cs="Arial"/>
          <w:lang w:eastAsia="it-IT"/>
        </w:rPr>
        <w:t xml:space="preserve"> model</w:t>
      </w:r>
      <w:r>
        <w:rPr>
          <w:rFonts w:eastAsia="Times New Roman" w:cs="Arial"/>
          <w:lang w:eastAsia="it-IT"/>
        </w:rPr>
        <w:t>s for networks, coverages and activity complexes.</w:t>
      </w:r>
    </w:p>
    <w:p w:rsidR="00BC73A4" w:rsidRDefault="00BC73A4" w:rsidP="0037793A">
      <w:pPr>
        <w:shd w:val="clear" w:color="auto" w:fill="E6E6E6"/>
        <w:tabs>
          <w:tab w:val="clear" w:pos="284"/>
          <w:tab w:val="clear" w:pos="567"/>
          <w:tab w:val="clear" w:pos="851"/>
          <w:tab w:val="clear" w:pos="1134"/>
        </w:tabs>
        <w:rPr>
          <w:rFonts w:eastAsia="Times New Roman" w:cs="Arial"/>
          <w:color w:val="000000"/>
          <w:lang w:eastAsia="it-IT"/>
        </w:rPr>
      </w:pPr>
    </w:p>
    <w:p w:rsidR="00BC73A4" w:rsidRPr="009C3BA9" w:rsidRDefault="00BC73A4" w:rsidP="0037793A">
      <w:pPr>
        <w:shd w:val="clear" w:color="auto" w:fill="E6E6E6"/>
        <w:tabs>
          <w:tab w:val="clear" w:pos="284"/>
          <w:tab w:val="clear" w:pos="567"/>
          <w:tab w:val="clear" w:pos="851"/>
          <w:tab w:val="clear" w:pos="1134"/>
        </w:tabs>
        <w:rPr>
          <w:rFonts w:eastAsia="Times New Roman" w:cs="Arial"/>
          <w:lang w:eastAsia="it-IT"/>
        </w:rPr>
      </w:pPr>
      <w:r w:rsidRPr="009C3BA9">
        <w:rPr>
          <w:rFonts w:eastAsia="Times New Roman" w:cs="Arial"/>
          <w:lang w:eastAsia="it-IT"/>
        </w:rPr>
        <w:t xml:space="preserve">The </w:t>
      </w:r>
      <w:r>
        <w:rPr>
          <w:rFonts w:eastAsia="Times New Roman" w:cs="Arial"/>
          <w:lang w:eastAsia="it-IT"/>
        </w:rPr>
        <w:t xml:space="preserve">structure of the </w:t>
      </w:r>
      <w:r w:rsidRPr="009C3BA9">
        <w:rPr>
          <w:rFonts w:eastAsia="Times New Roman" w:cs="Arial"/>
          <w:lang w:eastAsia="it-IT"/>
        </w:rPr>
        <w:t xml:space="preserve">data specifications </w:t>
      </w:r>
      <w:r>
        <w:rPr>
          <w:rFonts w:eastAsia="Times New Roman" w:cs="Arial"/>
          <w:lang w:eastAsia="it-IT"/>
        </w:rPr>
        <w:t>is based on the</w:t>
      </w:r>
      <w:r w:rsidRPr="009C3BA9">
        <w:rPr>
          <w:rFonts w:eastAsia="Times New Roman" w:cs="Arial"/>
          <w:lang w:eastAsia="it-IT"/>
        </w:rPr>
        <w:t xml:space="preserve"> “ISO 19131 Geographic information - Data product specifications” standard. They include the technical documentation of the a</w:t>
      </w:r>
      <w:r w:rsidRPr="009C3BA9">
        <w:rPr>
          <w:rFonts w:eastAsia="Times New Roman" w:cs="Arial"/>
          <w:lang w:eastAsia="it-IT"/>
        </w:rPr>
        <w:t>p</w:t>
      </w:r>
      <w:r w:rsidRPr="009C3BA9">
        <w:rPr>
          <w:rFonts w:eastAsia="Times New Roman" w:cs="Arial"/>
          <w:lang w:eastAsia="it-IT"/>
        </w:rPr>
        <w:t>plication schema, the spatial object types with their properties, and other specifics of the spatial data themes using natural language as well as a formal co</w:t>
      </w:r>
      <w:r w:rsidRPr="009C3BA9">
        <w:rPr>
          <w:rFonts w:eastAsia="Times New Roman" w:cs="Arial"/>
          <w:lang w:eastAsia="it-IT"/>
        </w:rPr>
        <w:t>n</w:t>
      </w:r>
      <w:r w:rsidRPr="009C3BA9">
        <w:rPr>
          <w:rFonts w:eastAsia="Times New Roman" w:cs="Arial"/>
          <w:lang w:eastAsia="it-IT"/>
        </w:rPr>
        <w:t>ceptual schema language</w:t>
      </w:r>
      <w:r w:rsidRPr="009C3BA9">
        <w:rPr>
          <w:rFonts w:eastAsia="Times New Roman"/>
          <w:vertAlign w:val="superscript"/>
          <w:lang w:eastAsia="it-IT"/>
        </w:rPr>
        <w:footnoteReference w:id="10"/>
      </w:r>
      <w:r w:rsidRPr="009C3BA9">
        <w:rPr>
          <w:rFonts w:eastAsia="Times New Roman" w:cs="Arial"/>
          <w:lang w:eastAsia="it-IT"/>
        </w:rPr>
        <w:t>.</w:t>
      </w:r>
    </w:p>
    <w:p w:rsidR="00BC73A4" w:rsidRPr="009C3BA9" w:rsidRDefault="00BC73A4" w:rsidP="0037793A">
      <w:pPr>
        <w:shd w:val="clear" w:color="auto" w:fill="E6E6E6"/>
        <w:tabs>
          <w:tab w:val="clear" w:pos="284"/>
          <w:tab w:val="clear" w:pos="567"/>
          <w:tab w:val="clear" w:pos="851"/>
          <w:tab w:val="clear" w:pos="1134"/>
        </w:tabs>
        <w:rPr>
          <w:rFonts w:eastAsia="Times New Roman" w:cs="Arial"/>
          <w:lang w:eastAsia="it-IT"/>
        </w:rPr>
      </w:pPr>
    </w:p>
    <w:p w:rsidR="00BC73A4" w:rsidRPr="009C3BA9" w:rsidRDefault="00BC73A4" w:rsidP="0037793A">
      <w:pPr>
        <w:shd w:val="clear" w:color="auto" w:fill="E6E6E6"/>
        <w:tabs>
          <w:tab w:val="clear" w:pos="284"/>
          <w:tab w:val="clear" w:pos="567"/>
          <w:tab w:val="clear" w:pos="851"/>
          <w:tab w:val="clear" w:pos="1134"/>
          <w:tab w:val="left" w:pos="0"/>
        </w:tabs>
        <w:rPr>
          <w:rFonts w:eastAsia="Times New Roman" w:cs="Arial"/>
          <w:lang w:eastAsia="it-IT"/>
        </w:rPr>
      </w:pPr>
      <w:r w:rsidRPr="009C3BA9">
        <w:rPr>
          <w:rFonts w:eastAsia="Times New Roman" w:cs="Arial"/>
          <w:lang w:eastAsia="it-IT"/>
        </w:rPr>
        <w:t>A consolidated model repository, feature concept dictionary, and glossary are being maintained to su</w:t>
      </w:r>
      <w:r w:rsidRPr="009C3BA9">
        <w:rPr>
          <w:rFonts w:eastAsia="Times New Roman" w:cs="Arial"/>
          <w:lang w:eastAsia="it-IT"/>
        </w:rPr>
        <w:t>p</w:t>
      </w:r>
      <w:r w:rsidRPr="009C3BA9">
        <w:rPr>
          <w:rFonts w:eastAsia="Times New Roman" w:cs="Arial"/>
          <w:lang w:eastAsia="it-IT"/>
        </w:rPr>
        <w:t>port the consistent specification development and potential further reuse of specification elements. The consolidated model consists of the harmonised models of the relevant standards from the ISO 19100 series, the INSPIRE Generic Conceptual Model, and the application schemas</w:t>
      </w:r>
      <w:r w:rsidRPr="009C3BA9">
        <w:rPr>
          <w:rFonts w:eastAsia="Times New Roman" w:cs="Arial"/>
          <w:vertAlign w:val="superscript"/>
          <w:lang w:eastAsia="it-IT"/>
        </w:rPr>
        <w:footnoteReference w:id="11"/>
      </w:r>
      <w:r w:rsidRPr="009C3BA9">
        <w:rPr>
          <w:rFonts w:eastAsia="Times New Roman" w:cs="Arial"/>
          <w:lang w:eastAsia="it-IT"/>
        </w:rPr>
        <w:t xml:space="preserve"> developed for each sp</w:t>
      </w:r>
      <w:r w:rsidRPr="009C3BA9">
        <w:rPr>
          <w:rFonts w:eastAsia="Times New Roman" w:cs="Arial"/>
          <w:lang w:eastAsia="it-IT"/>
        </w:rPr>
        <w:t>a</w:t>
      </w:r>
      <w:r w:rsidRPr="009C3BA9">
        <w:rPr>
          <w:rFonts w:eastAsia="Times New Roman" w:cs="Arial"/>
          <w:lang w:eastAsia="it-IT"/>
        </w:rPr>
        <w:t>tial data theme. The multilingual INSPIRE Feature Concept Dictionary contains the definition and descri</w:t>
      </w:r>
      <w:r w:rsidRPr="009C3BA9">
        <w:rPr>
          <w:rFonts w:eastAsia="Times New Roman" w:cs="Arial"/>
          <w:lang w:eastAsia="it-IT"/>
        </w:rPr>
        <w:t>p</w:t>
      </w:r>
      <w:r w:rsidRPr="009C3BA9">
        <w:rPr>
          <w:rFonts w:eastAsia="Times New Roman" w:cs="Arial"/>
          <w:lang w:eastAsia="it-IT"/>
        </w:rPr>
        <w:t>tion of the INSPIRE themes together with the definition of the spatial object types present in the specification. The INSPIRE Glossary defines all the terms (beyond the spatial object types) necessary for understanding the INSPIRE documentation including the terminology of other comp</w:t>
      </w:r>
      <w:r w:rsidRPr="009C3BA9">
        <w:rPr>
          <w:rFonts w:eastAsia="Times New Roman" w:cs="Arial"/>
          <w:lang w:eastAsia="it-IT"/>
        </w:rPr>
        <w:t>o</w:t>
      </w:r>
      <w:r w:rsidRPr="009C3BA9">
        <w:rPr>
          <w:rFonts w:eastAsia="Times New Roman" w:cs="Arial"/>
          <w:lang w:eastAsia="it-IT"/>
        </w:rPr>
        <w:t>nents (metadata, network services, data sharing, and monitoring).</w:t>
      </w:r>
    </w:p>
    <w:p w:rsidR="00BC73A4" w:rsidRPr="009C3BA9" w:rsidRDefault="00BC73A4" w:rsidP="0037793A">
      <w:pPr>
        <w:shd w:val="clear" w:color="auto" w:fill="E6E6E6"/>
        <w:tabs>
          <w:tab w:val="clear" w:pos="284"/>
          <w:tab w:val="clear" w:pos="567"/>
          <w:tab w:val="clear" w:pos="851"/>
          <w:tab w:val="clear" w:pos="1134"/>
        </w:tabs>
        <w:rPr>
          <w:rFonts w:eastAsia="Times New Roman" w:cs="Arial"/>
          <w:lang w:eastAsia="it-IT"/>
        </w:rPr>
      </w:pPr>
    </w:p>
    <w:p w:rsidR="00BC73A4" w:rsidRPr="009C3BA9" w:rsidRDefault="00BC73A4" w:rsidP="0037793A">
      <w:pPr>
        <w:shd w:val="clear" w:color="auto" w:fill="E6E6E6"/>
        <w:tabs>
          <w:tab w:val="clear" w:pos="284"/>
          <w:tab w:val="clear" w:pos="567"/>
          <w:tab w:val="clear" w:pos="851"/>
          <w:tab w:val="clear" w:pos="1134"/>
        </w:tabs>
        <w:rPr>
          <w:rFonts w:eastAsia="Times New Roman" w:cs="Arial"/>
          <w:lang w:eastAsia="it-IT"/>
        </w:rPr>
      </w:pPr>
      <w:r w:rsidRPr="009C3BA9">
        <w:rPr>
          <w:rFonts w:eastAsia="Times New Roman" w:cs="Arial"/>
          <w:color w:val="000000"/>
          <w:lang w:eastAsia="it-IT"/>
        </w:rPr>
        <w:t>By listing a number of requirements and making the necessary recommendations, the data specific</w:t>
      </w:r>
      <w:r w:rsidRPr="009C3BA9">
        <w:rPr>
          <w:rFonts w:eastAsia="Times New Roman" w:cs="Arial"/>
          <w:color w:val="000000"/>
          <w:lang w:eastAsia="it-IT"/>
        </w:rPr>
        <w:t>a</w:t>
      </w:r>
      <w:r w:rsidRPr="009C3BA9">
        <w:rPr>
          <w:rFonts w:eastAsia="Times New Roman" w:cs="Arial"/>
          <w:color w:val="000000"/>
          <w:lang w:eastAsia="it-IT"/>
        </w:rPr>
        <w:t xml:space="preserve">tions enable full system interoperability across the Member States, within the scope of the application areas targeted by the Directive. </w:t>
      </w:r>
      <w:r>
        <w:rPr>
          <w:rFonts w:eastAsia="Times New Roman" w:cs="Arial"/>
          <w:color w:val="000000"/>
          <w:lang w:eastAsia="it-IT"/>
        </w:rPr>
        <w:t xml:space="preserve">The data specifications (in their version 3.0) are published </w:t>
      </w:r>
      <w:r w:rsidRPr="009C3BA9">
        <w:rPr>
          <w:rFonts w:eastAsia="Times New Roman" w:cs="Arial"/>
          <w:color w:val="000000"/>
          <w:lang w:eastAsia="it-IT"/>
        </w:rPr>
        <w:t>as technical guide</w:t>
      </w:r>
      <w:r>
        <w:rPr>
          <w:rFonts w:eastAsia="Times New Roman" w:cs="Arial"/>
          <w:color w:val="000000"/>
          <w:lang w:eastAsia="it-IT"/>
        </w:rPr>
        <w:t xml:space="preserve">lines and </w:t>
      </w:r>
      <w:r w:rsidRPr="009C3BA9">
        <w:rPr>
          <w:rFonts w:eastAsia="Times New Roman" w:cs="Arial"/>
          <w:color w:val="000000"/>
          <w:lang w:eastAsia="it-IT"/>
        </w:rPr>
        <w:t>provide the basis for the content of</w:t>
      </w:r>
      <w:r>
        <w:rPr>
          <w:rFonts w:eastAsia="Times New Roman" w:cs="Arial"/>
          <w:color w:val="000000"/>
          <w:lang w:eastAsia="it-IT"/>
        </w:rPr>
        <w:t xml:space="preserve"> the </w:t>
      </w:r>
      <w:r w:rsidRPr="009C3BA9">
        <w:rPr>
          <w:rFonts w:eastAsia="Times New Roman" w:cs="Arial"/>
          <w:color w:val="000000"/>
          <w:lang w:eastAsia="it-IT"/>
        </w:rPr>
        <w:t>Implementing Rule on Interoper</w:t>
      </w:r>
      <w:r w:rsidRPr="009C3BA9">
        <w:rPr>
          <w:rFonts w:eastAsia="Times New Roman" w:cs="Arial"/>
          <w:color w:val="000000"/>
          <w:lang w:eastAsia="it-IT"/>
        </w:rPr>
        <w:t>a</w:t>
      </w:r>
      <w:r w:rsidRPr="009C3BA9">
        <w:rPr>
          <w:rFonts w:eastAsia="Times New Roman" w:cs="Arial"/>
          <w:color w:val="000000"/>
          <w:lang w:eastAsia="it-IT"/>
        </w:rPr>
        <w:t>bility of Spatial Data Sets and Services</w:t>
      </w:r>
      <w:r>
        <w:rPr>
          <w:rStyle w:val="Rimandonotaapidipagina"/>
          <w:rFonts w:eastAsia="Times New Roman" w:cs="Arial"/>
          <w:color w:val="000000"/>
          <w:lang w:eastAsia="it-IT"/>
        </w:rPr>
        <w:footnoteReference w:id="12"/>
      </w:r>
      <w:r w:rsidRPr="009C3BA9">
        <w:rPr>
          <w:rFonts w:eastAsia="Times New Roman" w:cs="Arial"/>
          <w:color w:val="000000"/>
          <w:lang w:eastAsia="it-IT"/>
        </w:rPr>
        <w:t xml:space="preserve">. The </w:t>
      </w:r>
      <w:r>
        <w:rPr>
          <w:rFonts w:eastAsia="Times New Roman" w:cs="Arial"/>
          <w:color w:val="000000"/>
          <w:lang w:eastAsia="it-IT"/>
        </w:rPr>
        <w:t xml:space="preserve">content of the </w:t>
      </w:r>
      <w:r w:rsidRPr="009C3BA9">
        <w:rPr>
          <w:rFonts w:eastAsia="Times New Roman" w:cs="Arial"/>
          <w:color w:val="000000"/>
          <w:lang w:eastAsia="it-IT"/>
        </w:rPr>
        <w:t>Implementing Rule</w:t>
      </w:r>
      <w:r>
        <w:rPr>
          <w:rFonts w:eastAsia="Times New Roman" w:cs="Arial"/>
          <w:color w:val="000000"/>
          <w:lang w:eastAsia="it-IT"/>
        </w:rPr>
        <w:t xml:space="preserve"> is</w:t>
      </w:r>
      <w:r w:rsidRPr="009C3BA9">
        <w:rPr>
          <w:rFonts w:eastAsia="Times New Roman" w:cs="Arial"/>
          <w:color w:val="000000"/>
          <w:lang w:eastAsia="it-IT"/>
        </w:rPr>
        <w:t xml:space="preserve"> extracted from the data specifica</w:t>
      </w:r>
      <w:r>
        <w:rPr>
          <w:rFonts w:eastAsia="Times New Roman" w:cs="Arial"/>
          <w:color w:val="000000"/>
          <w:lang w:eastAsia="it-IT"/>
        </w:rPr>
        <w:t xml:space="preserve">tions, considering </w:t>
      </w:r>
      <w:r w:rsidRPr="009C3BA9">
        <w:rPr>
          <w:rFonts w:eastAsia="Times New Roman" w:cs="Arial"/>
          <w:color w:val="000000"/>
          <w:lang w:eastAsia="it-IT"/>
        </w:rPr>
        <w:t>short</w:t>
      </w:r>
      <w:r>
        <w:rPr>
          <w:rFonts w:eastAsia="Times New Roman" w:cs="Arial"/>
          <w:color w:val="000000"/>
          <w:lang w:eastAsia="it-IT"/>
        </w:rPr>
        <w:t>- and medium-</w:t>
      </w:r>
      <w:r w:rsidRPr="009C3BA9">
        <w:rPr>
          <w:rFonts w:eastAsia="Times New Roman" w:cs="Arial"/>
          <w:color w:val="000000"/>
          <w:lang w:eastAsia="it-IT"/>
        </w:rPr>
        <w:t xml:space="preserve">term feasibility as well as cost-benefit considerations. The </w:t>
      </w:r>
      <w:r>
        <w:rPr>
          <w:rFonts w:eastAsia="Times New Roman" w:cs="Arial"/>
          <w:color w:val="000000"/>
          <w:lang w:eastAsia="it-IT"/>
        </w:rPr>
        <w:t xml:space="preserve">requirements included in the </w:t>
      </w:r>
      <w:r w:rsidRPr="009C3BA9">
        <w:rPr>
          <w:rFonts w:eastAsia="Times New Roman" w:cs="Arial"/>
          <w:color w:val="000000"/>
          <w:lang w:eastAsia="it-IT"/>
        </w:rPr>
        <w:t xml:space="preserve">Implementing Rule </w:t>
      </w:r>
      <w:r>
        <w:rPr>
          <w:rFonts w:eastAsia="Times New Roman" w:cs="Arial"/>
          <w:color w:val="000000"/>
          <w:lang w:eastAsia="it-IT"/>
        </w:rPr>
        <w:t>are</w:t>
      </w:r>
      <w:r w:rsidRPr="009C3BA9">
        <w:rPr>
          <w:rFonts w:eastAsia="Times New Roman" w:cs="Arial"/>
          <w:color w:val="000000"/>
          <w:lang w:eastAsia="it-IT"/>
        </w:rPr>
        <w:t xml:space="preserve"> legally binding for the Member States</w:t>
      </w:r>
      <w:r>
        <w:rPr>
          <w:rFonts w:eastAsia="Times New Roman" w:cs="Arial"/>
          <w:color w:val="000000"/>
          <w:lang w:eastAsia="it-IT"/>
        </w:rPr>
        <w:t xml:space="preserve"> accor</w:t>
      </w:r>
      <w:r>
        <w:rPr>
          <w:rFonts w:eastAsia="Times New Roman" w:cs="Arial"/>
          <w:color w:val="000000"/>
          <w:lang w:eastAsia="it-IT"/>
        </w:rPr>
        <w:t>d</w:t>
      </w:r>
      <w:r>
        <w:rPr>
          <w:rFonts w:eastAsia="Times New Roman" w:cs="Arial"/>
          <w:color w:val="000000"/>
          <w:lang w:eastAsia="it-IT"/>
        </w:rPr>
        <w:t>ing to the timeline specified in the INSPIRE Directive</w:t>
      </w:r>
      <w:r w:rsidRPr="009C3BA9">
        <w:rPr>
          <w:rFonts w:eastAsia="Times New Roman" w:cs="Arial"/>
          <w:color w:val="000000"/>
          <w:lang w:eastAsia="it-IT"/>
        </w:rPr>
        <w:t>.</w:t>
      </w:r>
    </w:p>
    <w:p w:rsidR="00BC73A4" w:rsidRPr="009C3BA9" w:rsidRDefault="00BC73A4" w:rsidP="0037793A">
      <w:pPr>
        <w:shd w:val="clear" w:color="auto" w:fill="E6E6E6"/>
        <w:tabs>
          <w:tab w:val="clear" w:pos="284"/>
          <w:tab w:val="clear" w:pos="567"/>
          <w:tab w:val="clear" w:pos="851"/>
          <w:tab w:val="clear" w:pos="1134"/>
        </w:tabs>
        <w:rPr>
          <w:rFonts w:eastAsia="Times New Roman" w:cs="Arial"/>
          <w:lang w:eastAsia="it-IT"/>
        </w:rPr>
      </w:pPr>
    </w:p>
    <w:p w:rsidR="00BC73A4" w:rsidRDefault="00BC73A4" w:rsidP="0037793A">
      <w:pPr>
        <w:shd w:val="clear" w:color="auto" w:fill="E6E6E6"/>
        <w:tabs>
          <w:tab w:val="clear" w:pos="284"/>
          <w:tab w:val="clear" w:pos="567"/>
          <w:tab w:val="clear" w:pos="851"/>
          <w:tab w:val="clear" w:pos="1134"/>
          <w:tab w:val="left" w:pos="0"/>
        </w:tabs>
        <w:rPr>
          <w:rFonts w:eastAsia="Times New Roman"/>
          <w:lang w:eastAsia="it-IT"/>
        </w:rPr>
      </w:pPr>
      <w:r w:rsidRPr="009C3BA9">
        <w:rPr>
          <w:rFonts w:eastAsia="Times New Roman"/>
          <w:lang w:eastAsia="it-IT"/>
        </w:rPr>
        <w:t>In addition to providing a basis for the interoperability of spatial data in INSPIRE, the data specification development framework and the thematic data specifications can be reused in other environments at local, regional, national and global level contributing to improvements in the coherence and intero</w:t>
      </w:r>
      <w:r w:rsidRPr="009C3BA9">
        <w:rPr>
          <w:rFonts w:eastAsia="Times New Roman"/>
          <w:lang w:eastAsia="it-IT"/>
        </w:rPr>
        <w:t>p</w:t>
      </w:r>
      <w:r w:rsidRPr="009C3BA9">
        <w:rPr>
          <w:rFonts w:eastAsia="Times New Roman"/>
          <w:lang w:eastAsia="it-IT"/>
        </w:rPr>
        <w:t>erability of data in</w:t>
      </w:r>
      <w:r>
        <w:rPr>
          <w:rFonts w:eastAsia="Times New Roman"/>
          <w:lang w:eastAsia="it-IT"/>
        </w:rPr>
        <w:t xml:space="preserve"> spatial data infrastructures. </w:t>
      </w:r>
    </w:p>
    <w:p w:rsidR="00BC73A4" w:rsidRPr="004C63C0" w:rsidRDefault="00BC73A4" w:rsidP="0037793A">
      <w:pPr>
        <w:shd w:val="clear" w:color="auto" w:fill="E6E6E6"/>
        <w:tabs>
          <w:tab w:val="clear" w:pos="284"/>
          <w:tab w:val="clear" w:pos="567"/>
          <w:tab w:val="clear" w:pos="851"/>
          <w:tab w:val="clear" w:pos="1134"/>
          <w:tab w:val="left" w:pos="0"/>
        </w:tabs>
        <w:rPr>
          <w:rFonts w:eastAsia="Times New Roman"/>
          <w:lang w:eastAsia="it-IT"/>
        </w:rPr>
      </w:pPr>
    </w:p>
    <w:p w:rsidR="00C22FC9" w:rsidRPr="00D91C6A" w:rsidRDefault="00C22FC9" w:rsidP="00B35C4A"/>
    <w:p w:rsidR="006C5976" w:rsidRPr="00D91C6A" w:rsidRDefault="006C5976" w:rsidP="00B35C4A"/>
    <w:p w:rsidR="00041BDE" w:rsidRPr="007430E1" w:rsidRDefault="00F96B09" w:rsidP="00041BDE">
      <w:pPr>
        <w:tabs>
          <w:tab w:val="clear" w:pos="284"/>
          <w:tab w:val="clear" w:pos="567"/>
          <w:tab w:val="clear" w:pos="851"/>
          <w:tab w:val="clear" w:pos="1134"/>
        </w:tabs>
        <w:jc w:val="left"/>
        <w:rPr>
          <w:rFonts w:eastAsia="Times New Roman"/>
          <w:b/>
          <w:bCs/>
          <w:kern w:val="32"/>
          <w:sz w:val="32"/>
          <w:lang w:eastAsia="it-IT"/>
        </w:rPr>
      </w:pPr>
      <w:r w:rsidRPr="00D91C6A">
        <w:br w:type="page"/>
      </w:r>
      <w:bookmarkStart w:id="7" w:name="ThemeExecutiveSummary"/>
      <w:r w:rsidR="00BC73A4">
        <w:rPr>
          <w:rFonts w:eastAsia="Times New Roman"/>
          <w:b/>
          <w:sz w:val="32"/>
          <w:szCs w:val="32"/>
          <w:lang w:eastAsia="it-IT"/>
        </w:rPr>
        <w:t>Geographical Grid Systems</w:t>
      </w:r>
      <w:r w:rsidR="00041BDE" w:rsidRPr="007430E1">
        <w:rPr>
          <w:rFonts w:eastAsia="Times New Roman"/>
          <w:b/>
          <w:sz w:val="32"/>
          <w:szCs w:val="32"/>
          <w:lang w:eastAsia="it-IT"/>
        </w:rPr>
        <w:t xml:space="preserve"> – </w:t>
      </w:r>
      <w:r w:rsidR="00041BDE" w:rsidRPr="007430E1">
        <w:rPr>
          <w:rFonts w:eastAsia="Times New Roman"/>
          <w:b/>
          <w:bCs/>
          <w:kern w:val="32"/>
          <w:sz w:val="32"/>
          <w:szCs w:val="32"/>
          <w:lang w:eastAsia="it-IT"/>
        </w:rPr>
        <w:t>Ex</w:t>
      </w:r>
      <w:r w:rsidR="00041BDE" w:rsidRPr="007430E1">
        <w:rPr>
          <w:rFonts w:eastAsia="Times New Roman"/>
          <w:b/>
          <w:bCs/>
          <w:kern w:val="32"/>
          <w:sz w:val="32"/>
          <w:lang w:eastAsia="it-IT"/>
        </w:rPr>
        <w:t>ecutive Summary</w:t>
      </w:r>
    </w:p>
    <w:bookmarkEnd w:id="7"/>
    <w:p w:rsidR="00041BDE" w:rsidRDefault="00041BDE" w:rsidP="00041BDE">
      <w:pPr>
        <w:rPr>
          <w:kern w:val="32"/>
          <w:lang w:eastAsia="it-IT"/>
        </w:rPr>
      </w:pPr>
    </w:p>
    <w:p w:rsidR="00FB28C7" w:rsidRPr="002C7E6E" w:rsidRDefault="00FB28C7" w:rsidP="00FB28C7">
      <w:r w:rsidRPr="002C7E6E">
        <w:rPr>
          <w:i/>
        </w:rPr>
        <w:t>Geographical grid systems</w:t>
      </w:r>
      <w:r w:rsidRPr="002C7E6E">
        <w:t xml:space="preserve"> are included in Annex I, which means that they are considered as reference data, i.e. data that constitute the spatial frame for linking and/or pointing to other information that belong to specific thematic fields as defined in the INSPIRE Annexes II and III.</w:t>
      </w:r>
    </w:p>
    <w:p w:rsidR="00FB28C7" w:rsidRPr="00FB28C7" w:rsidRDefault="00FB28C7" w:rsidP="00FB28C7">
      <w:pPr>
        <w:rPr>
          <w:highlight w:val="yellow"/>
        </w:rPr>
      </w:pPr>
    </w:p>
    <w:p w:rsidR="00FB28C7" w:rsidRPr="00AD1D62" w:rsidRDefault="00FB28C7" w:rsidP="00FB28C7">
      <w:r w:rsidRPr="00AD1D62">
        <w:t xml:space="preserve">The INSPIRE specification on </w:t>
      </w:r>
      <w:r w:rsidRPr="00AD1D62">
        <w:rPr>
          <w:i/>
        </w:rPr>
        <w:t>Geographical grid systems</w:t>
      </w:r>
      <w:r w:rsidRPr="00AD1D62">
        <w:t xml:space="preserve"> has been prepared following the participative principle of a consensus building process. The stakeholders, based on their registration as a Spatial Data Interest Community (SDIC) or a Legally Mandated Organisation (LMO) had the opportunity to bring forward user requirements and reference materials, propose experts for the specification development, and participate in the review of the data specifications. The Thematic Working Group responsible for the specification development was composed of geodetic and mapping experts coming from Portugal, Slovenia, France, Germany, Italy, Sweden and the UK, all of them for many years involved in activities aiming to establish uniform geo-referencing within Europe. Due to the close links between and the special technical nature of the two themes of </w:t>
      </w:r>
      <w:r w:rsidRPr="00AD1D62">
        <w:rPr>
          <w:i/>
        </w:rPr>
        <w:t>Coordinate reference systems</w:t>
      </w:r>
      <w:r w:rsidRPr="00AD1D62">
        <w:t xml:space="preserve"> and G</w:t>
      </w:r>
      <w:r w:rsidRPr="00AD1D62">
        <w:rPr>
          <w:i/>
        </w:rPr>
        <w:t>eographical grid systems</w:t>
      </w:r>
      <w:r w:rsidRPr="00AD1D62">
        <w:t>, the specifications of both themes were developed by one Thematic Working Group.</w:t>
      </w:r>
    </w:p>
    <w:p w:rsidR="00FB28C7" w:rsidRPr="00FB28C7" w:rsidRDefault="00FB28C7" w:rsidP="00FB28C7">
      <w:pPr>
        <w:rPr>
          <w:highlight w:val="yellow"/>
        </w:rPr>
      </w:pPr>
    </w:p>
    <w:p w:rsidR="00FB28C7" w:rsidRPr="00AD1D62" w:rsidRDefault="00FB28C7" w:rsidP="00FB28C7">
      <w:r w:rsidRPr="00AD1D62">
        <w:rPr>
          <w:i/>
        </w:rPr>
        <w:t>Geographical grid systems</w:t>
      </w:r>
      <w:r w:rsidRPr="00AD1D62">
        <w:t xml:space="preserve"> (hereafter: </w:t>
      </w:r>
      <w:r w:rsidRPr="00AD1D62">
        <w:rPr>
          <w:i/>
        </w:rPr>
        <w:t>Grids</w:t>
      </w:r>
      <w:r w:rsidRPr="00AD1D62">
        <w:t xml:space="preserve">) play a specific role that is quite different from the other themes in the Directive’s annexes. Contrary to the other themes the </w:t>
      </w:r>
      <w:r w:rsidRPr="00AD1D62">
        <w:rPr>
          <w:i/>
        </w:rPr>
        <w:t>Grids</w:t>
      </w:r>
      <w:r w:rsidRPr="00AD1D62">
        <w:t xml:space="preserve"> specification does </w:t>
      </w:r>
      <w:r w:rsidRPr="00AD1D62">
        <w:rPr>
          <w:u w:val="single"/>
        </w:rPr>
        <w:t>not</w:t>
      </w:r>
      <w:r w:rsidRPr="00AD1D62">
        <w:t xml:space="preserve"> concern a downloadable or viewable thematic data set. Rather, it presents a basic functionality allowing the harmonised and interoperable geographic localisation of spatial objects defined by the other INSPIRE thematic data specifications. Therefore, the methodology developed by the Drafting Team on data specifications is only partly applicable to the work of this Thematic Working Group.</w:t>
      </w:r>
    </w:p>
    <w:p w:rsidR="00FB28C7" w:rsidRPr="00AD1D62" w:rsidRDefault="00FB28C7" w:rsidP="00FB28C7"/>
    <w:p w:rsidR="00FB28C7" w:rsidRPr="00AD1D62" w:rsidRDefault="00FB28C7" w:rsidP="00FB28C7">
      <w:r w:rsidRPr="00AD1D62">
        <w:t xml:space="preserve">The specific task of the definition of the </w:t>
      </w:r>
      <w:r w:rsidRPr="00AD1D62">
        <w:rPr>
          <w:i/>
        </w:rPr>
        <w:t>Geographical grid systems</w:t>
      </w:r>
      <w:r w:rsidRPr="00AD1D62">
        <w:t xml:space="preserve"> theme therefore consists in taking the right decisions on the choice of a limited number of grid systems that will ensure a common basis for the geographical harmonisation between the other themes defined in the Annexes of the Directive.</w:t>
      </w:r>
    </w:p>
    <w:p w:rsidR="00FB28C7" w:rsidRPr="00FB28C7" w:rsidRDefault="00FB28C7" w:rsidP="00FB28C7">
      <w:pPr>
        <w:rPr>
          <w:highlight w:val="yellow"/>
        </w:rPr>
      </w:pPr>
    </w:p>
    <w:p w:rsidR="00F16034" w:rsidRDefault="00FB28C7" w:rsidP="00774AFF">
      <w:r w:rsidRPr="00774AFF">
        <w:t xml:space="preserve">The cornerstone of the specification development was the definition of the Directive on </w:t>
      </w:r>
      <w:r w:rsidRPr="00774AFF">
        <w:rPr>
          <w:i/>
        </w:rPr>
        <w:t>Geographical grid systems</w:t>
      </w:r>
      <w:r w:rsidR="003B4F99">
        <w:rPr>
          <w:i/>
        </w:rPr>
        <w:t xml:space="preserve">: </w:t>
      </w:r>
      <w:r w:rsidRPr="00774AFF">
        <w:t>“</w:t>
      </w:r>
      <w:r w:rsidRPr="00774AFF">
        <w:rPr>
          <w:szCs w:val="22"/>
        </w:rPr>
        <w:t>Harmonised multi-resolution grid with a common point of origin and standardised location and size of grid cells</w:t>
      </w:r>
      <w:r w:rsidRPr="00774AFF">
        <w:t xml:space="preserve">”. </w:t>
      </w:r>
      <w:r w:rsidR="00900704">
        <w:t xml:space="preserve">With this goal in mind, the </w:t>
      </w:r>
      <w:r w:rsidR="00900704" w:rsidRPr="00AD1D62">
        <w:t>Thematic Working Group</w:t>
      </w:r>
      <w:r w:rsidR="00900704">
        <w:t xml:space="preserve"> agreed t</w:t>
      </w:r>
      <w:r w:rsidR="00687441" w:rsidRPr="00774AFF">
        <w:t>he scope of the theme “Geographical grid systems”</w:t>
      </w:r>
      <w:r w:rsidR="00900704">
        <w:t xml:space="preserve">, </w:t>
      </w:r>
      <w:r w:rsidR="00687441" w:rsidRPr="00774AFF">
        <w:t>cover</w:t>
      </w:r>
      <w:r w:rsidR="00900704">
        <w:t>ing</w:t>
      </w:r>
      <w:r w:rsidR="00687441" w:rsidRPr="00774AFF">
        <w:t xml:space="preserve"> quadrilateral grids used for indirect geo-referencing of themes with typically coarse resolution and wide (pan-European) geographical extent.</w:t>
      </w:r>
      <w:r w:rsidR="00900704">
        <w:t xml:space="preserve"> </w:t>
      </w:r>
      <w:r w:rsidR="00F16034">
        <w:t>As a result, this document specifies two Pan-European grids</w:t>
      </w:r>
      <w:r w:rsidR="002726D0">
        <w:t xml:space="preserve"> to be used within continental </w:t>
      </w:r>
      <w:smartTag w:uri="urn:schemas-microsoft-com:office:smarttags" w:element="place">
        <w:r w:rsidR="002726D0">
          <w:t>Europe</w:t>
        </w:r>
      </w:smartTag>
      <w:r w:rsidR="002726D0">
        <w:t xml:space="preserve"> in the INSPIRE context</w:t>
      </w:r>
      <w:r w:rsidR="00F16034">
        <w:t xml:space="preserve">: The </w:t>
      </w:r>
      <w:r w:rsidR="00F16034" w:rsidRPr="00F16034">
        <w:rPr>
          <w:i/>
        </w:rPr>
        <w:t>Equal Area Grid</w:t>
      </w:r>
      <w:r w:rsidR="00F16034">
        <w:t xml:space="preserve"> and the </w:t>
      </w:r>
      <w:r w:rsidR="00F16034" w:rsidRPr="00F16034">
        <w:rPr>
          <w:i/>
        </w:rPr>
        <w:t>Zoned Geographic Grid</w:t>
      </w:r>
      <w:r w:rsidR="00F16034">
        <w:t xml:space="preserve">. </w:t>
      </w:r>
    </w:p>
    <w:p w:rsidR="00F16034" w:rsidRDefault="00F16034" w:rsidP="00774AFF"/>
    <w:p w:rsidR="00FB28C7" w:rsidRPr="00687441" w:rsidRDefault="00774AFF" w:rsidP="00FB28C7">
      <w:r w:rsidRPr="00774AFF">
        <w:t xml:space="preserve">The </w:t>
      </w:r>
      <w:r w:rsidR="009255E3" w:rsidRPr="00F16034">
        <w:rPr>
          <w:i/>
        </w:rPr>
        <w:t>Equal Area Grid</w:t>
      </w:r>
      <w:r w:rsidR="00085043">
        <w:t>,</w:t>
      </w:r>
      <w:r w:rsidRPr="00774AFF">
        <w:t xml:space="preserve"> </w:t>
      </w:r>
      <w:r w:rsidR="003B4F99">
        <w:t xml:space="preserve">which was </w:t>
      </w:r>
      <w:r w:rsidR="00085043" w:rsidRPr="00687441">
        <w:t>proposed as the multipurpose Pan-European standard</w:t>
      </w:r>
      <w:r w:rsidR="00900704">
        <w:t xml:space="preserve"> during the Annex I data specification process</w:t>
      </w:r>
      <w:r w:rsidR="00085043">
        <w:t>,</w:t>
      </w:r>
      <w:r w:rsidR="00085043" w:rsidRPr="00687441">
        <w:t xml:space="preserve"> is two-dimensional</w:t>
      </w:r>
      <w:r w:rsidR="00085043">
        <w:t xml:space="preserve"> and it </w:t>
      </w:r>
      <w:r w:rsidR="00085043" w:rsidRPr="00687441">
        <w:t>is based on the ETRS89 Lambert Azimuthal Equal Area coordinate reference system</w:t>
      </w:r>
      <w:r w:rsidR="00687441">
        <w:t xml:space="preserve">. It </w:t>
      </w:r>
      <w:r w:rsidRPr="00774AFF">
        <w:t xml:space="preserve">is </w:t>
      </w:r>
      <w:r w:rsidR="00085043">
        <w:t xml:space="preserve">mainly </w:t>
      </w:r>
      <w:r w:rsidRPr="00774AFF">
        <w:t xml:space="preserve">intended for </w:t>
      </w:r>
      <w:r w:rsidR="00085043" w:rsidRPr="00687441">
        <w:t>spatial analysis or reporting</w:t>
      </w:r>
      <w:r w:rsidR="00085043" w:rsidRPr="00774AFF">
        <w:t xml:space="preserve"> </w:t>
      </w:r>
      <w:r w:rsidRPr="00774AFF">
        <w:t>purposes</w:t>
      </w:r>
      <w:r w:rsidR="00085043">
        <w:t xml:space="preserve"> (e.g. </w:t>
      </w:r>
      <w:r w:rsidR="00085043" w:rsidRPr="00774AFF">
        <w:t>statistical</w:t>
      </w:r>
      <w:r w:rsidR="00085043">
        <w:t xml:space="preserve"> information), but not</w:t>
      </w:r>
      <w:r w:rsidRPr="00774AFF">
        <w:t xml:space="preserve"> for communities where the grids have to be optimised for data exchange, supercomputer processing and high volume archiving of new data each day.</w:t>
      </w:r>
      <w:r w:rsidR="00151EF6">
        <w:t xml:space="preserve"> </w:t>
      </w:r>
      <w:r w:rsidR="00FB28C7" w:rsidRPr="00687441">
        <w:t xml:space="preserve">The requirements and recommendations </w:t>
      </w:r>
      <w:r w:rsidR="00687441">
        <w:t>associated to</w:t>
      </w:r>
      <w:r w:rsidR="00687441" w:rsidRPr="00687441">
        <w:t xml:space="preserve"> </w:t>
      </w:r>
      <w:r w:rsidR="00FB28C7" w:rsidRPr="00687441">
        <w:t xml:space="preserve">this </w:t>
      </w:r>
      <w:r w:rsidR="00687441">
        <w:t>grid</w:t>
      </w:r>
      <w:r w:rsidR="00687441" w:rsidRPr="00687441">
        <w:t xml:space="preserve"> </w:t>
      </w:r>
      <w:r w:rsidR="00FB28C7" w:rsidRPr="00687441">
        <w:t>are based on the results from the “European Reference Grids” workshop</w:t>
      </w:r>
      <w:r w:rsidR="00FB28C7" w:rsidRPr="00687441">
        <w:rPr>
          <w:rStyle w:val="Rimandonotaapidipagina"/>
        </w:rPr>
        <w:footnoteReference w:id="13"/>
      </w:r>
      <w:r w:rsidR="00FB28C7" w:rsidRPr="00687441">
        <w:t>.</w:t>
      </w:r>
    </w:p>
    <w:p w:rsidR="00FB28C7" w:rsidRDefault="00FB28C7" w:rsidP="00FB28C7"/>
    <w:p w:rsidR="0057517A" w:rsidRDefault="00900704" w:rsidP="0057517A">
      <w:r>
        <w:t xml:space="preserve">The </w:t>
      </w:r>
      <w:r w:rsidR="009255E3" w:rsidRPr="00F16034">
        <w:rPr>
          <w:i/>
        </w:rPr>
        <w:t>Zoned Geographic Grid</w:t>
      </w:r>
      <w:r w:rsidR="009255E3">
        <w:t xml:space="preserve">, </w:t>
      </w:r>
      <w:r w:rsidR="003B4F99">
        <w:t xml:space="preserve">which was </w:t>
      </w:r>
      <w:r w:rsidR="009255E3">
        <w:t>proposed during the subsequent Annex II-III</w:t>
      </w:r>
      <w:r w:rsidR="009255E3" w:rsidRPr="009255E3">
        <w:t xml:space="preserve"> </w:t>
      </w:r>
      <w:r w:rsidR="009255E3">
        <w:t xml:space="preserve">data specification process, </w:t>
      </w:r>
      <w:r w:rsidR="009255E3" w:rsidRPr="00687441">
        <w:t xml:space="preserve">is </w:t>
      </w:r>
      <w:r w:rsidR="009255E3">
        <w:t xml:space="preserve">a </w:t>
      </w:r>
      <w:r w:rsidR="009255E3" w:rsidRPr="00687441">
        <w:t>two-dimensional</w:t>
      </w:r>
      <w:r w:rsidR="009255E3">
        <w:t xml:space="preserve"> </w:t>
      </w:r>
      <w:r w:rsidR="005361B4">
        <w:t xml:space="preserve">multi-resolution </w:t>
      </w:r>
      <w:r w:rsidR="009255E3">
        <w:t>geographic grid</w:t>
      </w:r>
      <w:r w:rsidR="002726D0">
        <w:t xml:space="preserve"> </w:t>
      </w:r>
      <w:r w:rsidR="009255E3">
        <w:t>based on the ETRS89-GRS80 geodetic coordinate reference system</w:t>
      </w:r>
      <w:r w:rsidR="008A3D71">
        <w:t>. It</w:t>
      </w:r>
      <w:r w:rsidR="009255E3">
        <w:t xml:space="preserve"> follows a structure analogue to DTED</w:t>
      </w:r>
      <w:r w:rsidR="0057517A">
        <w:t xml:space="preserve"> (Digital Terrain Elevation Data)</w:t>
      </w:r>
      <w:r w:rsidR="009255E3">
        <w:t xml:space="preserve">, dividing the world into different zones in latitude, </w:t>
      </w:r>
      <w:r w:rsidR="0057517A">
        <w:t>to mitigate the effect of convergence of meridians</w:t>
      </w:r>
      <w:r w:rsidR="009255E3">
        <w:t>.</w:t>
      </w:r>
      <w:r w:rsidR="002726D0">
        <w:t xml:space="preserve"> </w:t>
      </w:r>
      <w:r w:rsidR="0057517A">
        <w:t>The grid</w:t>
      </w:r>
      <w:r w:rsidR="009255E3">
        <w:t xml:space="preserve"> may be used as a geo-referencing framework when gridded data</w:t>
      </w:r>
      <w:r w:rsidR="0057517A">
        <w:t xml:space="preserve"> (raster data)</w:t>
      </w:r>
      <w:r w:rsidR="009255E3">
        <w:t xml:space="preserve"> is deliv</w:t>
      </w:r>
      <w:r w:rsidR="0057517A">
        <w:t xml:space="preserve">ered using geodetic coordinates, mainly suited </w:t>
      </w:r>
      <w:r w:rsidR="009255E3">
        <w:t xml:space="preserve">for reference data </w:t>
      </w:r>
      <w:r w:rsidR="002726D0">
        <w:t>(</w:t>
      </w:r>
      <w:r w:rsidR="009255E3">
        <w:t>such as elevation or orthoimagery</w:t>
      </w:r>
      <w:r w:rsidR="002726D0">
        <w:t>)</w:t>
      </w:r>
      <w:r w:rsidR="0057517A">
        <w:t xml:space="preserve">, to achieve their interoperability </w:t>
      </w:r>
      <w:r w:rsidR="002726D0">
        <w:t>for data provision and therefore serve crossborder purposes at global level.</w:t>
      </w:r>
    </w:p>
    <w:p w:rsidR="00900704" w:rsidRPr="00900704" w:rsidRDefault="00900704" w:rsidP="00FB28C7">
      <w:pPr>
        <w:numPr>
          <w:ins w:id="9" w:author="Jordi" w:date="2013-04-28T19:02:00Z"/>
        </w:numPr>
      </w:pPr>
    </w:p>
    <w:p w:rsidR="00FB28C7" w:rsidRPr="00687441" w:rsidRDefault="00900704" w:rsidP="00FB28C7">
      <w:r>
        <w:t>Both</w:t>
      </w:r>
      <w:r w:rsidR="00FB28C7" w:rsidRPr="00900704">
        <w:t xml:space="preserve"> grid</w:t>
      </w:r>
      <w:r>
        <w:t>s are multi</w:t>
      </w:r>
      <w:r w:rsidR="005361B4">
        <w:t>-</w:t>
      </w:r>
      <w:r>
        <w:t>resolution</w:t>
      </w:r>
      <w:r w:rsidR="00D71A1D">
        <w:t xml:space="preserve"> grids,</w:t>
      </w:r>
      <w:r w:rsidR="00FB28C7" w:rsidRPr="00900704">
        <w:t xml:space="preserve"> associated with predefined resolution</w:t>
      </w:r>
      <w:r w:rsidR="00D71A1D">
        <w:t xml:space="preserve"> level</w:t>
      </w:r>
      <w:r w:rsidR="00FB28C7" w:rsidRPr="00900704">
        <w:t>s</w:t>
      </w:r>
      <w:r w:rsidR="00D71A1D">
        <w:t>,</w:t>
      </w:r>
      <w:r w:rsidR="00FB28C7" w:rsidRPr="00900704">
        <w:t xml:space="preserve"> and</w:t>
      </w:r>
      <w:r w:rsidR="00D71A1D">
        <w:t xml:space="preserve"> provided with</w:t>
      </w:r>
      <w:r w:rsidR="002726D0">
        <w:t xml:space="preserve"> a designator and</w:t>
      </w:r>
      <w:r w:rsidR="00FB28C7" w:rsidRPr="00900704">
        <w:t xml:space="preserve"> a coding system for identifying</w:t>
      </w:r>
      <w:r w:rsidR="00FB28C7" w:rsidRPr="00687441">
        <w:t xml:space="preserve"> individual cells</w:t>
      </w:r>
      <w:r w:rsidR="00D71A1D">
        <w:t xml:space="preserve"> </w:t>
      </w:r>
      <w:r w:rsidR="002726D0">
        <w:t>at</w:t>
      </w:r>
      <w:r w:rsidR="00D71A1D">
        <w:t xml:space="preserve"> all these levels</w:t>
      </w:r>
      <w:r w:rsidR="00FB28C7" w:rsidRPr="00687441">
        <w:t>.</w:t>
      </w:r>
    </w:p>
    <w:p w:rsidR="00FB28C7" w:rsidRDefault="00FB28C7" w:rsidP="00FB28C7"/>
    <w:p w:rsidR="00D71A1D" w:rsidRPr="00AD1D62" w:rsidRDefault="00D71A1D" w:rsidP="00D71A1D">
      <w:r w:rsidRPr="00AD1D62">
        <w:t xml:space="preserve">This document </w:t>
      </w:r>
      <w:r w:rsidR="00AC110D">
        <w:t>provided the basis for a number of requirements that have been included in the</w:t>
      </w:r>
      <w:r w:rsidR="00E542A9">
        <w:t xml:space="preserve"> </w:t>
      </w:r>
      <w:r w:rsidRPr="00AD1D62">
        <w:t>Implementing Rule on interoperability of spatial data sets and services. These elements are clearly indicated in the document as “</w:t>
      </w:r>
      <w:r>
        <w:t>IR R</w:t>
      </w:r>
      <w:r w:rsidRPr="00AD1D62">
        <w:t>equirements”. The other parts of the documents give clarification, background information and examples and are intended as part of the technical guidance documents accompanying the Implementing Rules.</w:t>
      </w:r>
    </w:p>
    <w:p w:rsidR="00F24F25" w:rsidRDefault="000B52D5" w:rsidP="00F24F25">
      <w:pPr>
        <w:autoSpaceDE w:val="0"/>
        <w:autoSpaceDN w:val="0"/>
        <w:adjustRightInd w:val="0"/>
        <w:rPr>
          <w:rFonts w:cs="Arial"/>
          <w:b/>
          <w:bCs/>
          <w:color w:val="000000"/>
          <w:sz w:val="32"/>
          <w:szCs w:val="32"/>
          <w:lang w:eastAsia="ko-KR"/>
        </w:rPr>
      </w:pPr>
      <w:r>
        <w:br w:type="page"/>
      </w:r>
      <w:r w:rsidR="00F24F25">
        <w:rPr>
          <w:rFonts w:cs="Arial"/>
          <w:b/>
          <w:bCs/>
          <w:color w:val="000000"/>
          <w:sz w:val="32"/>
          <w:szCs w:val="32"/>
          <w:lang w:eastAsia="ko-KR"/>
        </w:rPr>
        <w:t>Acknowledgements</w:t>
      </w:r>
    </w:p>
    <w:p w:rsidR="00F24F25" w:rsidRDefault="00F24F25" w:rsidP="00F24F25">
      <w:pPr>
        <w:shd w:val="clear" w:color="auto" w:fill="EAEAEA"/>
        <w:autoSpaceDE w:val="0"/>
        <w:autoSpaceDN w:val="0"/>
        <w:adjustRightInd w:val="0"/>
        <w:rPr>
          <w:rFonts w:ascii="ArialMT" w:hAnsi="ArialMT" w:cs="ArialMT"/>
          <w:color w:val="000000"/>
          <w:lang w:eastAsia="ko-KR"/>
        </w:rPr>
      </w:pPr>
    </w:p>
    <w:p w:rsidR="00F24F25" w:rsidRDefault="00F24F25" w:rsidP="00F24F25">
      <w:pPr>
        <w:shd w:val="clear" w:color="auto" w:fill="EAEAEA"/>
        <w:autoSpaceDE w:val="0"/>
        <w:autoSpaceDN w:val="0"/>
        <w:adjustRightInd w:val="0"/>
        <w:rPr>
          <w:rFonts w:ascii="ArialMT" w:hAnsi="ArialMT" w:cs="ArialMT"/>
          <w:color w:val="000000"/>
          <w:lang w:eastAsia="ko-KR"/>
        </w:rPr>
      </w:pPr>
      <w:r>
        <w:rPr>
          <w:rFonts w:ascii="ArialMT" w:hAnsi="ArialMT" w:cs="ArialMT"/>
          <w:color w:val="000000"/>
          <w:lang w:eastAsia="ko-KR"/>
        </w:rPr>
        <w:t>Many individuals and organisations have contributed to the development of these Guidelines.</w:t>
      </w:r>
    </w:p>
    <w:p w:rsidR="00F24F25" w:rsidRPr="008D72E0" w:rsidRDefault="00F24F25" w:rsidP="00F24F25">
      <w:pPr>
        <w:autoSpaceDE w:val="0"/>
        <w:autoSpaceDN w:val="0"/>
        <w:adjustRightInd w:val="0"/>
        <w:rPr>
          <w:rFonts w:cs="Arial"/>
          <w:color w:val="000000"/>
          <w:lang w:eastAsia="ko-KR"/>
        </w:rPr>
      </w:pPr>
    </w:p>
    <w:p w:rsidR="007A0C29" w:rsidRDefault="00F24F25" w:rsidP="00F24F25">
      <w:pPr>
        <w:autoSpaceDE w:val="0"/>
        <w:autoSpaceDN w:val="0"/>
        <w:adjustRightInd w:val="0"/>
        <w:rPr>
          <w:rFonts w:cs="Arial"/>
          <w:lang w:val="en-US"/>
        </w:rPr>
      </w:pPr>
      <w:r>
        <w:rPr>
          <w:rFonts w:ascii="ArialMT" w:hAnsi="ArialMT" w:cs="ArialMT"/>
          <w:color w:val="000000"/>
          <w:lang w:eastAsia="ko-KR"/>
        </w:rPr>
        <w:t xml:space="preserve">The Thematic Working Group </w:t>
      </w:r>
      <w:r w:rsidR="006D748D" w:rsidRPr="008E466C">
        <w:rPr>
          <w:i/>
        </w:rPr>
        <w:t>Coordinate reference systems and Geographical grid systems</w:t>
      </w:r>
      <w:r w:rsidR="006D748D" w:rsidRPr="007D48C4">
        <w:rPr>
          <w:rFonts w:cs="Arial"/>
          <w:color w:val="000000"/>
          <w:lang w:val="en-US"/>
        </w:rPr>
        <w:t xml:space="preserve"> </w:t>
      </w:r>
      <w:r w:rsidR="006D748D">
        <w:rPr>
          <w:rFonts w:cs="Arial"/>
          <w:color w:val="000000"/>
          <w:lang w:val="en-US"/>
        </w:rPr>
        <w:t>(TWG RS)</w:t>
      </w:r>
      <w:r w:rsidR="006D748D" w:rsidRPr="007D48C4">
        <w:rPr>
          <w:rFonts w:cs="Arial"/>
          <w:color w:val="000000"/>
          <w:lang w:val="en-US"/>
        </w:rPr>
        <w:t xml:space="preserve"> included</w:t>
      </w:r>
      <w:r>
        <w:rPr>
          <w:rFonts w:ascii="ArialMT" w:hAnsi="ArialMT" w:cs="ArialMT"/>
          <w:color w:val="000000"/>
          <w:lang w:eastAsia="ko-KR"/>
        </w:rPr>
        <w:t>:</w:t>
      </w:r>
      <w:r w:rsidR="007A0C29" w:rsidRPr="007D48C4">
        <w:rPr>
          <w:rFonts w:cs="Arial"/>
          <w:lang w:val="en-US"/>
        </w:rPr>
        <w:t xml:space="preserve"> </w:t>
      </w:r>
      <w:r w:rsidR="006D748D" w:rsidRPr="007D48C4">
        <w:rPr>
          <w:rFonts w:cs="Arial"/>
          <w:lang w:val="en-US"/>
        </w:rPr>
        <w:t>João</w:t>
      </w:r>
      <w:r w:rsidR="00DA528F">
        <w:rPr>
          <w:rFonts w:cs="Arial"/>
          <w:lang w:val="en-US"/>
        </w:rPr>
        <w:t xml:space="preserve"> </w:t>
      </w:r>
      <w:r w:rsidR="006D748D" w:rsidRPr="007D48C4">
        <w:rPr>
          <w:rFonts w:cs="Arial"/>
          <w:lang w:val="en-US"/>
        </w:rPr>
        <w:t>Torres (TW</w:t>
      </w:r>
      <w:r w:rsidR="00DA528F">
        <w:rPr>
          <w:rFonts w:cs="Arial"/>
          <w:lang w:val="en-US"/>
        </w:rPr>
        <w:t>G Facilitator), Vida Bitenc (TWG-RS</w:t>
      </w:r>
      <w:r w:rsidR="006D748D" w:rsidRPr="007D48C4">
        <w:rPr>
          <w:rFonts w:cs="Arial"/>
          <w:lang w:val="en-US"/>
        </w:rPr>
        <w:t xml:space="preserve"> Editor), Alessandro Caporali, Paul Crudace, Lars Engberg, Bruno Garayt, Heinz Habrich</w:t>
      </w:r>
      <w:r w:rsidR="00DA528F">
        <w:rPr>
          <w:rFonts w:cs="Arial"/>
          <w:lang w:val="en-US"/>
        </w:rPr>
        <w:t xml:space="preserve"> (TWG-RS me</w:t>
      </w:r>
      <w:r w:rsidR="007A0C29">
        <w:rPr>
          <w:rFonts w:cs="Arial"/>
          <w:lang w:val="en-US"/>
        </w:rPr>
        <w:t>m</w:t>
      </w:r>
      <w:r w:rsidR="00DA528F">
        <w:rPr>
          <w:rFonts w:cs="Arial"/>
          <w:lang w:val="en-US"/>
        </w:rPr>
        <w:t>bers</w:t>
      </w:r>
      <w:r w:rsidR="007A0C29">
        <w:rPr>
          <w:rFonts w:cs="Arial"/>
          <w:lang w:val="en-US"/>
        </w:rPr>
        <w:t>).</w:t>
      </w:r>
    </w:p>
    <w:p w:rsidR="002D264C" w:rsidRDefault="002D264C" w:rsidP="00F24F25">
      <w:pPr>
        <w:autoSpaceDE w:val="0"/>
        <w:autoSpaceDN w:val="0"/>
        <w:adjustRightInd w:val="0"/>
        <w:rPr>
          <w:rFonts w:cs="Arial"/>
          <w:lang w:val="en-US"/>
        </w:rPr>
      </w:pPr>
    </w:p>
    <w:p w:rsidR="007A0C29" w:rsidRDefault="006D748D" w:rsidP="00F24F25">
      <w:pPr>
        <w:autoSpaceDE w:val="0"/>
        <w:autoSpaceDN w:val="0"/>
        <w:adjustRightInd w:val="0"/>
        <w:rPr>
          <w:rFonts w:cs="Arial"/>
          <w:lang w:val="en-US"/>
        </w:rPr>
      </w:pPr>
      <w:r w:rsidRPr="007D48C4">
        <w:rPr>
          <w:rFonts w:cs="Arial"/>
          <w:lang w:val="en-US"/>
        </w:rPr>
        <w:t>Gil Ross</w:t>
      </w:r>
      <w:r>
        <w:rPr>
          <w:rFonts w:cs="Arial"/>
          <w:lang w:val="en-US"/>
        </w:rPr>
        <w:t>,</w:t>
      </w:r>
      <w:r w:rsidRPr="007D48C4">
        <w:rPr>
          <w:rFonts w:cs="Arial"/>
          <w:lang w:val="en-US"/>
        </w:rPr>
        <w:t xml:space="preserve"> Leendert Dorst</w:t>
      </w:r>
      <w:r>
        <w:rPr>
          <w:rFonts w:cs="Arial"/>
          <w:lang w:val="en-US"/>
        </w:rPr>
        <w:t xml:space="preserve"> </w:t>
      </w:r>
      <w:r w:rsidR="007A0C29">
        <w:rPr>
          <w:rFonts w:cs="Arial"/>
          <w:lang w:val="en-US"/>
        </w:rPr>
        <w:t xml:space="preserve">participated in </w:t>
      </w:r>
      <w:r w:rsidR="001B0BC5">
        <w:rPr>
          <w:rFonts w:cs="Arial"/>
          <w:lang w:val="en-US"/>
        </w:rPr>
        <w:t xml:space="preserve">the </w:t>
      </w:r>
      <w:r w:rsidR="007A0C29">
        <w:rPr>
          <w:rFonts w:cs="Arial"/>
          <w:lang w:val="en-US"/>
        </w:rPr>
        <w:t>original developm</w:t>
      </w:r>
      <w:r w:rsidR="002D264C">
        <w:rPr>
          <w:rFonts w:cs="Arial"/>
          <w:lang w:val="en-US"/>
        </w:rPr>
        <w:t>e</w:t>
      </w:r>
      <w:r w:rsidR="007A0C29">
        <w:rPr>
          <w:rFonts w:cs="Arial"/>
          <w:lang w:val="en-US"/>
        </w:rPr>
        <w:t xml:space="preserve">nt phase as </w:t>
      </w:r>
      <w:r w:rsidR="00AA7BC3">
        <w:rPr>
          <w:rFonts w:cs="Arial"/>
          <w:lang w:val="en-US"/>
        </w:rPr>
        <w:t>external experts</w:t>
      </w:r>
      <w:r w:rsidR="007A0C29">
        <w:rPr>
          <w:rFonts w:cs="Arial"/>
          <w:lang w:val="en-US"/>
        </w:rPr>
        <w:t>.</w:t>
      </w:r>
    </w:p>
    <w:p w:rsidR="002D264C" w:rsidRDefault="002D264C" w:rsidP="00F24F25">
      <w:pPr>
        <w:autoSpaceDE w:val="0"/>
        <w:autoSpaceDN w:val="0"/>
        <w:adjustRightInd w:val="0"/>
        <w:rPr>
          <w:rFonts w:cs="Arial"/>
          <w:lang w:val="en-US"/>
        </w:rPr>
      </w:pPr>
    </w:p>
    <w:p w:rsidR="002D264C" w:rsidRDefault="00AA7BC3" w:rsidP="00F24F25">
      <w:pPr>
        <w:autoSpaceDE w:val="0"/>
        <w:autoSpaceDN w:val="0"/>
        <w:adjustRightInd w:val="0"/>
        <w:rPr>
          <w:rFonts w:cs="Arial"/>
          <w:lang w:val="en-US"/>
        </w:rPr>
      </w:pPr>
      <w:r>
        <w:rPr>
          <w:rFonts w:cs="Arial"/>
          <w:lang w:val="en-US"/>
        </w:rPr>
        <w:t xml:space="preserve">Jordi Escriu, </w:t>
      </w:r>
      <w:r>
        <w:rPr>
          <w:rFonts w:cs="Arial"/>
        </w:rPr>
        <w:t>Vicenç</w:t>
      </w:r>
      <w:r w:rsidRPr="007D48C4">
        <w:rPr>
          <w:rFonts w:cs="Arial"/>
          <w:lang w:val="en-US"/>
        </w:rPr>
        <w:t xml:space="preserve"> </w:t>
      </w:r>
      <w:r w:rsidRPr="00DA528F">
        <w:rPr>
          <w:rFonts w:cs="Arial"/>
          <w:lang w:val="en-US"/>
        </w:rPr>
        <w:t>Palà</w:t>
      </w:r>
      <w:r>
        <w:rPr>
          <w:rFonts w:cs="Arial"/>
          <w:lang w:val="en-US"/>
        </w:rPr>
        <w:t xml:space="preserve">, </w:t>
      </w:r>
      <w:r w:rsidR="007A0C29">
        <w:rPr>
          <w:rFonts w:cs="Arial"/>
          <w:lang w:val="en-US"/>
        </w:rPr>
        <w:t xml:space="preserve">Pierre-Yves Curtinot, </w:t>
      </w:r>
      <w:r>
        <w:rPr>
          <w:rFonts w:cs="Arial"/>
          <w:lang w:val="en-US"/>
        </w:rPr>
        <w:t xml:space="preserve">Tony </w:t>
      </w:r>
      <w:r>
        <w:rPr>
          <w:rFonts w:cs="Arial"/>
        </w:rPr>
        <w:t xml:space="preserve">Vanderstraete, </w:t>
      </w:r>
      <w:r w:rsidR="007A0C29">
        <w:rPr>
          <w:rFonts w:cs="Arial"/>
        </w:rPr>
        <w:t>Pavel Milenov and</w:t>
      </w:r>
      <w:r w:rsidR="00BC22B3">
        <w:rPr>
          <w:rFonts w:cs="Arial"/>
        </w:rPr>
        <w:t xml:space="preserve"> </w:t>
      </w:r>
      <w:r w:rsidR="00BC22B3" w:rsidRPr="00BC22B3">
        <w:rPr>
          <w:rFonts w:cs="Arial"/>
        </w:rPr>
        <w:t>Rogier Broekman</w:t>
      </w:r>
      <w:r>
        <w:rPr>
          <w:rFonts w:cs="Arial"/>
          <w:lang w:val="en-US"/>
        </w:rPr>
        <w:t xml:space="preserve"> </w:t>
      </w:r>
      <w:r w:rsidR="007A0C29">
        <w:rPr>
          <w:rFonts w:cs="Arial"/>
          <w:lang w:val="en-US"/>
        </w:rPr>
        <w:t xml:space="preserve">provided expertise </w:t>
      </w:r>
      <w:r>
        <w:rPr>
          <w:rFonts w:cs="Arial"/>
          <w:lang w:val="en-US"/>
        </w:rPr>
        <w:t xml:space="preserve">in updating </w:t>
      </w:r>
      <w:r w:rsidR="0007446E">
        <w:rPr>
          <w:rFonts w:cs="Arial"/>
          <w:lang w:val="en-US"/>
        </w:rPr>
        <w:t>the spe</w:t>
      </w:r>
      <w:r w:rsidR="007A0C29">
        <w:rPr>
          <w:rFonts w:cs="Arial"/>
          <w:lang w:val="en-US"/>
        </w:rPr>
        <w:t xml:space="preserve">cification </w:t>
      </w:r>
      <w:r w:rsidR="0007446E">
        <w:rPr>
          <w:rFonts w:cs="Arial"/>
          <w:lang w:val="en-US"/>
        </w:rPr>
        <w:t>according to</w:t>
      </w:r>
      <w:r w:rsidR="007A0C29">
        <w:rPr>
          <w:rFonts w:cs="Arial"/>
          <w:lang w:val="en-US"/>
        </w:rPr>
        <w:t xml:space="preserve"> the requirements stemming from Annex II-III data themes.</w:t>
      </w:r>
      <w:r w:rsidR="006D748D">
        <w:rPr>
          <w:rFonts w:cs="Arial"/>
          <w:lang w:val="en-US"/>
        </w:rPr>
        <w:t xml:space="preserve"> </w:t>
      </w:r>
    </w:p>
    <w:p w:rsidR="002D264C" w:rsidRDefault="002D264C" w:rsidP="00F24F25">
      <w:pPr>
        <w:autoSpaceDE w:val="0"/>
        <w:autoSpaceDN w:val="0"/>
        <w:adjustRightInd w:val="0"/>
        <w:rPr>
          <w:rFonts w:cs="Arial"/>
          <w:lang w:val="en-US"/>
        </w:rPr>
      </w:pPr>
    </w:p>
    <w:p w:rsidR="00F24F25" w:rsidRDefault="006D748D" w:rsidP="00F24F25">
      <w:pPr>
        <w:autoSpaceDE w:val="0"/>
        <w:autoSpaceDN w:val="0"/>
        <w:adjustRightInd w:val="0"/>
        <w:rPr>
          <w:rFonts w:ascii="ArialMT" w:hAnsi="ArialMT" w:cs="ArialMT"/>
          <w:color w:val="000000"/>
          <w:lang w:eastAsia="ko-KR"/>
        </w:rPr>
      </w:pPr>
      <w:r w:rsidRPr="007D48C4">
        <w:rPr>
          <w:rFonts w:cs="Arial"/>
          <w:lang w:val="en-US"/>
        </w:rPr>
        <w:t>Freddy Fierens</w:t>
      </w:r>
      <w:r w:rsidR="00AA7BC3">
        <w:rPr>
          <w:rFonts w:cs="Arial"/>
          <w:lang w:val="en-US"/>
        </w:rPr>
        <w:t xml:space="preserve"> and Katalin Tóth</w:t>
      </w:r>
      <w:r w:rsidRPr="007D48C4">
        <w:rPr>
          <w:rFonts w:cs="Arial"/>
          <w:lang w:val="en-US"/>
        </w:rPr>
        <w:t xml:space="preserve"> </w:t>
      </w:r>
      <w:r w:rsidR="007A0C29">
        <w:rPr>
          <w:rFonts w:cs="Arial"/>
          <w:lang w:val="en-US"/>
        </w:rPr>
        <w:t xml:space="preserve">were the </w:t>
      </w:r>
      <w:r w:rsidR="007A0C29" w:rsidRPr="007D48C4">
        <w:rPr>
          <w:rFonts w:cs="Arial"/>
          <w:lang w:val="en-US"/>
        </w:rPr>
        <w:t>contact point</w:t>
      </w:r>
      <w:r w:rsidR="007A0C29">
        <w:rPr>
          <w:rFonts w:cs="Arial"/>
          <w:lang w:val="en-US"/>
        </w:rPr>
        <w:t>s</w:t>
      </w:r>
      <w:r w:rsidR="007A0C29" w:rsidRPr="007D48C4" w:rsidDel="007A0C29">
        <w:rPr>
          <w:rFonts w:cs="Arial"/>
          <w:lang w:val="en-US"/>
        </w:rPr>
        <w:t xml:space="preserve"> </w:t>
      </w:r>
      <w:r w:rsidR="007A0C29">
        <w:rPr>
          <w:rFonts w:cs="Arial"/>
          <w:lang w:val="en-US"/>
        </w:rPr>
        <w:t xml:space="preserve">of the </w:t>
      </w:r>
      <w:r w:rsidRPr="007D48C4">
        <w:rPr>
          <w:rFonts w:cs="Arial"/>
          <w:lang w:val="en-US"/>
        </w:rPr>
        <w:t>European Commission.</w:t>
      </w:r>
    </w:p>
    <w:p w:rsidR="00F24F25" w:rsidRDefault="00F24F25" w:rsidP="00F24F25">
      <w:pPr>
        <w:autoSpaceDE w:val="0"/>
        <w:autoSpaceDN w:val="0"/>
        <w:adjustRightInd w:val="0"/>
        <w:rPr>
          <w:rFonts w:ascii="ArialMT" w:hAnsi="ArialMT" w:cs="ArialMT"/>
          <w:color w:val="000000"/>
          <w:lang w:eastAsia="ko-KR"/>
        </w:rPr>
      </w:pPr>
    </w:p>
    <w:p w:rsidR="00BC73A4" w:rsidRPr="009624AC" w:rsidRDefault="00BC73A4" w:rsidP="0037793A">
      <w:pPr>
        <w:shd w:val="clear" w:color="auto" w:fill="EAEAEA"/>
        <w:autoSpaceDE w:val="0"/>
        <w:autoSpaceDN w:val="0"/>
        <w:adjustRightInd w:val="0"/>
        <w:rPr>
          <w:rFonts w:ascii="ArialMT" w:hAnsi="ArialMT" w:cs="ArialMT"/>
          <w:color w:val="000000"/>
          <w:lang w:eastAsia="ko-KR"/>
        </w:rPr>
      </w:pPr>
      <w:r>
        <w:rPr>
          <w:rFonts w:ascii="ArialMT" w:hAnsi="ArialMT" w:cs="ArialMT"/>
          <w:color w:val="000000"/>
          <w:lang w:eastAsia="ko-KR"/>
        </w:rPr>
        <w:t xml:space="preserve">Other contributors to the INSPIRE data specifications are the Drafting Team Data Specifications, the JRC Data Specifications Team and the INSPIRE stakeholders - </w:t>
      </w:r>
      <w:r w:rsidRPr="00995F72">
        <w:rPr>
          <w:rFonts w:cs="Arial"/>
        </w:rPr>
        <w:t>Spatial Data Interested Communities (SDIC</w:t>
      </w:r>
      <w:r>
        <w:rPr>
          <w:rFonts w:cs="Arial"/>
        </w:rPr>
        <w:t>s</w:t>
      </w:r>
      <w:r w:rsidRPr="00995F72">
        <w:rPr>
          <w:rFonts w:cs="Arial"/>
        </w:rPr>
        <w:t xml:space="preserve">) </w:t>
      </w:r>
      <w:r>
        <w:rPr>
          <w:rFonts w:cs="Arial"/>
        </w:rPr>
        <w:t>and</w:t>
      </w:r>
      <w:r w:rsidRPr="00995F72">
        <w:rPr>
          <w:rFonts w:cs="Arial"/>
        </w:rPr>
        <w:t xml:space="preserve"> Legally Mandated O</w:t>
      </w:r>
      <w:r w:rsidRPr="00995F72">
        <w:rPr>
          <w:rFonts w:cs="Arial"/>
        </w:rPr>
        <w:t>r</w:t>
      </w:r>
      <w:r w:rsidRPr="00995F72">
        <w:rPr>
          <w:rFonts w:cs="Arial"/>
        </w:rPr>
        <w:t>ganisations</w:t>
      </w:r>
      <w:r>
        <w:rPr>
          <w:rFonts w:cs="Arial"/>
        </w:rPr>
        <w:t xml:space="preserve"> </w:t>
      </w:r>
      <w:r w:rsidRPr="00995F72">
        <w:rPr>
          <w:rFonts w:cs="Arial"/>
        </w:rPr>
        <w:t>(LMO</w:t>
      </w:r>
      <w:r>
        <w:rPr>
          <w:rFonts w:cs="Arial"/>
        </w:rPr>
        <w:t>s</w:t>
      </w:r>
      <w:r w:rsidRPr="00995F72">
        <w:rPr>
          <w:rFonts w:cs="Arial"/>
        </w:rPr>
        <w:t>)</w:t>
      </w:r>
      <w:r>
        <w:rPr>
          <w:rFonts w:ascii="ArialMT" w:hAnsi="ArialMT" w:cs="ArialMT"/>
          <w:color w:val="000000"/>
          <w:lang w:eastAsia="ko-KR"/>
        </w:rPr>
        <w:t xml:space="preserve">. </w:t>
      </w:r>
    </w:p>
    <w:p w:rsidR="00BC73A4" w:rsidRPr="00995F72" w:rsidRDefault="00BC73A4" w:rsidP="0037793A">
      <w:pPr>
        <w:shd w:val="clear" w:color="auto" w:fill="EAEAEA"/>
        <w:autoSpaceDE w:val="0"/>
        <w:autoSpaceDN w:val="0"/>
        <w:adjustRightInd w:val="0"/>
        <w:rPr>
          <w:rFonts w:cs="Arial"/>
          <w:b/>
          <w:bCs/>
          <w:lang w:eastAsia="ko-KR"/>
        </w:rPr>
      </w:pPr>
    </w:p>
    <w:p w:rsidR="00BC73A4" w:rsidRPr="00995F72" w:rsidRDefault="00BC73A4" w:rsidP="0037793A">
      <w:pPr>
        <w:shd w:val="clear" w:color="auto" w:fill="EAEAEA"/>
        <w:autoSpaceDE w:val="0"/>
        <w:autoSpaceDN w:val="0"/>
        <w:adjustRightInd w:val="0"/>
        <w:rPr>
          <w:rFonts w:cs="Arial"/>
          <w:b/>
          <w:bCs/>
          <w:lang w:eastAsia="ko-KR"/>
        </w:rPr>
      </w:pPr>
    </w:p>
    <w:p w:rsidR="00BC73A4" w:rsidRPr="00995F72" w:rsidRDefault="00BC73A4" w:rsidP="0037793A">
      <w:pPr>
        <w:shd w:val="clear" w:color="auto" w:fill="EAEAEA"/>
        <w:autoSpaceDE w:val="0"/>
        <w:autoSpaceDN w:val="0"/>
        <w:adjustRightInd w:val="0"/>
        <w:rPr>
          <w:rFonts w:cs="Arial"/>
          <w:b/>
          <w:bCs/>
          <w:lang w:val="fr-FR" w:eastAsia="ko-KR"/>
        </w:rPr>
      </w:pPr>
      <w:r w:rsidRPr="00995F72">
        <w:rPr>
          <w:rFonts w:cs="Arial"/>
          <w:b/>
          <w:bCs/>
          <w:lang w:val="fr-FR" w:eastAsia="ko-KR"/>
        </w:rPr>
        <w:t>Contact information</w:t>
      </w:r>
    </w:p>
    <w:p w:rsidR="00BC73A4" w:rsidRPr="00995F72" w:rsidRDefault="00BC73A4" w:rsidP="0037793A">
      <w:pPr>
        <w:shd w:val="clear" w:color="auto" w:fill="EAEAEA"/>
        <w:autoSpaceDE w:val="0"/>
        <w:autoSpaceDN w:val="0"/>
        <w:adjustRightInd w:val="0"/>
        <w:rPr>
          <w:rFonts w:ascii="ArialMT" w:hAnsi="ArialMT" w:cs="ArialMT"/>
          <w:lang w:val="fr-FR" w:eastAsia="ko-KR"/>
        </w:rPr>
      </w:pPr>
      <w:r>
        <w:rPr>
          <w:rFonts w:ascii="ArialMT" w:hAnsi="ArialMT" w:cs="ArialMT"/>
          <w:lang w:val="fr-FR" w:eastAsia="ko-KR"/>
        </w:rPr>
        <w:t xml:space="preserve">Maria </w:t>
      </w:r>
      <w:r w:rsidRPr="00995F72">
        <w:rPr>
          <w:rFonts w:ascii="ArialMT" w:hAnsi="ArialMT" w:cs="ArialMT"/>
          <w:lang w:val="fr-FR" w:eastAsia="ko-KR"/>
        </w:rPr>
        <w:t>Vanda Nunes de Lima</w:t>
      </w:r>
      <w:r>
        <w:rPr>
          <w:rFonts w:ascii="ArialMT" w:hAnsi="ArialMT" w:cs="ArialMT"/>
          <w:lang w:val="fr-FR" w:eastAsia="ko-KR"/>
        </w:rPr>
        <w:t xml:space="preserve"> &amp; </w:t>
      </w:r>
      <w:r w:rsidRPr="00E02244">
        <w:rPr>
          <w:rFonts w:ascii="ArialMT" w:hAnsi="ArialMT" w:cs="ArialMT"/>
          <w:lang w:val="fr-FR" w:eastAsia="ko-KR"/>
        </w:rPr>
        <w:t>Michael Lutz</w:t>
      </w:r>
    </w:p>
    <w:p w:rsidR="00BC73A4" w:rsidRPr="00995F72" w:rsidRDefault="00BC73A4" w:rsidP="0037793A">
      <w:pPr>
        <w:shd w:val="clear" w:color="auto" w:fill="EAEAEA"/>
        <w:autoSpaceDE w:val="0"/>
        <w:autoSpaceDN w:val="0"/>
        <w:adjustRightInd w:val="0"/>
        <w:rPr>
          <w:rFonts w:ascii="ArialMT" w:hAnsi="ArialMT" w:cs="ArialMT"/>
          <w:lang w:eastAsia="ko-KR"/>
        </w:rPr>
      </w:pPr>
      <w:r w:rsidRPr="00995F72">
        <w:rPr>
          <w:rFonts w:ascii="ArialMT" w:hAnsi="ArialMT" w:cs="ArialMT"/>
          <w:lang w:eastAsia="ko-KR"/>
        </w:rPr>
        <w:t>European Commission Joint Research Centre</w:t>
      </w:r>
      <w:r>
        <w:rPr>
          <w:rFonts w:ascii="ArialMT" w:hAnsi="ArialMT" w:cs="ArialMT"/>
          <w:lang w:eastAsia="ko-KR"/>
        </w:rPr>
        <w:t xml:space="preserve"> (JRC)</w:t>
      </w:r>
    </w:p>
    <w:p w:rsidR="00BC73A4" w:rsidRPr="00995F72" w:rsidRDefault="00BC73A4" w:rsidP="0037793A">
      <w:pPr>
        <w:shd w:val="clear" w:color="auto" w:fill="EAEAEA"/>
        <w:autoSpaceDE w:val="0"/>
        <w:autoSpaceDN w:val="0"/>
        <w:adjustRightInd w:val="0"/>
        <w:rPr>
          <w:rFonts w:ascii="ArialMT" w:hAnsi="ArialMT" w:cs="ArialMT"/>
          <w:lang w:eastAsia="ko-KR"/>
        </w:rPr>
      </w:pPr>
      <w:r w:rsidRPr="00995F72">
        <w:rPr>
          <w:rFonts w:ascii="ArialMT" w:hAnsi="ArialMT" w:cs="ArialMT"/>
          <w:lang w:eastAsia="ko-KR"/>
        </w:rPr>
        <w:t>Institute for Environment and Sustainability</w:t>
      </w:r>
    </w:p>
    <w:p w:rsidR="00BC73A4" w:rsidRPr="00A62C20" w:rsidRDefault="00BC73A4" w:rsidP="0037793A">
      <w:pPr>
        <w:shd w:val="clear" w:color="auto" w:fill="EAEAEA"/>
        <w:autoSpaceDE w:val="0"/>
        <w:autoSpaceDN w:val="0"/>
        <w:adjustRightInd w:val="0"/>
        <w:rPr>
          <w:rFonts w:ascii="ArialMT" w:hAnsi="ArialMT" w:cs="ArialMT"/>
          <w:lang w:val="en-US" w:eastAsia="ko-KR"/>
        </w:rPr>
      </w:pPr>
      <w:r w:rsidRPr="00A62C20">
        <w:rPr>
          <w:rFonts w:ascii="ArialMT" w:hAnsi="ArialMT" w:cs="ArialMT"/>
          <w:lang w:val="en-US" w:eastAsia="ko-KR"/>
        </w:rPr>
        <w:t>Unit H06:</w:t>
      </w:r>
      <w:r w:rsidRPr="00A62C20">
        <w:rPr>
          <w:rFonts w:ascii="ArialMT" w:hAnsi="ArialMT" w:cs="ArialMT"/>
          <w:b/>
          <w:lang w:val="en-US" w:eastAsia="ko-KR"/>
        </w:rPr>
        <w:t xml:space="preserve"> </w:t>
      </w:r>
      <w:r w:rsidRPr="00A62C20">
        <w:rPr>
          <w:rFonts w:ascii="ArialMT" w:hAnsi="ArialMT" w:cs="ArialMT"/>
          <w:lang w:val="en-US" w:eastAsia="ko-KR"/>
        </w:rPr>
        <w:t>Digital Earth and Reference Data</w:t>
      </w:r>
    </w:p>
    <w:p w:rsidR="00BC73A4" w:rsidRPr="00E02244" w:rsidRDefault="00BC73A4" w:rsidP="0037793A">
      <w:pPr>
        <w:shd w:val="clear" w:color="auto" w:fill="EAEAEA"/>
        <w:autoSpaceDE w:val="0"/>
        <w:autoSpaceDN w:val="0"/>
        <w:adjustRightInd w:val="0"/>
        <w:rPr>
          <w:rFonts w:cs="Arial"/>
          <w:lang w:val="en-US" w:eastAsia="ko-KR"/>
        </w:rPr>
      </w:pPr>
      <w:r w:rsidRPr="00AB0398">
        <w:rPr>
          <w:rFonts w:cs="Arial"/>
          <w:i/>
          <w:lang w:val="en-US" w:eastAsia="ko-KR"/>
        </w:rPr>
        <w:t>http://inspire.ec.europa.eu/index.cfm/pageid/2</w:t>
      </w:r>
      <w:r>
        <w:rPr>
          <w:rFonts w:cs="Arial"/>
          <w:lang w:val="en-US" w:eastAsia="ko-KR"/>
        </w:rPr>
        <w:t xml:space="preserve"> </w:t>
      </w:r>
    </w:p>
    <w:p w:rsidR="00BC73A4" w:rsidRPr="00E02244" w:rsidRDefault="00BC73A4" w:rsidP="0037793A">
      <w:pPr>
        <w:rPr>
          <w:lang w:val="en-US"/>
        </w:rPr>
      </w:pPr>
    </w:p>
    <w:p w:rsidR="00F24F25" w:rsidRPr="00FA734E" w:rsidRDefault="00F24F25" w:rsidP="00F24F25"/>
    <w:p w:rsidR="005423E8" w:rsidRPr="008B3241" w:rsidRDefault="004222DC" w:rsidP="00F24F25">
      <w:pPr>
        <w:autoSpaceDE w:val="0"/>
        <w:autoSpaceDN w:val="0"/>
        <w:adjustRightInd w:val="0"/>
        <w:rPr>
          <w:b/>
          <w:sz w:val="32"/>
        </w:rPr>
      </w:pPr>
      <w:r w:rsidRPr="00FA734E">
        <w:rPr>
          <w:b/>
          <w:sz w:val="32"/>
        </w:rPr>
        <w:br w:type="page"/>
      </w:r>
      <w:r w:rsidR="005423E8" w:rsidRPr="008B3241">
        <w:rPr>
          <w:b/>
          <w:sz w:val="32"/>
        </w:rPr>
        <w:t>Table of contents</w:t>
      </w:r>
    </w:p>
    <w:p w:rsidR="005423E8" w:rsidRPr="008B3241" w:rsidRDefault="005423E8" w:rsidP="00145B29"/>
    <w:p w:rsidR="00EA4BF7" w:rsidRPr="00AB0398" w:rsidRDefault="00EA4BF7" w:rsidP="00EA4BF7">
      <w:pPr>
        <w:pStyle w:val="Sommario1"/>
        <w:tabs>
          <w:tab w:val="left" w:pos="480"/>
          <w:tab w:val="right" w:leader="dot" w:pos="9061"/>
        </w:tabs>
        <w:spacing w:before="60" w:after="60"/>
        <w:rPr>
          <w:rFonts w:ascii="Times New Roman" w:eastAsia="Times New Roman" w:hAnsi="Times New Roman"/>
          <w:noProof/>
          <w:sz w:val="24"/>
          <w:szCs w:val="24"/>
          <w:lang w:val="en-US" w:eastAsia="es-ES"/>
        </w:rPr>
      </w:pPr>
      <w:bookmarkStart w:id="10" w:name="_Toc202867235"/>
      <w:bookmarkStart w:id="11" w:name="_Toc202872563"/>
      <w:bookmarkStart w:id="12" w:name="_Toc203821252"/>
      <w:bookmarkStart w:id="13" w:name="_Toc204079955"/>
      <w:bookmarkStart w:id="14" w:name="_Toc204080363"/>
      <w:bookmarkStart w:id="15" w:name="_Toc202873548"/>
      <w:bookmarkStart w:id="16" w:name="_Toc207684618"/>
      <w:r w:rsidRPr="00AB0398">
        <w:rPr>
          <w:rStyle w:val="Collegamentoipertestuale"/>
          <w:noProof/>
          <w:lang w:eastAsia="it-IT"/>
        </w:rPr>
        <w:t>1</w:t>
      </w:r>
      <w:r w:rsidRPr="00AB0398">
        <w:rPr>
          <w:rFonts w:ascii="Times New Roman" w:eastAsia="Times New Roman" w:hAnsi="Times New Roman"/>
          <w:noProof/>
          <w:sz w:val="24"/>
          <w:szCs w:val="24"/>
          <w:lang w:val="en-US" w:eastAsia="es-ES"/>
        </w:rPr>
        <w:tab/>
      </w:r>
      <w:r w:rsidRPr="00AB0398">
        <w:rPr>
          <w:rStyle w:val="Collegamentoipertestuale"/>
          <w:noProof/>
          <w:lang w:eastAsia="it-IT"/>
        </w:rPr>
        <w:t>Scope</w:t>
      </w:r>
      <w:r>
        <w:rPr>
          <w:noProof/>
          <w:webHidden/>
        </w:rPr>
        <w:tab/>
      </w:r>
      <w:r w:rsidR="001149E1">
        <w:rPr>
          <w:noProof/>
          <w:webHidden/>
        </w:rPr>
        <w:t>1</w:t>
      </w:r>
    </w:p>
    <w:p w:rsidR="00EA4BF7" w:rsidRPr="00AB0398" w:rsidRDefault="00EA4BF7" w:rsidP="00EA4BF7">
      <w:pPr>
        <w:pStyle w:val="Sommario1"/>
        <w:tabs>
          <w:tab w:val="left" w:pos="48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2</w:t>
      </w:r>
      <w:r w:rsidRPr="00AB0398">
        <w:rPr>
          <w:rFonts w:ascii="Times New Roman" w:eastAsia="Times New Roman" w:hAnsi="Times New Roman"/>
          <w:noProof/>
          <w:sz w:val="24"/>
          <w:szCs w:val="24"/>
          <w:lang w:val="en-US" w:eastAsia="es-ES"/>
        </w:rPr>
        <w:tab/>
      </w:r>
      <w:r w:rsidRPr="00AB0398">
        <w:rPr>
          <w:rStyle w:val="Collegamentoipertestuale"/>
          <w:noProof/>
        </w:rPr>
        <w:t>Overview</w:t>
      </w:r>
      <w:r>
        <w:rPr>
          <w:noProof/>
          <w:webHidden/>
        </w:rPr>
        <w:tab/>
      </w:r>
      <w:r w:rsidR="001149E1">
        <w:rPr>
          <w:noProof/>
          <w:webHidden/>
        </w:rPr>
        <w:t>1</w:t>
      </w:r>
    </w:p>
    <w:p w:rsidR="00EA4BF7" w:rsidRPr="00AB0398" w:rsidRDefault="00EA4BF7" w:rsidP="00EA4BF7">
      <w:pPr>
        <w:pStyle w:val="Sommario2"/>
        <w:tabs>
          <w:tab w:val="left" w:pos="8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lang w:eastAsia="it-IT"/>
        </w:rPr>
        <w:t>2.1</w:t>
      </w:r>
      <w:r w:rsidRPr="00AB0398">
        <w:rPr>
          <w:rFonts w:ascii="Times New Roman" w:eastAsia="Times New Roman" w:hAnsi="Times New Roman"/>
          <w:noProof/>
          <w:sz w:val="24"/>
          <w:szCs w:val="24"/>
          <w:lang w:val="en-US" w:eastAsia="es-ES"/>
        </w:rPr>
        <w:tab/>
      </w:r>
      <w:r w:rsidRPr="00AB0398">
        <w:rPr>
          <w:rStyle w:val="Collegamentoipertestuale"/>
          <w:noProof/>
          <w:lang w:eastAsia="it-IT"/>
        </w:rPr>
        <w:t>Name</w:t>
      </w:r>
      <w:r>
        <w:rPr>
          <w:noProof/>
          <w:webHidden/>
        </w:rPr>
        <w:tab/>
      </w:r>
      <w:r w:rsidR="001149E1">
        <w:rPr>
          <w:noProof/>
          <w:webHidden/>
        </w:rPr>
        <w:t>1</w:t>
      </w:r>
    </w:p>
    <w:p w:rsidR="00EA4BF7" w:rsidRPr="00AB0398" w:rsidRDefault="00EA4BF7" w:rsidP="00EA4BF7">
      <w:pPr>
        <w:pStyle w:val="Sommario2"/>
        <w:tabs>
          <w:tab w:val="left" w:pos="8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lang w:eastAsia="it-IT"/>
        </w:rPr>
        <w:t>2.2</w:t>
      </w:r>
      <w:r w:rsidRPr="00AB0398">
        <w:rPr>
          <w:rFonts w:ascii="Times New Roman" w:eastAsia="Times New Roman" w:hAnsi="Times New Roman"/>
          <w:noProof/>
          <w:sz w:val="24"/>
          <w:szCs w:val="24"/>
          <w:lang w:val="en-US" w:eastAsia="es-ES"/>
        </w:rPr>
        <w:tab/>
      </w:r>
      <w:r w:rsidRPr="00AB0398">
        <w:rPr>
          <w:rStyle w:val="Collegamentoipertestuale"/>
          <w:noProof/>
          <w:lang w:eastAsia="it-IT"/>
        </w:rPr>
        <w:t>Informal description</w:t>
      </w:r>
      <w:r>
        <w:rPr>
          <w:noProof/>
          <w:webHidden/>
        </w:rPr>
        <w:tab/>
      </w:r>
      <w:r w:rsidR="001149E1">
        <w:rPr>
          <w:noProof/>
          <w:webHidden/>
        </w:rPr>
        <w:t>1</w:t>
      </w:r>
    </w:p>
    <w:p w:rsidR="00EA4BF7" w:rsidRPr="00AB0398" w:rsidRDefault="00EA4BF7" w:rsidP="00EA4BF7">
      <w:pPr>
        <w:pStyle w:val="Sommario2"/>
        <w:tabs>
          <w:tab w:val="left" w:pos="8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lang w:eastAsia="it-IT"/>
        </w:rPr>
        <w:t>2.3</w:t>
      </w:r>
      <w:r w:rsidRPr="00AB0398">
        <w:rPr>
          <w:rFonts w:ascii="Times New Roman" w:eastAsia="Times New Roman" w:hAnsi="Times New Roman"/>
          <w:noProof/>
          <w:sz w:val="24"/>
          <w:szCs w:val="24"/>
          <w:lang w:val="en-US" w:eastAsia="es-ES"/>
        </w:rPr>
        <w:tab/>
      </w:r>
      <w:r w:rsidRPr="00AB0398">
        <w:rPr>
          <w:rStyle w:val="Collegamentoipertestuale"/>
          <w:noProof/>
          <w:lang w:eastAsia="it-IT"/>
        </w:rPr>
        <w:t>Normative References</w:t>
      </w:r>
      <w:r>
        <w:rPr>
          <w:noProof/>
          <w:webHidden/>
        </w:rPr>
        <w:tab/>
      </w:r>
      <w:r w:rsidR="001149E1">
        <w:rPr>
          <w:noProof/>
          <w:webHidden/>
        </w:rPr>
        <w:t>2</w:t>
      </w:r>
    </w:p>
    <w:p w:rsidR="00EA4BF7" w:rsidRPr="00AB0398" w:rsidRDefault="00EA4BF7" w:rsidP="00EA4BF7">
      <w:pPr>
        <w:pStyle w:val="Sommario2"/>
        <w:tabs>
          <w:tab w:val="left" w:pos="8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lang w:eastAsia="it-IT"/>
        </w:rPr>
        <w:t>2.4</w:t>
      </w:r>
      <w:r w:rsidRPr="00AB0398">
        <w:rPr>
          <w:rFonts w:ascii="Times New Roman" w:eastAsia="Times New Roman" w:hAnsi="Times New Roman"/>
          <w:noProof/>
          <w:sz w:val="24"/>
          <w:szCs w:val="24"/>
          <w:lang w:val="en-US" w:eastAsia="es-ES"/>
        </w:rPr>
        <w:tab/>
      </w:r>
      <w:r w:rsidRPr="00AB0398">
        <w:rPr>
          <w:rStyle w:val="Collegamentoipertestuale"/>
          <w:noProof/>
          <w:lang w:eastAsia="it-IT"/>
        </w:rPr>
        <w:t>Terms and definitions</w:t>
      </w:r>
      <w:r>
        <w:rPr>
          <w:noProof/>
          <w:webHidden/>
        </w:rPr>
        <w:tab/>
      </w:r>
      <w:r w:rsidR="001149E1">
        <w:rPr>
          <w:noProof/>
          <w:webHidden/>
        </w:rPr>
        <w:t>2</w:t>
      </w:r>
    </w:p>
    <w:p w:rsidR="00EA4BF7" w:rsidRPr="00AB0398" w:rsidRDefault="00EA4BF7" w:rsidP="00EA4BF7">
      <w:pPr>
        <w:pStyle w:val="Sommario2"/>
        <w:tabs>
          <w:tab w:val="left" w:pos="8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lang w:eastAsia="it-IT"/>
        </w:rPr>
        <w:t>2.5</w:t>
      </w:r>
      <w:r w:rsidRPr="00AB0398">
        <w:rPr>
          <w:rFonts w:ascii="Times New Roman" w:eastAsia="Times New Roman" w:hAnsi="Times New Roman"/>
          <w:noProof/>
          <w:sz w:val="24"/>
          <w:szCs w:val="24"/>
          <w:lang w:val="en-US" w:eastAsia="es-ES"/>
        </w:rPr>
        <w:tab/>
      </w:r>
      <w:r w:rsidRPr="00AB0398">
        <w:rPr>
          <w:rStyle w:val="Collegamentoipertestuale"/>
          <w:noProof/>
          <w:lang w:eastAsia="it-IT"/>
        </w:rPr>
        <w:t>Symbols and abbreviations</w:t>
      </w:r>
      <w:r>
        <w:rPr>
          <w:noProof/>
          <w:webHidden/>
        </w:rPr>
        <w:tab/>
      </w:r>
      <w:r w:rsidR="001149E1">
        <w:rPr>
          <w:noProof/>
          <w:webHidden/>
        </w:rPr>
        <w:t>3</w:t>
      </w:r>
    </w:p>
    <w:p w:rsidR="00EA4BF7" w:rsidRPr="00AB0398" w:rsidRDefault="00EA4BF7" w:rsidP="00EA4BF7">
      <w:pPr>
        <w:pStyle w:val="Sommario2"/>
        <w:tabs>
          <w:tab w:val="left" w:pos="8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lang w:eastAsia="en-GB"/>
        </w:rPr>
        <w:t>2.6</w:t>
      </w:r>
      <w:r w:rsidRPr="00AB0398">
        <w:rPr>
          <w:rFonts w:ascii="Times New Roman" w:eastAsia="Times New Roman" w:hAnsi="Times New Roman"/>
          <w:noProof/>
          <w:sz w:val="24"/>
          <w:szCs w:val="24"/>
          <w:lang w:val="en-US" w:eastAsia="es-ES"/>
        </w:rPr>
        <w:tab/>
      </w:r>
      <w:r w:rsidRPr="00AB0398">
        <w:rPr>
          <w:rStyle w:val="Collegamentoipertestuale"/>
          <w:noProof/>
          <w:lang w:eastAsia="en-GB"/>
        </w:rPr>
        <w:t>How the Technical Guidelines map to the Implementing Rules</w:t>
      </w:r>
      <w:r>
        <w:rPr>
          <w:noProof/>
          <w:webHidden/>
        </w:rPr>
        <w:tab/>
      </w:r>
      <w:r w:rsidR="001149E1">
        <w:rPr>
          <w:noProof/>
          <w:webHidden/>
        </w:rPr>
        <w:t>4</w:t>
      </w:r>
    </w:p>
    <w:p w:rsidR="00EA4BF7" w:rsidRPr="00AB0398" w:rsidRDefault="00EA4BF7" w:rsidP="00EA4BF7">
      <w:pPr>
        <w:pStyle w:val="Sommario3"/>
        <w:tabs>
          <w:tab w:val="left" w:pos="12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lang w:eastAsia="en-GB"/>
        </w:rPr>
        <w:t>2.6.1</w:t>
      </w:r>
      <w:r w:rsidRPr="00AB0398">
        <w:rPr>
          <w:rFonts w:ascii="Times New Roman" w:eastAsia="Times New Roman" w:hAnsi="Times New Roman"/>
          <w:noProof/>
          <w:sz w:val="24"/>
          <w:szCs w:val="24"/>
          <w:lang w:val="en-US" w:eastAsia="es-ES"/>
        </w:rPr>
        <w:tab/>
      </w:r>
      <w:r w:rsidRPr="00AB0398">
        <w:rPr>
          <w:rStyle w:val="Collegamentoipertestuale"/>
          <w:noProof/>
          <w:lang w:eastAsia="en-GB"/>
        </w:rPr>
        <w:t>Requirements</w:t>
      </w:r>
      <w:r>
        <w:rPr>
          <w:noProof/>
          <w:webHidden/>
        </w:rPr>
        <w:tab/>
      </w:r>
      <w:r w:rsidR="001149E1">
        <w:rPr>
          <w:noProof/>
          <w:webHidden/>
        </w:rPr>
        <w:t>4</w:t>
      </w:r>
    </w:p>
    <w:p w:rsidR="00EA4BF7" w:rsidRPr="00AB0398" w:rsidRDefault="00EA4BF7" w:rsidP="00EA4BF7">
      <w:pPr>
        <w:pStyle w:val="Sommario3"/>
        <w:tabs>
          <w:tab w:val="left" w:pos="12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2.6.2</w:t>
      </w:r>
      <w:r w:rsidRPr="00AB0398">
        <w:rPr>
          <w:rFonts w:ascii="Times New Roman" w:eastAsia="Times New Roman" w:hAnsi="Times New Roman"/>
          <w:noProof/>
          <w:sz w:val="24"/>
          <w:szCs w:val="24"/>
          <w:lang w:val="en-US" w:eastAsia="es-ES"/>
        </w:rPr>
        <w:tab/>
      </w:r>
      <w:r w:rsidRPr="00AB0398">
        <w:rPr>
          <w:rStyle w:val="Collegamentoipertestuale"/>
          <w:noProof/>
        </w:rPr>
        <w:t>Recommendations</w:t>
      </w:r>
      <w:r>
        <w:rPr>
          <w:noProof/>
          <w:webHidden/>
        </w:rPr>
        <w:tab/>
      </w:r>
      <w:r w:rsidR="001149E1">
        <w:rPr>
          <w:noProof/>
          <w:webHidden/>
        </w:rPr>
        <w:t>5</w:t>
      </w:r>
    </w:p>
    <w:p w:rsidR="00EA4BF7" w:rsidRPr="00AB0398" w:rsidRDefault="00EA4BF7" w:rsidP="00EA4BF7">
      <w:pPr>
        <w:pStyle w:val="Sommario3"/>
        <w:tabs>
          <w:tab w:val="left" w:pos="12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2.6.3</w:t>
      </w:r>
      <w:r w:rsidRPr="00AB0398">
        <w:rPr>
          <w:rFonts w:ascii="Times New Roman" w:eastAsia="Times New Roman" w:hAnsi="Times New Roman"/>
          <w:noProof/>
          <w:sz w:val="24"/>
          <w:szCs w:val="24"/>
          <w:lang w:val="en-US" w:eastAsia="es-ES"/>
        </w:rPr>
        <w:tab/>
      </w:r>
      <w:r w:rsidRPr="00AB0398">
        <w:rPr>
          <w:rStyle w:val="Collegamentoipertestuale"/>
          <w:noProof/>
        </w:rPr>
        <w:t>Conformance</w:t>
      </w:r>
      <w:r>
        <w:rPr>
          <w:noProof/>
          <w:webHidden/>
        </w:rPr>
        <w:tab/>
      </w:r>
      <w:r w:rsidR="001149E1">
        <w:rPr>
          <w:noProof/>
          <w:webHidden/>
        </w:rPr>
        <w:t>5</w:t>
      </w:r>
    </w:p>
    <w:p w:rsidR="00EA4BF7" w:rsidRPr="00AB0398" w:rsidRDefault="00EA4BF7" w:rsidP="00EA4BF7">
      <w:pPr>
        <w:pStyle w:val="Sommario1"/>
        <w:tabs>
          <w:tab w:val="left" w:pos="48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3</w:t>
      </w:r>
      <w:r w:rsidRPr="00AB0398">
        <w:rPr>
          <w:rFonts w:ascii="Times New Roman" w:eastAsia="Times New Roman" w:hAnsi="Times New Roman"/>
          <w:noProof/>
          <w:sz w:val="24"/>
          <w:szCs w:val="24"/>
          <w:lang w:val="en-US" w:eastAsia="es-ES"/>
        </w:rPr>
        <w:tab/>
      </w:r>
      <w:r w:rsidRPr="00AB0398">
        <w:rPr>
          <w:rStyle w:val="Collegamentoipertestuale"/>
          <w:noProof/>
        </w:rPr>
        <w:t>Specification scopes</w:t>
      </w:r>
      <w:r>
        <w:rPr>
          <w:noProof/>
          <w:webHidden/>
        </w:rPr>
        <w:tab/>
      </w:r>
      <w:r w:rsidR="001149E1">
        <w:rPr>
          <w:noProof/>
          <w:webHidden/>
        </w:rPr>
        <w:t>5</w:t>
      </w:r>
    </w:p>
    <w:p w:rsidR="00EA4BF7" w:rsidRPr="00AB0398" w:rsidRDefault="00EA4BF7" w:rsidP="00EA4BF7">
      <w:pPr>
        <w:pStyle w:val="Sommario1"/>
        <w:tabs>
          <w:tab w:val="left" w:pos="48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4</w:t>
      </w:r>
      <w:r w:rsidRPr="00AB0398">
        <w:rPr>
          <w:rFonts w:ascii="Times New Roman" w:eastAsia="Times New Roman" w:hAnsi="Times New Roman"/>
          <w:noProof/>
          <w:sz w:val="24"/>
          <w:szCs w:val="24"/>
          <w:lang w:val="en-US" w:eastAsia="es-ES"/>
        </w:rPr>
        <w:tab/>
      </w:r>
      <w:r w:rsidRPr="00AB0398">
        <w:rPr>
          <w:rStyle w:val="Collegamentoipertestuale"/>
          <w:noProof/>
        </w:rPr>
        <w:t>Identification information</w:t>
      </w:r>
      <w:r>
        <w:rPr>
          <w:noProof/>
          <w:webHidden/>
        </w:rPr>
        <w:tab/>
      </w:r>
      <w:r w:rsidR="001149E1">
        <w:rPr>
          <w:b/>
          <w:bCs/>
          <w:noProof/>
          <w:webHidden/>
          <w:lang w:val="en-US"/>
        </w:rPr>
        <w:t>Error! Bookmark not defined.</w:t>
      </w:r>
    </w:p>
    <w:p w:rsidR="00EA4BF7" w:rsidRPr="00AB0398" w:rsidRDefault="00EA4BF7" w:rsidP="00EA4BF7">
      <w:pPr>
        <w:pStyle w:val="Sommario1"/>
        <w:tabs>
          <w:tab w:val="left" w:pos="48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5</w:t>
      </w:r>
      <w:r w:rsidRPr="00AB0398">
        <w:rPr>
          <w:rFonts w:ascii="Times New Roman" w:eastAsia="Times New Roman" w:hAnsi="Times New Roman"/>
          <w:noProof/>
          <w:sz w:val="24"/>
          <w:szCs w:val="24"/>
          <w:lang w:val="en-US" w:eastAsia="es-ES"/>
        </w:rPr>
        <w:tab/>
      </w:r>
      <w:r w:rsidRPr="00AB0398">
        <w:rPr>
          <w:rStyle w:val="Collegamentoipertestuale"/>
          <w:noProof/>
        </w:rPr>
        <w:t>Geographical Grid Systems</w:t>
      </w:r>
      <w:r>
        <w:rPr>
          <w:noProof/>
          <w:webHidden/>
        </w:rPr>
        <w:tab/>
      </w:r>
      <w:r w:rsidR="001149E1">
        <w:rPr>
          <w:noProof/>
          <w:webHidden/>
        </w:rPr>
        <w:t>6</w:t>
      </w:r>
    </w:p>
    <w:p w:rsidR="00EA4BF7" w:rsidRPr="00AB0398" w:rsidRDefault="00EA4BF7" w:rsidP="00EA4BF7">
      <w:pPr>
        <w:pStyle w:val="Sommario2"/>
        <w:tabs>
          <w:tab w:val="left" w:pos="8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5.1</w:t>
      </w:r>
      <w:r w:rsidRPr="00AB0398">
        <w:rPr>
          <w:rFonts w:ascii="Times New Roman" w:eastAsia="Times New Roman" w:hAnsi="Times New Roman"/>
          <w:noProof/>
          <w:sz w:val="24"/>
          <w:szCs w:val="24"/>
          <w:lang w:val="en-US" w:eastAsia="es-ES"/>
        </w:rPr>
        <w:tab/>
      </w:r>
      <w:r w:rsidRPr="00AB0398">
        <w:rPr>
          <w:rStyle w:val="Collegamentoipertestuale"/>
          <w:noProof/>
        </w:rPr>
        <w:t>Overview</w:t>
      </w:r>
      <w:r>
        <w:rPr>
          <w:noProof/>
          <w:webHidden/>
        </w:rPr>
        <w:tab/>
      </w:r>
      <w:r w:rsidR="001149E1">
        <w:rPr>
          <w:noProof/>
          <w:webHidden/>
        </w:rPr>
        <w:t>6</w:t>
      </w:r>
    </w:p>
    <w:p w:rsidR="00EA4BF7" w:rsidRPr="00AB0398" w:rsidRDefault="00EA4BF7" w:rsidP="00EA4BF7">
      <w:pPr>
        <w:pStyle w:val="Sommario2"/>
        <w:tabs>
          <w:tab w:val="left" w:pos="8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5.2</w:t>
      </w:r>
      <w:r w:rsidRPr="00AB0398">
        <w:rPr>
          <w:rFonts w:ascii="Times New Roman" w:eastAsia="Times New Roman" w:hAnsi="Times New Roman"/>
          <w:noProof/>
          <w:sz w:val="24"/>
          <w:szCs w:val="24"/>
          <w:lang w:val="en-US" w:eastAsia="es-ES"/>
        </w:rPr>
        <w:tab/>
      </w:r>
      <w:r w:rsidRPr="00AB0398">
        <w:rPr>
          <w:rStyle w:val="Collegamentoipertestuale"/>
          <w:noProof/>
        </w:rPr>
        <w:t>Geographic grids for INSPIRE</w:t>
      </w:r>
      <w:r>
        <w:rPr>
          <w:noProof/>
          <w:webHidden/>
        </w:rPr>
        <w:tab/>
      </w:r>
      <w:r w:rsidR="001149E1">
        <w:rPr>
          <w:noProof/>
          <w:webHidden/>
        </w:rPr>
        <w:t>7</w:t>
      </w:r>
    </w:p>
    <w:p w:rsidR="00EA4BF7" w:rsidRPr="00AB0398" w:rsidRDefault="00EA4BF7" w:rsidP="00EA4BF7">
      <w:pPr>
        <w:pStyle w:val="Sommario3"/>
        <w:tabs>
          <w:tab w:val="left" w:pos="12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5.2.1</w:t>
      </w:r>
      <w:r w:rsidRPr="00AB0398">
        <w:rPr>
          <w:rFonts w:ascii="Times New Roman" w:eastAsia="Times New Roman" w:hAnsi="Times New Roman"/>
          <w:noProof/>
          <w:sz w:val="24"/>
          <w:szCs w:val="24"/>
          <w:lang w:val="en-US" w:eastAsia="es-ES"/>
        </w:rPr>
        <w:tab/>
      </w:r>
      <w:r w:rsidRPr="00AB0398">
        <w:rPr>
          <w:rStyle w:val="Collegamentoipertestuale"/>
          <w:noProof/>
        </w:rPr>
        <w:t>Equal Area Grid</w:t>
      </w:r>
      <w:r>
        <w:rPr>
          <w:noProof/>
          <w:webHidden/>
        </w:rPr>
        <w:tab/>
      </w:r>
      <w:r w:rsidR="001149E1">
        <w:rPr>
          <w:noProof/>
          <w:webHidden/>
        </w:rPr>
        <w:t>8</w:t>
      </w:r>
    </w:p>
    <w:p w:rsidR="00EA4BF7" w:rsidRPr="00AB0398" w:rsidRDefault="00EA4BF7" w:rsidP="00EA4BF7">
      <w:pPr>
        <w:pStyle w:val="Sommario3"/>
        <w:tabs>
          <w:tab w:val="left" w:pos="12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5.2.2</w:t>
      </w:r>
      <w:r w:rsidRPr="00AB0398">
        <w:rPr>
          <w:rFonts w:ascii="Times New Roman" w:eastAsia="Times New Roman" w:hAnsi="Times New Roman"/>
          <w:noProof/>
          <w:sz w:val="24"/>
          <w:szCs w:val="24"/>
          <w:lang w:val="en-US" w:eastAsia="es-ES"/>
        </w:rPr>
        <w:tab/>
      </w:r>
      <w:r w:rsidRPr="00AB0398">
        <w:rPr>
          <w:rStyle w:val="Collegamentoipertestuale"/>
          <w:noProof/>
        </w:rPr>
        <w:t>Zoned Geographic Grid</w:t>
      </w:r>
      <w:r>
        <w:rPr>
          <w:noProof/>
          <w:webHidden/>
        </w:rPr>
        <w:tab/>
      </w:r>
      <w:r w:rsidR="001149E1">
        <w:rPr>
          <w:noProof/>
          <w:webHidden/>
        </w:rPr>
        <w:t>9</w:t>
      </w:r>
    </w:p>
    <w:p w:rsidR="00EA4BF7" w:rsidRPr="00AB0398" w:rsidRDefault="00EA4BF7" w:rsidP="00EA4BF7">
      <w:pPr>
        <w:pStyle w:val="Sommario2"/>
        <w:tabs>
          <w:tab w:val="left" w:pos="8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5.3</w:t>
      </w:r>
      <w:r w:rsidRPr="00AB0398">
        <w:rPr>
          <w:rFonts w:ascii="Times New Roman" w:eastAsia="Times New Roman" w:hAnsi="Times New Roman"/>
          <w:noProof/>
          <w:sz w:val="24"/>
          <w:szCs w:val="24"/>
          <w:lang w:val="en-US" w:eastAsia="es-ES"/>
        </w:rPr>
        <w:tab/>
      </w:r>
      <w:r w:rsidRPr="00AB0398">
        <w:rPr>
          <w:rStyle w:val="Collegamentoipertestuale"/>
          <w:noProof/>
        </w:rPr>
        <w:t>Modelling of grids</w:t>
      </w:r>
      <w:r>
        <w:rPr>
          <w:noProof/>
          <w:webHidden/>
        </w:rPr>
        <w:tab/>
      </w:r>
      <w:r w:rsidR="001149E1">
        <w:rPr>
          <w:noProof/>
          <w:webHidden/>
        </w:rPr>
        <w:t>14</w:t>
      </w:r>
    </w:p>
    <w:p w:rsidR="00EA4BF7" w:rsidRPr="00AB0398" w:rsidRDefault="00EA4BF7" w:rsidP="00EA4BF7">
      <w:pPr>
        <w:pStyle w:val="Sommario2"/>
        <w:tabs>
          <w:tab w:val="left" w:pos="8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5.4</w:t>
      </w:r>
      <w:r w:rsidRPr="00AB0398">
        <w:rPr>
          <w:rFonts w:ascii="Times New Roman" w:eastAsia="Times New Roman" w:hAnsi="Times New Roman"/>
          <w:noProof/>
          <w:sz w:val="24"/>
          <w:szCs w:val="24"/>
          <w:lang w:val="en-US" w:eastAsia="es-ES"/>
        </w:rPr>
        <w:tab/>
      </w:r>
      <w:r w:rsidRPr="00AB0398">
        <w:rPr>
          <w:rStyle w:val="Collegamentoipertestuale"/>
          <w:noProof/>
        </w:rPr>
        <w:t>Manipulation with grid values</w:t>
      </w:r>
      <w:r>
        <w:rPr>
          <w:noProof/>
          <w:webHidden/>
        </w:rPr>
        <w:tab/>
      </w:r>
      <w:r w:rsidR="001149E1">
        <w:rPr>
          <w:noProof/>
          <w:webHidden/>
        </w:rPr>
        <w:t>15</w:t>
      </w:r>
    </w:p>
    <w:p w:rsidR="00EA4BF7" w:rsidRPr="00AB0398" w:rsidRDefault="00EA4BF7" w:rsidP="00EA4BF7">
      <w:pPr>
        <w:pStyle w:val="Sommario1"/>
        <w:tabs>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Bibliography</w:t>
      </w:r>
      <w:r>
        <w:rPr>
          <w:noProof/>
          <w:webHidden/>
        </w:rPr>
        <w:tab/>
      </w:r>
      <w:r w:rsidR="001149E1">
        <w:rPr>
          <w:noProof/>
          <w:webHidden/>
        </w:rPr>
        <w:t>16</w:t>
      </w:r>
    </w:p>
    <w:p w:rsidR="00EA4BF7" w:rsidRPr="00AB0398" w:rsidRDefault="00EA4BF7" w:rsidP="00EA4BF7">
      <w:pPr>
        <w:pStyle w:val="Sommario1"/>
        <w:tabs>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noProof/>
        </w:rPr>
        <w:t>Annex A (normative)  Abstract Test Suite</w:t>
      </w:r>
      <w:r>
        <w:rPr>
          <w:noProof/>
          <w:webHidden/>
        </w:rPr>
        <w:tab/>
      </w:r>
      <w:r w:rsidR="001149E1">
        <w:rPr>
          <w:noProof/>
          <w:webHidden/>
        </w:rPr>
        <w:t>18</w:t>
      </w:r>
    </w:p>
    <w:p w:rsidR="00EA4BF7" w:rsidRPr="00AB0398" w:rsidRDefault="00EA4BF7" w:rsidP="00EA4BF7">
      <w:pPr>
        <w:pStyle w:val="Sommario2"/>
        <w:tabs>
          <w:tab w:val="left" w:pos="8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bCs/>
          <w:noProof/>
        </w:rPr>
        <w:t>A.1</w:t>
      </w:r>
      <w:r w:rsidRPr="00AB0398">
        <w:rPr>
          <w:rFonts w:ascii="Times New Roman" w:eastAsia="Times New Roman" w:hAnsi="Times New Roman"/>
          <w:noProof/>
          <w:sz w:val="24"/>
          <w:szCs w:val="24"/>
          <w:lang w:val="en-US" w:eastAsia="es-ES"/>
        </w:rPr>
        <w:tab/>
      </w:r>
      <w:r w:rsidRPr="00AB0398">
        <w:rPr>
          <w:rStyle w:val="Collegamentoipertestuale"/>
          <w:noProof/>
        </w:rPr>
        <w:t>Equal Area Grid test</w:t>
      </w:r>
      <w:r>
        <w:rPr>
          <w:noProof/>
          <w:webHidden/>
        </w:rPr>
        <w:tab/>
      </w:r>
      <w:r w:rsidR="001149E1">
        <w:rPr>
          <w:noProof/>
          <w:webHidden/>
        </w:rPr>
        <w:t>18</w:t>
      </w:r>
    </w:p>
    <w:p w:rsidR="00EA4BF7" w:rsidRPr="00AB0398" w:rsidRDefault="00EA4BF7" w:rsidP="00EA4BF7">
      <w:pPr>
        <w:pStyle w:val="Sommario2"/>
        <w:tabs>
          <w:tab w:val="left" w:pos="800"/>
          <w:tab w:val="right" w:leader="dot" w:pos="9061"/>
        </w:tabs>
        <w:spacing w:before="60" w:after="60"/>
        <w:rPr>
          <w:rFonts w:ascii="Times New Roman" w:eastAsia="Times New Roman" w:hAnsi="Times New Roman"/>
          <w:noProof/>
          <w:sz w:val="24"/>
          <w:szCs w:val="24"/>
          <w:lang w:val="en-US" w:eastAsia="es-ES"/>
        </w:rPr>
      </w:pPr>
      <w:r w:rsidRPr="00AB0398">
        <w:rPr>
          <w:rStyle w:val="Collegamentoipertestuale"/>
          <w:bCs/>
          <w:noProof/>
        </w:rPr>
        <w:t>A.2</w:t>
      </w:r>
      <w:r w:rsidRPr="00AB0398">
        <w:rPr>
          <w:rFonts w:ascii="Times New Roman" w:eastAsia="Times New Roman" w:hAnsi="Times New Roman"/>
          <w:noProof/>
          <w:sz w:val="24"/>
          <w:szCs w:val="24"/>
          <w:lang w:val="en-US" w:eastAsia="es-ES"/>
        </w:rPr>
        <w:tab/>
      </w:r>
      <w:r w:rsidRPr="00AB0398">
        <w:rPr>
          <w:rStyle w:val="Collegamentoipertestuale"/>
          <w:noProof/>
        </w:rPr>
        <w:t>Zoned Geographic Grid test</w:t>
      </w:r>
      <w:r>
        <w:rPr>
          <w:noProof/>
          <w:webHidden/>
        </w:rPr>
        <w:tab/>
      </w:r>
      <w:r w:rsidR="001149E1">
        <w:rPr>
          <w:noProof/>
          <w:webHidden/>
        </w:rPr>
        <w:t>19</w:t>
      </w:r>
    </w:p>
    <w:p w:rsidR="00EC0917" w:rsidRPr="008B3241" w:rsidRDefault="00EC0917" w:rsidP="00EA4BF7">
      <w:pPr>
        <w:spacing w:before="60" w:after="60"/>
      </w:pPr>
    </w:p>
    <w:p w:rsidR="00EC0917" w:rsidRPr="008B3241" w:rsidRDefault="00EC0917" w:rsidP="00EC0917"/>
    <w:p w:rsidR="00422364" w:rsidRPr="008B3241" w:rsidRDefault="00422364" w:rsidP="00857D80">
      <w:pPr>
        <w:pStyle w:val="Titolo1"/>
        <w:sectPr w:rsidR="00422364" w:rsidRPr="008B3241" w:rsidSect="00F96B09">
          <w:headerReference w:type="default" r:id="rId15"/>
          <w:headerReference w:type="first" r:id="rId16"/>
          <w:pgSz w:w="11907" w:h="16840" w:code="9"/>
          <w:pgMar w:top="1418" w:right="1418" w:bottom="1418" w:left="1418" w:header="720" w:footer="720" w:gutter="0"/>
          <w:cols w:space="720"/>
          <w:docGrid w:linePitch="360"/>
        </w:sectPr>
      </w:pPr>
    </w:p>
    <w:p w:rsidR="00BC73A4" w:rsidRDefault="00BC73A4" w:rsidP="0037793A">
      <w:pPr>
        <w:pStyle w:val="Titolo1"/>
        <w:rPr>
          <w:lang w:eastAsia="it-IT"/>
        </w:rPr>
      </w:pPr>
      <w:bookmarkStart w:id="17" w:name="_Toc202867236"/>
      <w:bookmarkStart w:id="18" w:name="_Toc202872564"/>
      <w:bookmarkStart w:id="19" w:name="_Toc203821253"/>
      <w:bookmarkStart w:id="20" w:name="_Toc204079956"/>
      <w:bookmarkStart w:id="21" w:name="_Toc204080364"/>
      <w:bookmarkStart w:id="22" w:name="_Toc202873549"/>
      <w:bookmarkStart w:id="23" w:name="_Toc207684619"/>
      <w:bookmarkStart w:id="24" w:name="Ch1_Scope"/>
      <w:bookmarkStart w:id="25" w:name="_Toc361094060"/>
      <w:bookmarkEnd w:id="10"/>
      <w:bookmarkEnd w:id="11"/>
      <w:bookmarkEnd w:id="12"/>
      <w:bookmarkEnd w:id="13"/>
      <w:bookmarkEnd w:id="14"/>
      <w:bookmarkEnd w:id="15"/>
      <w:bookmarkEnd w:id="16"/>
      <w:r>
        <w:rPr>
          <w:lang w:eastAsia="it-IT"/>
        </w:rPr>
        <w:t>Scope</w:t>
      </w:r>
      <w:bookmarkEnd w:id="25"/>
    </w:p>
    <w:bookmarkEnd w:id="24"/>
    <w:p w:rsidR="00BC73A4"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Pr="001A7672" w:rsidRDefault="00BC73A4" w:rsidP="0037793A">
      <w:pPr>
        <w:shd w:val="clear" w:color="auto" w:fill="E6E6E6"/>
        <w:tabs>
          <w:tab w:val="clear" w:pos="284"/>
          <w:tab w:val="clear" w:pos="567"/>
          <w:tab w:val="clear" w:pos="851"/>
          <w:tab w:val="clear" w:pos="1134"/>
        </w:tabs>
        <w:rPr>
          <w:rFonts w:eastAsia="Times New Roman"/>
          <w:lang w:eastAsia="it-IT"/>
        </w:rPr>
      </w:pPr>
      <w:r w:rsidRPr="001A7672">
        <w:rPr>
          <w:rFonts w:eastAsia="Times New Roman"/>
          <w:lang w:eastAsia="it-IT"/>
        </w:rPr>
        <w:t xml:space="preserve">This document specifies a harmonised data specification for the spatial data theme </w:t>
      </w:r>
      <w:r>
        <w:rPr>
          <w:rFonts w:eastAsia="Times New Roman"/>
          <w:i/>
          <w:lang w:eastAsia="it-IT"/>
        </w:rPr>
        <w:t>Geographical Grid Systems</w:t>
      </w:r>
      <w:r w:rsidRPr="001A7672">
        <w:rPr>
          <w:rFonts w:eastAsia="Times New Roman"/>
          <w:lang w:eastAsia="it-IT"/>
        </w:rPr>
        <w:t xml:space="preserve"> as defined in Annex </w:t>
      </w:r>
      <w:r>
        <w:rPr>
          <w:rFonts w:eastAsia="Times New Roman"/>
          <w:lang w:eastAsia="it-IT"/>
        </w:rPr>
        <w:t>I</w:t>
      </w:r>
      <w:r w:rsidRPr="001A7672">
        <w:rPr>
          <w:rFonts w:eastAsia="Times New Roman"/>
          <w:lang w:eastAsia="it-IT"/>
        </w:rPr>
        <w:t xml:space="preserve"> of the INSPIRE Directive. </w:t>
      </w:r>
    </w:p>
    <w:p w:rsidR="00BC73A4" w:rsidRPr="001A7672" w:rsidRDefault="00BC73A4" w:rsidP="0037793A">
      <w:pPr>
        <w:shd w:val="clear" w:color="auto" w:fill="E6E6E6"/>
        <w:tabs>
          <w:tab w:val="clear" w:pos="284"/>
          <w:tab w:val="clear" w:pos="567"/>
          <w:tab w:val="clear" w:pos="851"/>
          <w:tab w:val="clear" w:pos="1134"/>
        </w:tabs>
        <w:rPr>
          <w:rFonts w:eastAsia="Times New Roman"/>
          <w:lang w:eastAsia="it-IT"/>
        </w:rPr>
      </w:pPr>
    </w:p>
    <w:p w:rsidR="00BC73A4" w:rsidRPr="00445048" w:rsidRDefault="00BC73A4" w:rsidP="0037793A">
      <w:pPr>
        <w:shd w:val="clear" w:color="auto" w:fill="E6E6E6"/>
        <w:tabs>
          <w:tab w:val="clear" w:pos="284"/>
          <w:tab w:val="clear" w:pos="567"/>
          <w:tab w:val="clear" w:pos="851"/>
          <w:tab w:val="clear" w:pos="1134"/>
        </w:tabs>
        <w:rPr>
          <w:rFonts w:eastAsia="Times New Roman"/>
          <w:lang w:eastAsia="it-IT"/>
        </w:rPr>
      </w:pPr>
      <w:r w:rsidRPr="001A7672">
        <w:rPr>
          <w:rFonts w:eastAsia="Times New Roman"/>
          <w:lang w:eastAsia="it-IT"/>
        </w:rPr>
        <w:t>This data specification provides the basis for the drafting of Implementing Rules according to Article 7 (1) of the INSPIRE Directive [</w:t>
      </w:r>
      <w:r w:rsidRPr="001A7672">
        <w:rPr>
          <w:rFonts w:eastAsia="Times New Roman" w:cs="Arial"/>
          <w:lang w:eastAsia="en-US"/>
        </w:rPr>
        <w:t>Directive 2007/2/EC</w:t>
      </w:r>
      <w:r w:rsidRPr="001A7672">
        <w:rPr>
          <w:rFonts w:eastAsia="Times New Roman"/>
          <w:lang w:eastAsia="it-IT"/>
        </w:rPr>
        <w:t xml:space="preserve">]. The entire data specification </w:t>
      </w:r>
      <w:r>
        <w:rPr>
          <w:rFonts w:eastAsia="Times New Roman"/>
          <w:lang w:eastAsia="it-IT"/>
        </w:rPr>
        <w:t xml:space="preserve">is </w:t>
      </w:r>
      <w:r w:rsidRPr="001A7672">
        <w:rPr>
          <w:rFonts w:eastAsia="Times New Roman"/>
          <w:lang w:eastAsia="it-IT"/>
        </w:rPr>
        <w:t>published as implement</w:t>
      </w:r>
      <w:r w:rsidRPr="001A7672">
        <w:rPr>
          <w:rFonts w:eastAsia="Times New Roman"/>
          <w:lang w:eastAsia="it-IT"/>
        </w:rPr>
        <w:t>a</w:t>
      </w:r>
      <w:r w:rsidRPr="001A7672">
        <w:rPr>
          <w:rFonts w:eastAsia="Times New Roman"/>
          <w:lang w:eastAsia="it-IT"/>
        </w:rPr>
        <w:t>tion guidelines accompanying these Implementing Rules.</w:t>
      </w:r>
    </w:p>
    <w:p w:rsidR="00BC73A4" w:rsidRPr="001A7672" w:rsidRDefault="00BC73A4" w:rsidP="0037793A">
      <w:pPr>
        <w:shd w:val="clear" w:color="auto" w:fill="E6E6E6"/>
        <w:tabs>
          <w:tab w:val="clear" w:pos="284"/>
          <w:tab w:val="clear" w:pos="567"/>
          <w:tab w:val="clear" w:pos="851"/>
          <w:tab w:val="clear" w:pos="1134"/>
        </w:tabs>
        <w:rPr>
          <w:rFonts w:eastAsia="Times New Roman"/>
          <w:lang w:eastAsia="it-IT"/>
        </w:rPr>
      </w:pPr>
    </w:p>
    <w:p w:rsidR="00FD4DB5" w:rsidRDefault="00FD4DB5" w:rsidP="00FD4DB5"/>
    <w:p w:rsidR="00F24F25" w:rsidRPr="00FD4DB5" w:rsidRDefault="00F24F25" w:rsidP="00FD4DB5">
      <w:pPr>
        <w:pStyle w:val="Titolo1"/>
      </w:pPr>
      <w:bookmarkStart w:id="26" w:name="_Toc339566005"/>
      <w:bookmarkStart w:id="27" w:name="_Toc354944587"/>
      <w:bookmarkStart w:id="28" w:name="_Toc355454514"/>
      <w:bookmarkStart w:id="29" w:name="_Toc355454637"/>
      <w:bookmarkStart w:id="30" w:name="_Toc355454676"/>
      <w:bookmarkStart w:id="31" w:name="_Toc355454715"/>
      <w:bookmarkStart w:id="32" w:name="_Toc361094061"/>
      <w:r w:rsidRPr="00FD4DB5">
        <w:t>Overview</w:t>
      </w:r>
      <w:bookmarkEnd w:id="26"/>
      <w:bookmarkEnd w:id="27"/>
      <w:bookmarkEnd w:id="28"/>
      <w:bookmarkEnd w:id="29"/>
      <w:bookmarkEnd w:id="30"/>
      <w:bookmarkEnd w:id="31"/>
      <w:bookmarkEnd w:id="32"/>
    </w:p>
    <w:p w:rsidR="00F24F25" w:rsidRDefault="00F24F25" w:rsidP="00F24F25">
      <w:pPr>
        <w:pStyle w:val="Titolo2"/>
        <w:shd w:val="clear" w:color="auto" w:fill="E6E6E6"/>
        <w:rPr>
          <w:lang w:eastAsia="it-IT"/>
        </w:rPr>
      </w:pPr>
      <w:bookmarkStart w:id="33" w:name="_Toc339566006"/>
      <w:bookmarkStart w:id="34" w:name="_Toc354944588"/>
      <w:bookmarkStart w:id="35" w:name="_Toc355454515"/>
      <w:bookmarkStart w:id="36" w:name="_Toc355454638"/>
      <w:bookmarkStart w:id="37" w:name="_Toc355454677"/>
      <w:bookmarkStart w:id="38" w:name="_Toc355454716"/>
      <w:bookmarkStart w:id="39" w:name="_Toc361094062"/>
      <w:r w:rsidRPr="005A4E90">
        <w:rPr>
          <w:lang w:eastAsia="it-IT"/>
        </w:rPr>
        <w:t>Name</w:t>
      </w:r>
      <w:bookmarkEnd w:id="33"/>
      <w:bookmarkEnd w:id="34"/>
      <w:bookmarkEnd w:id="35"/>
      <w:bookmarkEnd w:id="36"/>
      <w:bookmarkEnd w:id="37"/>
      <w:bookmarkEnd w:id="38"/>
      <w:bookmarkEnd w:id="39"/>
    </w:p>
    <w:p w:rsidR="00F24F25" w:rsidRPr="00F93C23" w:rsidRDefault="00F24F25" w:rsidP="00F24F25">
      <w:pPr>
        <w:shd w:val="clear" w:color="auto" w:fill="E6E6E6"/>
        <w:rPr>
          <w:lang w:eastAsia="it-IT"/>
        </w:rPr>
      </w:pPr>
    </w:p>
    <w:p w:rsidR="00F24F25" w:rsidRDefault="00F24F25" w:rsidP="00F24F25">
      <w:pPr>
        <w:shd w:val="clear" w:color="auto" w:fill="E6E6E6"/>
        <w:tabs>
          <w:tab w:val="clear" w:pos="284"/>
          <w:tab w:val="clear" w:pos="567"/>
          <w:tab w:val="clear" w:pos="851"/>
          <w:tab w:val="clear" w:pos="1134"/>
        </w:tabs>
        <w:rPr>
          <w:rFonts w:eastAsia="Times New Roman"/>
          <w:lang w:eastAsia="it-IT"/>
        </w:rPr>
      </w:pPr>
      <w:r w:rsidRPr="005A4E90">
        <w:rPr>
          <w:rFonts w:eastAsia="Times New Roman" w:cs="Arial"/>
          <w:lang w:eastAsia="it-IT"/>
        </w:rPr>
        <w:t>INSPIRE data specification for the theme</w:t>
      </w:r>
      <w:r w:rsidRPr="005A4E90">
        <w:rPr>
          <w:rFonts w:eastAsia="Times New Roman"/>
          <w:lang w:eastAsia="it-IT"/>
        </w:rPr>
        <w:t xml:space="preserve"> </w:t>
      </w:r>
      <w:r w:rsidR="00BC73A4">
        <w:rPr>
          <w:rFonts w:eastAsia="Times New Roman"/>
          <w:lang w:eastAsia="it-IT"/>
        </w:rPr>
        <w:t>Geographical Grid Systems</w:t>
      </w:r>
      <w:r>
        <w:rPr>
          <w:rFonts w:eastAsia="Times New Roman"/>
          <w:lang w:eastAsia="it-IT"/>
        </w:rPr>
        <w:t>.</w:t>
      </w:r>
    </w:p>
    <w:p w:rsidR="00F24F25" w:rsidRPr="005A4E90" w:rsidRDefault="00F24F25" w:rsidP="00F24F25">
      <w:pPr>
        <w:shd w:val="clear" w:color="auto" w:fill="E6E6E6"/>
        <w:tabs>
          <w:tab w:val="clear" w:pos="284"/>
          <w:tab w:val="clear" w:pos="567"/>
          <w:tab w:val="clear" w:pos="851"/>
          <w:tab w:val="clear" w:pos="1134"/>
        </w:tabs>
        <w:rPr>
          <w:rFonts w:eastAsia="Times New Roman"/>
          <w:lang w:eastAsia="it-IT"/>
        </w:rPr>
      </w:pPr>
    </w:p>
    <w:p w:rsidR="00F24F25" w:rsidRPr="005A4E90" w:rsidRDefault="00F24F25" w:rsidP="00F24F25">
      <w:pPr>
        <w:pStyle w:val="Titolo2"/>
        <w:rPr>
          <w:lang w:eastAsia="it-IT"/>
        </w:rPr>
      </w:pPr>
      <w:bookmarkStart w:id="40" w:name="_Toc339566007"/>
      <w:bookmarkStart w:id="41" w:name="_Toc354944589"/>
      <w:bookmarkStart w:id="42" w:name="_Toc355454516"/>
      <w:bookmarkStart w:id="43" w:name="_Toc355454639"/>
      <w:bookmarkStart w:id="44" w:name="_Toc355454678"/>
      <w:bookmarkStart w:id="45" w:name="_Toc355454717"/>
      <w:bookmarkStart w:id="46" w:name="_Toc361094063"/>
      <w:r w:rsidRPr="005A4E90">
        <w:rPr>
          <w:lang w:eastAsia="it-IT"/>
        </w:rPr>
        <w:t>Informal description</w:t>
      </w:r>
      <w:bookmarkEnd w:id="40"/>
      <w:bookmarkEnd w:id="41"/>
      <w:bookmarkEnd w:id="42"/>
      <w:bookmarkEnd w:id="43"/>
      <w:bookmarkEnd w:id="44"/>
      <w:bookmarkEnd w:id="45"/>
      <w:bookmarkEnd w:id="46"/>
    </w:p>
    <w:p w:rsidR="00F24F25" w:rsidRPr="005A4E90" w:rsidRDefault="00F24F25" w:rsidP="00F24F25">
      <w:pPr>
        <w:tabs>
          <w:tab w:val="clear" w:pos="284"/>
          <w:tab w:val="clear" w:pos="567"/>
          <w:tab w:val="clear" w:pos="851"/>
          <w:tab w:val="clear" w:pos="1134"/>
        </w:tabs>
        <w:rPr>
          <w:rFonts w:eastAsia="Times New Roman"/>
          <w:b/>
          <w:bCs/>
          <w:u w:val="single"/>
          <w:lang w:eastAsia="it-IT"/>
        </w:rPr>
      </w:pPr>
    </w:p>
    <w:p w:rsidR="00F24F25" w:rsidRPr="005A4E90" w:rsidRDefault="00F24F25" w:rsidP="00F24F25">
      <w:pPr>
        <w:tabs>
          <w:tab w:val="clear" w:pos="284"/>
          <w:tab w:val="clear" w:pos="567"/>
          <w:tab w:val="clear" w:pos="851"/>
          <w:tab w:val="clear" w:pos="1134"/>
        </w:tabs>
        <w:rPr>
          <w:rFonts w:eastAsia="Times New Roman"/>
          <w:b/>
          <w:bCs/>
          <w:u w:val="single"/>
          <w:lang w:eastAsia="it-IT"/>
        </w:rPr>
      </w:pPr>
      <w:r w:rsidRPr="005A4E90">
        <w:rPr>
          <w:rFonts w:eastAsia="Times New Roman"/>
          <w:b/>
          <w:bCs/>
          <w:u w:val="single"/>
          <w:lang w:eastAsia="it-IT"/>
        </w:rPr>
        <w:t>Definition:</w:t>
      </w:r>
    </w:p>
    <w:p w:rsidR="00F24F25" w:rsidRPr="005A4E90" w:rsidRDefault="00F24F25" w:rsidP="00F24F25">
      <w:pPr>
        <w:tabs>
          <w:tab w:val="clear" w:pos="284"/>
          <w:tab w:val="clear" w:pos="567"/>
          <w:tab w:val="clear" w:pos="851"/>
          <w:tab w:val="clear" w:pos="1134"/>
        </w:tabs>
        <w:rPr>
          <w:rFonts w:eastAsia="Times New Roman"/>
          <w:lang w:eastAsia="it-IT"/>
        </w:rPr>
      </w:pPr>
    </w:p>
    <w:p w:rsidR="006D748D" w:rsidRDefault="006D748D" w:rsidP="00F24F25">
      <w:pPr>
        <w:tabs>
          <w:tab w:val="clear" w:pos="284"/>
          <w:tab w:val="clear" w:pos="567"/>
          <w:tab w:val="clear" w:pos="851"/>
          <w:tab w:val="clear" w:pos="1134"/>
        </w:tabs>
        <w:rPr>
          <w:rFonts w:cs="Arial"/>
          <w:szCs w:val="22"/>
        </w:rPr>
      </w:pPr>
      <w:r w:rsidRPr="0028364D">
        <w:rPr>
          <w:rFonts w:cs="Arial"/>
          <w:szCs w:val="22"/>
        </w:rPr>
        <w:t>Harmonised multi-resolution grid with a common point of origin and standardised location and size of grid cells.</w:t>
      </w:r>
    </w:p>
    <w:p w:rsidR="006D748D" w:rsidRDefault="006D748D" w:rsidP="00F24F25">
      <w:pPr>
        <w:tabs>
          <w:tab w:val="clear" w:pos="284"/>
          <w:tab w:val="clear" w:pos="567"/>
          <w:tab w:val="clear" w:pos="851"/>
          <w:tab w:val="clear" w:pos="1134"/>
        </w:tabs>
        <w:rPr>
          <w:rFonts w:cs="Arial"/>
          <w:szCs w:val="22"/>
        </w:rPr>
      </w:pPr>
    </w:p>
    <w:p w:rsidR="00F24F25" w:rsidRPr="005A4E90" w:rsidRDefault="00F24F25" w:rsidP="00F24F25">
      <w:pPr>
        <w:tabs>
          <w:tab w:val="clear" w:pos="284"/>
          <w:tab w:val="clear" w:pos="567"/>
          <w:tab w:val="clear" w:pos="851"/>
          <w:tab w:val="clear" w:pos="1134"/>
        </w:tabs>
        <w:rPr>
          <w:rFonts w:eastAsia="Times New Roman"/>
          <w:color w:val="FF0000"/>
          <w:lang w:eastAsia="it-IT"/>
        </w:rPr>
      </w:pPr>
      <w:r w:rsidRPr="005A4E90">
        <w:rPr>
          <w:rFonts w:eastAsia="Times New Roman"/>
          <w:lang w:eastAsia="it-IT"/>
        </w:rPr>
        <w:t>[</w:t>
      </w:r>
      <w:r w:rsidRPr="005A4E90">
        <w:rPr>
          <w:rFonts w:eastAsia="Times New Roman" w:cs="Arial"/>
          <w:lang w:eastAsia="en-US"/>
        </w:rPr>
        <w:t>Directive 2007/2/EC]</w:t>
      </w:r>
    </w:p>
    <w:p w:rsidR="00F24F25" w:rsidRPr="005A4E90" w:rsidRDefault="00F24F25" w:rsidP="00F24F25">
      <w:pPr>
        <w:tabs>
          <w:tab w:val="clear" w:pos="284"/>
          <w:tab w:val="clear" w:pos="567"/>
          <w:tab w:val="clear" w:pos="851"/>
          <w:tab w:val="clear" w:pos="1134"/>
        </w:tabs>
        <w:rPr>
          <w:rFonts w:eastAsia="Times New Roman"/>
          <w:lang w:eastAsia="it-IT"/>
        </w:rPr>
      </w:pPr>
    </w:p>
    <w:p w:rsidR="00F24F25" w:rsidRPr="005A4E90" w:rsidRDefault="00F24F25" w:rsidP="00F24F25">
      <w:pPr>
        <w:tabs>
          <w:tab w:val="clear" w:pos="284"/>
          <w:tab w:val="clear" w:pos="567"/>
          <w:tab w:val="clear" w:pos="851"/>
          <w:tab w:val="clear" w:pos="1134"/>
        </w:tabs>
        <w:rPr>
          <w:rFonts w:eastAsia="Times New Roman"/>
          <w:b/>
          <w:bCs/>
          <w:u w:val="single"/>
          <w:lang w:eastAsia="it-IT"/>
        </w:rPr>
      </w:pPr>
      <w:r w:rsidRPr="005A4E90">
        <w:rPr>
          <w:rFonts w:eastAsia="Times New Roman"/>
          <w:b/>
          <w:bCs/>
          <w:u w:val="single"/>
          <w:lang w:eastAsia="it-IT"/>
        </w:rPr>
        <w:t>Description:</w:t>
      </w:r>
    </w:p>
    <w:p w:rsidR="00755C86" w:rsidRDefault="00755C86" w:rsidP="00F24F25">
      <w:pPr>
        <w:tabs>
          <w:tab w:val="clear" w:pos="284"/>
          <w:tab w:val="clear" w:pos="567"/>
          <w:tab w:val="clear" w:pos="851"/>
          <w:tab w:val="clear" w:pos="1134"/>
        </w:tabs>
        <w:jc w:val="left"/>
      </w:pPr>
    </w:p>
    <w:p w:rsidR="003A63A9" w:rsidRDefault="00755C86" w:rsidP="00755C86">
      <w:r w:rsidRPr="00675D6F">
        <w:rPr>
          <w:lang w:eastAsia="it-IT"/>
        </w:rPr>
        <w:t xml:space="preserve">The scope of the theme “Geographical grid systems” covers </w:t>
      </w:r>
      <w:r w:rsidRPr="00675D6F">
        <w:rPr>
          <w:iCs/>
        </w:rPr>
        <w:t xml:space="preserve">quadrilateral grids used </w:t>
      </w:r>
      <w:r w:rsidRPr="00675D6F">
        <w:t xml:space="preserve">for the indirect geo-referencing of themes with typically coarse resolution and wide (pan-European) geographical extent. </w:t>
      </w:r>
    </w:p>
    <w:p w:rsidR="003A63A9" w:rsidRDefault="003A63A9" w:rsidP="00755C86"/>
    <w:p w:rsidR="003A63A9" w:rsidRDefault="003A63A9" w:rsidP="003A63A9">
      <w:r>
        <w:t xml:space="preserve">The theme establishes two Pan-European grids to be used within continental </w:t>
      </w:r>
      <w:smartTag w:uri="urn:schemas-microsoft-com:office:smarttags" w:element="place">
        <w:r>
          <w:t>Europe</w:t>
        </w:r>
      </w:smartTag>
      <w:r>
        <w:t xml:space="preserve"> in the INSPIRE context: The </w:t>
      </w:r>
      <w:r w:rsidRPr="00F16034">
        <w:rPr>
          <w:i/>
        </w:rPr>
        <w:t>Equal Area Grid</w:t>
      </w:r>
      <w:r>
        <w:t xml:space="preserve"> and the </w:t>
      </w:r>
      <w:r w:rsidRPr="00F16034">
        <w:rPr>
          <w:i/>
        </w:rPr>
        <w:t>Zoned Geographic Grid</w:t>
      </w:r>
      <w:r>
        <w:t xml:space="preserve">. </w:t>
      </w:r>
    </w:p>
    <w:p w:rsidR="003A63A9" w:rsidRDefault="003A63A9" w:rsidP="003A63A9"/>
    <w:p w:rsidR="002D7CF0" w:rsidRDefault="002D7CF0" w:rsidP="003A63A9">
      <w:r w:rsidRPr="002D7CF0">
        <w:t>Either of the</w:t>
      </w:r>
      <w:r>
        <w:t>se</w:t>
      </w:r>
      <w:r w:rsidRPr="002D7CF0">
        <w:t xml:space="preserve"> grids</w:t>
      </w:r>
      <w:r>
        <w:t>,</w:t>
      </w:r>
      <w:r w:rsidRPr="002D7CF0">
        <w:t xml:space="preserve"> with fixed and unambiguously defined locations</w:t>
      </w:r>
      <w:r>
        <w:t>,</w:t>
      </w:r>
      <w:r w:rsidRPr="002D7CF0">
        <w:t xml:space="preserve"> shall be used as a geo-referencing framework to make gridded data available in INSPIRE, unless</w:t>
      </w:r>
      <w:r>
        <w:t xml:space="preserve"> other grids are specified for specific INSPIRE spatial data themes for the purpose or in regions outside continental </w:t>
      </w:r>
      <w:smartTag w:uri="urn:schemas-microsoft-com:office:smarttags" w:element="place">
        <w:r>
          <w:t>Europe</w:t>
        </w:r>
      </w:smartTag>
      <w:r>
        <w:t>.</w:t>
      </w:r>
    </w:p>
    <w:p w:rsidR="002D7CF0" w:rsidRPr="002D7CF0" w:rsidRDefault="002D7CF0" w:rsidP="003A63A9"/>
    <w:p w:rsidR="003A63A9" w:rsidRDefault="003A63A9" w:rsidP="003A63A9">
      <w:r w:rsidRPr="00774AFF">
        <w:t xml:space="preserve">The </w:t>
      </w:r>
      <w:r w:rsidRPr="00F16034">
        <w:rPr>
          <w:i/>
        </w:rPr>
        <w:t>Equal Area Grid</w:t>
      </w:r>
      <w:r w:rsidRPr="00774AFF">
        <w:t xml:space="preserve"> </w:t>
      </w:r>
      <w:r>
        <w:t xml:space="preserve">is </w:t>
      </w:r>
      <w:r w:rsidRPr="00687441">
        <w:t>proposed as the multipurpose Pan-European standard</w:t>
      </w:r>
      <w:r>
        <w:t xml:space="preserve"> </w:t>
      </w:r>
      <w:r w:rsidRPr="00774AFF">
        <w:t xml:space="preserve">for </w:t>
      </w:r>
      <w:r w:rsidRPr="00687441">
        <w:t>spatial analysis or reporting</w:t>
      </w:r>
      <w:r>
        <w:t>. It consist</w:t>
      </w:r>
      <w:r w:rsidR="00000AC6">
        <w:t>s</w:t>
      </w:r>
      <w:r>
        <w:t xml:space="preserve"> of a </w:t>
      </w:r>
      <w:r w:rsidRPr="00687441">
        <w:t>two-dimensional</w:t>
      </w:r>
      <w:r>
        <w:t xml:space="preserve"> grid</w:t>
      </w:r>
      <w:r w:rsidRPr="00687441">
        <w:t xml:space="preserve"> based on the ETRS89 Lambert Azimuthal Equal Area </w:t>
      </w:r>
      <w:r w:rsidR="00000AC6">
        <w:t xml:space="preserve">projected </w:t>
      </w:r>
      <w:r w:rsidRPr="00687441">
        <w:t>coordinate reference system</w:t>
      </w:r>
      <w:r>
        <w:t xml:space="preserve">. </w:t>
      </w:r>
    </w:p>
    <w:p w:rsidR="003A63A9" w:rsidRDefault="003A63A9" w:rsidP="003A63A9"/>
    <w:p w:rsidR="00CF2196" w:rsidRDefault="003A63A9" w:rsidP="003A63A9">
      <w:r>
        <w:t xml:space="preserve">The </w:t>
      </w:r>
      <w:r w:rsidRPr="00F16034">
        <w:rPr>
          <w:i/>
        </w:rPr>
        <w:t>Zoned Geographic Grid</w:t>
      </w:r>
      <w:r>
        <w:t xml:space="preserve"> </w:t>
      </w:r>
      <w:r w:rsidR="00CF2196">
        <w:t xml:space="preserve">is </w:t>
      </w:r>
      <w:r>
        <w:t>proposed</w:t>
      </w:r>
      <w:r w:rsidR="00CF2196">
        <w:t xml:space="preserve"> as an optional geo-referencing framework when gridded data (raster data) is delivered using geodetic coordinates, mainly suited for reference data (such as elevation or orthoimagery), to achieve their interoperability for data provision. It is aimed to serve cross</w:t>
      </w:r>
      <w:r w:rsidR="001E6ED4">
        <w:t>-</w:t>
      </w:r>
      <w:r w:rsidR="00CF2196">
        <w:t xml:space="preserve">border purposes at global level. </w:t>
      </w:r>
      <w:r w:rsidR="00112A6B">
        <w:t xml:space="preserve">It consists of </w:t>
      </w:r>
      <w:r>
        <w:t xml:space="preserve">a </w:t>
      </w:r>
      <w:r w:rsidRPr="00687441">
        <w:t>two-dimensional</w:t>
      </w:r>
      <w:r>
        <w:t xml:space="preserve"> multi-resolution geographic grid based on the ETRS89-GRS80 geodetic coordinate reference system</w:t>
      </w:r>
      <w:r w:rsidR="00CF2196">
        <w:t>, following</w:t>
      </w:r>
      <w:r>
        <w:t xml:space="preserve"> a structure analogue to DTED (Digital Terrain Elevation Data)</w:t>
      </w:r>
      <w:r w:rsidR="00CF2196">
        <w:t xml:space="preserve"> which</w:t>
      </w:r>
      <w:r>
        <w:t xml:space="preserve"> divid</w:t>
      </w:r>
      <w:r w:rsidR="00CF2196">
        <w:t>es</w:t>
      </w:r>
      <w:r>
        <w:t xml:space="preserve"> the world into different zones in latitude. </w:t>
      </w:r>
    </w:p>
    <w:p w:rsidR="00CF2196" w:rsidRDefault="00CF2196" w:rsidP="003A63A9"/>
    <w:p w:rsidR="003A63A9" w:rsidRDefault="003A63A9" w:rsidP="003A63A9">
      <w:r>
        <w:t>Both</w:t>
      </w:r>
      <w:r w:rsidRPr="00900704">
        <w:t xml:space="preserve"> geographical grid</w:t>
      </w:r>
      <w:r>
        <w:t xml:space="preserve">s </w:t>
      </w:r>
      <w:r w:rsidR="00CF2196">
        <w:t xml:space="preserve">have multiple </w:t>
      </w:r>
      <w:r w:rsidRPr="00900704">
        <w:t>predefined resolution</w:t>
      </w:r>
      <w:r>
        <w:t xml:space="preserve"> level</w:t>
      </w:r>
      <w:r w:rsidRPr="00900704">
        <w:t>s</w:t>
      </w:r>
      <w:r>
        <w:t>,</w:t>
      </w:r>
      <w:r w:rsidRPr="00900704">
        <w:t xml:space="preserve"> and</w:t>
      </w:r>
      <w:r>
        <w:t xml:space="preserve"> </w:t>
      </w:r>
      <w:r w:rsidR="00CF2196">
        <w:t xml:space="preserve">are </w:t>
      </w:r>
      <w:r>
        <w:t>provided with a designator and</w:t>
      </w:r>
      <w:r w:rsidRPr="00900704">
        <w:t xml:space="preserve"> a coding system for identifying</w:t>
      </w:r>
      <w:r w:rsidRPr="00687441">
        <w:t xml:space="preserve"> individual cells</w:t>
      </w:r>
      <w:r>
        <w:t xml:space="preserve"> at all these levels</w:t>
      </w:r>
      <w:r w:rsidRPr="00687441">
        <w:t>.</w:t>
      </w:r>
    </w:p>
    <w:p w:rsidR="00675D6F" w:rsidRPr="00755C86" w:rsidRDefault="00675D6F" w:rsidP="00755C86">
      <w:pPr>
        <w:rPr>
          <w:highlight w:val="yellow"/>
          <w:lang w:eastAsia="it-IT"/>
        </w:rPr>
      </w:pPr>
    </w:p>
    <w:p w:rsidR="00755C86" w:rsidRPr="000C6E2B" w:rsidRDefault="00755C86" w:rsidP="00755C86">
      <w:pPr>
        <w:rPr>
          <w:rFonts w:cs="Arial"/>
        </w:rPr>
      </w:pPr>
      <w:r w:rsidRPr="000C6E2B">
        <w:rPr>
          <w:rFonts w:cs="Arial"/>
        </w:rPr>
        <w:t xml:space="preserve">It is recognised that there is a need to enable grid referencing for regions outside of continental </w:t>
      </w:r>
      <w:smartTag w:uri="urn:schemas-microsoft-com:office:smarttags" w:element="place">
        <w:r w:rsidRPr="000C6E2B">
          <w:rPr>
            <w:rFonts w:cs="Arial"/>
          </w:rPr>
          <w:t>Europe</w:t>
        </w:r>
      </w:smartTag>
      <w:r w:rsidRPr="000C6E2B">
        <w:rPr>
          <w:rFonts w:cs="Arial"/>
        </w:rPr>
        <w:t xml:space="preserve">, for example for overseas Member States (MS) territories. For these regions, MS </w:t>
      </w:r>
      <w:r w:rsidR="001E6ED4">
        <w:rPr>
          <w:rFonts w:cs="Arial"/>
        </w:rPr>
        <w:t>may</w:t>
      </w:r>
      <w:r w:rsidRPr="000C6E2B">
        <w:rPr>
          <w:rFonts w:cs="Arial"/>
        </w:rPr>
        <w:t xml:space="preserve"> define their own grid, although it must follow the same principles as laid down for the Pan-European Grid</w:t>
      </w:r>
      <w:r w:rsidR="000C6E2B">
        <w:rPr>
          <w:rFonts w:cs="Arial"/>
        </w:rPr>
        <w:t>s</w:t>
      </w:r>
      <w:r w:rsidR="00675D6F">
        <w:rPr>
          <w:rFonts w:cs="Arial"/>
        </w:rPr>
        <w:t xml:space="preserve"> defined in this specification</w:t>
      </w:r>
      <w:r w:rsidRPr="000C6E2B">
        <w:rPr>
          <w:rFonts w:cs="Arial"/>
        </w:rPr>
        <w:t>.</w:t>
      </w:r>
    </w:p>
    <w:p w:rsidR="00755C86" w:rsidRPr="000C6E2B" w:rsidRDefault="00755C86" w:rsidP="00755C86">
      <w:pPr>
        <w:rPr>
          <w:rFonts w:cs="Arial"/>
        </w:rPr>
      </w:pPr>
    </w:p>
    <w:p w:rsidR="00000AC6" w:rsidRPr="005A4E90" w:rsidRDefault="00000AC6" w:rsidP="00000AC6">
      <w:pPr>
        <w:rPr>
          <w:lang w:eastAsia="it-IT"/>
        </w:rPr>
      </w:pPr>
      <w:r w:rsidRPr="00000AC6">
        <w:rPr>
          <w:lang w:eastAsia="it-IT"/>
        </w:rPr>
        <w:t>The requirements and recommendations regarding “Geographical grid systems” are harmoni</w:t>
      </w:r>
      <w:r w:rsidR="006D008D">
        <w:rPr>
          <w:lang w:eastAsia="it-IT"/>
        </w:rPr>
        <w:t>s</w:t>
      </w:r>
      <w:r w:rsidRPr="00000AC6">
        <w:rPr>
          <w:lang w:eastAsia="it-IT"/>
        </w:rPr>
        <w:t xml:space="preserve">ed with the requirements </w:t>
      </w:r>
      <w:r w:rsidR="00CF2196">
        <w:rPr>
          <w:lang w:eastAsia="it-IT"/>
        </w:rPr>
        <w:t>of</w:t>
      </w:r>
      <w:r w:rsidR="00CF2196" w:rsidRPr="00000AC6">
        <w:rPr>
          <w:lang w:eastAsia="it-IT"/>
        </w:rPr>
        <w:t xml:space="preserve"> </w:t>
      </w:r>
      <w:r w:rsidR="00CF2196">
        <w:rPr>
          <w:lang w:eastAsia="it-IT"/>
        </w:rPr>
        <w:t xml:space="preserve">the </w:t>
      </w:r>
      <w:r w:rsidRPr="00000AC6">
        <w:rPr>
          <w:lang w:eastAsia="it-IT"/>
        </w:rPr>
        <w:t xml:space="preserve">Coordinate </w:t>
      </w:r>
      <w:r w:rsidR="00CF2196">
        <w:rPr>
          <w:lang w:eastAsia="it-IT"/>
        </w:rPr>
        <w:t>R</w:t>
      </w:r>
      <w:r w:rsidRPr="00000AC6">
        <w:rPr>
          <w:lang w:eastAsia="it-IT"/>
        </w:rPr>
        <w:t xml:space="preserve">eference </w:t>
      </w:r>
      <w:r w:rsidR="00CF2196">
        <w:rPr>
          <w:lang w:eastAsia="it-IT"/>
        </w:rPr>
        <w:t>S</w:t>
      </w:r>
      <w:r w:rsidRPr="00000AC6">
        <w:rPr>
          <w:lang w:eastAsia="it-IT"/>
        </w:rPr>
        <w:t>ystems</w:t>
      </w:r>
      <w:r w:rsidR="00CF2196">
        <w:rPr>
          <w:lang w:eastAsia="it-IT"/>
        </w:rPr>
        <w:t xml:space="preserve"> data specification</w:t>
      </w:r>
      <w:r w:rsidRPr="00000AC6">
        <w:rPr>
          <w:lang w:eastAsia="it-IT"/>
        </w:rPr>
        <w:t xml:space="preserve"> [INSPIRE-DS-CRS].</w:t>
      </w:r>
    </w:p>
    <w:p w:rsidR="00000AC6" w:rsidRPr="00755C86" w:rsidRDefault="00000AC6" w:rsidP="00755C86">
      <w:pPr>
        <w:autoSpaceDE w:val="0"/>
        <w:autoSpaceDN w:val="0"/>
        <w:adjustRightInd w:val="0"/>
        <w:rPr>
          <w:rFonts w:cs="Arial"/>
          <w:highlight w:val="yellow"/>
        </w:rPr>
      </w:pPr>
    </w:p>
    <w:p w:rsidR="00F24F25" w:rsidRPr="005A4E90" w:rsidRDefault="00F24F25" w:rsidP="00F24F25">
      <w:pPr>
        <w:pStyle w:val="Titolo2"/>
        <w:rPr>
          <w:lang w:eastAsia="it-IT"/>
        </w:rPr>
      </w:pPr>
      <w:bookmarkStart w:id="47" w:name="_Toc355203716"/>
      <w:bookmarkStart w:id="48" w:name="_Toc355454518"/>
      <w:bookmarkStart w:id="49" w:name="_Toc355454641"/>
      <w:bookmarkStart w:id="50" w:name="_Toc355454680"/>
      <w:bookmarkStart w:id="51" w:name="_Toc355454719"/>
      <w:bookmarkStart w:id="52" w:name="_Toc355203717"/>
      <w:bookmarkStart w:id="53" w:name="_Toc355454519"/>
      <w:bookmarkStart w:id="54" w:name="_Toc355454642"/>
      <w:bookmarkStart w:id="55" w:name="_Toc355454681"/>
      <w:bookmarkStart w:id="56" w:name="_Toc355454720"/>
      <w:bookmarkStart w:id="57" w:name="_Toc339566008"/>
      <w:bookmarkStart w:id="58" w:name="_Toc354944591"/>
      <w:bookmarkStart w:id="59" w:name="_Toc355454520"/>
      <w:bookmarkStart w:id="60" w:name="_Toc355454643"/>
      <w:bookmarkStart w:id="61" w:name="_Toc355454682"/>
      <w:bookmarkStart w:id="62" w:name="_Toc355454721"/>
      <w:bookmarkStart w:id="63" w:name="_Toc361094064"/>
      <w:bookmarkEnd w:id="47"/>
      <w:bookmarkEnd w:id="48"/>
      <w:bookmarkEnd w:id="49"/>
      <w:bookmarkEnd w:id="50"/>
      <w:bookmarkEnd w:id="51"/>
      <w:bookmarkEnd w:id="52"/>
      <w:bookmarkEnd w:id="53"/>
      <w:bookmarkEnd w:id="54"/>
      <w:bookmarkEnd w:id="55"/>
      <w:bookmarkEnd w:id="56"/>
      <w:r w:rsidRPr="005A4E90">
        <w:rPr>
          <w:lang w:eastAsia="it-IT"/>
        </w:rPr>
        <w:t>Normative References</w:t>
      </w:r>
      <w:bookmarkEnd w:id="57"/>
      <w:bookmarkEnd w:id="58"/>
      <w:bookmarkEnd w:id="59"/>
      <w:bookmarkEnd w:id="60"/>
      <w:bookmarkEnd w:id="61"/>
      <w:bookmarkEnd w:id="62"/>
      <w:bookmarkEnd w:id="63"/>
    </w:p>
    <w:p w:rsidR="00F24F25" w:rsidRPr="005A4E90" w:rsidRDefault="00F24F25" w:rsidP="00F24F25">
      <w:pPr>
        <w:shd w:val="clear" w:color="auto" w:fill="E6E6E6"/>
        <w:tabs>
          <w:tab w:val="clear" w:pos="284"/>
          <w:tab w:val="clear" w:pos="567"/>
          <w:tab w:val="clear" w:pos="851"/>
          <w:tab w:val="clear" w:pos="1134"/>
        </w:tabs>
        <w:rPr>
          <w:rFonts w:eastAsia="Times New Roman"/>
          <w:lang w:eastAsia="it-IT"/>
        </w:rPr>
      </w:pPr>
    </w:p>
    <w:p w:rsidR="00F24F25" w:rsidRPr="00137DCF" w:rsidRDefault="00F24F25" w:rsidP="00F24F25">
      <w:pPr>
        <w:shd w:val="clear" w:color="auto" w:fill="E6E6E6"/>
        <w:tabs>
          <w:tab w:val="clear" w:pos="284"/>
          <w:tab w:val="clear" w:pos="567"/>
          <w:tab w:val="clear" w:pos="851"/>
          <w:tab w:val="clear" w:pos="1134"/>
        </w:tabs>
        <w:autoSpaceDE w:val="0"/>
        <w:autoSpaceDN w:val="0"/>
        <w:adjustRightInd w:val="0"/>
        <w:ind w:left="1985" w:hanging="1985"/>
        <w:jc w:val="left"/>
        <w:rPr>
          <w:rFonts w:eastAsia="Times New Roman" w:cs="Arial"/>
          <w:lang w:eastAsia="en-US"/>
        </w:rPr>
      </w:pPr>
      <w:r w:rsidRPr="005A4E90">
        <w:rPr>
          <w:rFonts w:eastAsia="Times New Roman" w:cs="Arial"/>
          <w:lang w:eastAsia="en-US"/>
        </w:rPr>
        <w:t>[Directive 2007/2/EC]</w:t>
      </w:r>
      <w:r w:rsidRPr="005A4E90">
        <w:rPr>
          <w:rFonts w:eastAsia="Times New Roman" w:cs="Arial"/>
          <w:lang w:eastAsia="en-US"/>
        </w:rPr>
        <w:tab/>
        <w:t>Directive 2007/2/EC of the European Parliament and of the Council of 14 March 2007 establishing an Infrastructure for Spatial Information in the European Co</w:t>
      </w:r>
      <w:r w:rsidRPr="005A4E90">
        <w:rPr>
          <w:rFonts w:eastAsia="Times New Roman" w:cs="Arial"/>
          <w:lang w:eastAsia="en-US"/>
        </w:rPr>
        <w:t>m</w:t>
      </w:r>
      <w:r w:rsidRPr="00137DCF">
        <w:rPr>
          <w:rFonts w:eastAsia="Times New Roman" w:cs="Arial"/>
          <w:lang w:eastAsia="en-US"/>
        </w:rPr>
        <w:t>munity (INSPIRE)</w:t>
      </w:r>
    </w:p>
    <w:p w:rsidR="00F24F25" w:rsidRPr="005A4E90" w:rsidRDefault="00F24F25" w:rsidP="00F24F25">
      <w:pPr>
        <w:shd w:val="clear" w:color="auto" w:fill="E6E6E6"/>
        <w:tabs>
          <w:tab w:val="clear" w:pos="284"/>
          <w:tab w:val="clear" w:pos="567"/>
          <w:tab w:val="clear" w:pos="851"/>
          <w:tab w:val="clear" w:pos="1134"/>
        </w:tabs>
        <w:autoSpaceDE w:val="0"/>
        <w:autoSpaceDN w:val="0"/>
        <w:adjustRightInd w:val="0"/>
        <w:jc w:val="left"/>
        <w:rPr>
          <w:rFonts w:eastAsia="Times New Roman" w:cs="Arial"/>
          <w:lang w:eastAsia="en-US"/>
        </w:rPr>
      </w:pPr>
    </w:p>
    <w:p w:rsidR="00F24F25" w:rsidRPr="00E23C84" w:rsidRDefault="00F24F25" w:rsidP="00D302F1">
      <w:pPr>
        <w:shd w:val="clear" w:color="auto" w:fill="E6E6E6"/>
        <w:tabs>
          <w:tab w:val="clear" w:pos="284"/>
          <w:tab w:val="clear" w:pos="567"/>
          <w:tab w:val="clear" w:pos="851"/>
          <w:tab w:val="clear" w:pos="1134"/>
        </w:tabs>
        <w:suppressAutoHyphens/>
        <w:autoSpaceDE w:val="0"/>
        <w:autoSpaceDN w:val="0"/>
        <w:adjustRightInd w:val="0"/>
        <w:ind w:left="1418" w:hanging="1418"/>
        <w:rPr>
          <w:rFonts w:eastAsia="Times New Roman"/>
          <w:lang w:eastAsia="it-IT"/>
        </w:rPr>
      </w:pPr>
      <w:r w:rsidRPr="00E23C84">
        <w:rPr>
          <w:rFonts w:eastAsia="Times New Roman"/>
          <w:lang w:eastAsia="it-IT"/>
        </w:rPr>
        <w:t>[ISO 19111]</w:t>
      </w:r>
      <w:r w:rsidRPr="00E23C84">
        <w:rPr>
          <w:rFonts w:eastAsia="Times New Roman"/>
          <w:lang w:eastAsia="it-IT"/>
        </w:rPr>
        <w:tab/>
        <w:t>EN ISO 19111:2007 Geographic information - Spatial referencing by coordinates (ISO 19111:2007)</w:t>
      </w:r>
    </w:p>
    <w:p w:rsidR="00454635" w:rsidRPr="00E23C84" w:rsidRDefault="00454635" w:rsidP="00454635">
      <w:pPr>
        <w:ind w:left="1418" w:hanging="1418"/>
        <w:rPr>
          <w:lang w:eastAsia="en-US"/>
        </w:rPr>
      </w:pPr>
    </w:p>
    <w:p w:rsidR="00454635" w:rsidRPr="003F6797" w:rsidRDefault="00454635" w:rsidP="00454635">
      <w:pPr>
        <w:tabs>
          <w:tab w:val="clear" w:pos="284"/>
          <w:tab w:val="clear" w:pos="567"/>
          <w:tab w:val="clear" w:pos="851"/>
          <w:tab w:val="clear" w:pos="1134"/>
        </w:tabs>
        <w:ind w:left="1418" w:hanging="1418"/>
        <w:rPr>
          <w:lang w:eastAsia="it-IT"/>
        </w:rPr>
      </w:pPr>
      <w:r w:rsidRPr="00CA5162">
        <w:t>[</w:t>
      </w:r>
      <w:r w:rsidRPr="00CA5162">
        <w:rPr>
          <w:rFonts w:cs="Arial"/>
        </w:rPr>
        <w:t>ISO 19111-2</w:t>
      </w:r>
      <w:r w:rsidRPr="00CA5162">
        <w:t>]</w:t>
      </w:r>
      <w:r w:rsidRPr="00CA5162">
        <w:tab/>
        <w:t>EN ISO 19111</w:t>
      </w:r>
      <w:r>
        <w:t>-2</w:t>
      </w:r>
      <w:r w:rsidRPr="00CA5162">
        <w:t>:</w:t>
      </w:r>
      <w:r>
        <w:t>2009</w:t>
      </w:r>
      <w:r w:rsidRPr="00CA5162">
        <w:t xml:space="preserve"> Geographic information - Spatial referencing by coordinates </w:t>
      </w:r>
      <w:r w:rsidRPr="00CA5162">
        <w:rPr>
          <w:rFonts w:cs="Arial"/>
        </w:rPr>
        <w:t>– Part 2: Extension for parametric values</w:t>
      </w:r>
    </w:p>
    <w:p w:rsidR="00454635" w:rsidRPr="00454635" w:rsidRDefault="00454635" w:rsidP="00454635">
      <w:pPr>
        <w:ind w:left="1418" w:hanging="1418"/>
        <w:rPr>
          <w:lang w:eastAsia="en-US"/>
        </w:rPr>
      </w:pPr>
    </w:p>
    <w:p w:rsidR="00F24F25" w:rsidRPr="00036821" w:rsidRDefault="00F24F25" w:rsidP="00D302F1">
      <w:pPr>
        <w:shd w:val="clear" w:color="auto" w:fill="E6E6E6"/>
        <w:tabs>
          <w:tab w:val="clear" w:pos="284"/>
          <w:tab w:val="clear" w:pos="567"/>
          <w:tab w:val="clear" w:pos="851"/>
          <w:tab w:val="clear" w:pos="1134"/>
        </w:tabs>
        <w:suppressAutoHyphens/>
        <w:autoSpaceDE w:val="0"/>
        <w:autoSpaceDN w:val="0"/>
        <w:adjustRightInd w:val="0"/>
        <w:ind w:left="1418" w:hanging="1418"/>
        <w:rPr>
          <w:rFonts w:eastAsia="Times New Roman"/>
          <w:lang w:val="de-DE" w:eastAsia="it-IT"/>
        </w:rPr>
      </w:pPr>
      <w:r w:rsidRPr="00036821">
        <w:rPr>
          <w:rFonts w:eastAsia="Times New Roman" w:cs="Arial"/>
          <w:lang w:val="de-DE" w:eastAsia="en-US"/>
        </w:rPr>
        <w:t>[ISO 19115]</w:t>
      </w:r>
      <w:r w:rsidRPr="00036821">
        <w:rPr>
          <w:rFonts w:eastAsia="Times New Roman" w:cs="Arial"/>
          <w:lang w:val="de-DE" w:eastAsia="en-US"/>
        </w:rPr>
        <w:tab/>
      </w:r>
      <w:r w:rsidRPr="00036821">
        <w:rPr>
          <w:rFonts w:eastAsia="Times New Roman"/>
          <w:lang w:val="de-DE" w:eastAsia="it-IT"/>
        </w:rPr>
        <w:t>EN ISO 19115:2005, Geographic information – Metadata (ISO 19115:2003)</w:t>
      </w:r>
    </w:p>
    <w:p w:rsidR="00F24F25" w:rsidRPr="00036821" w:rsidRDefault="00F24F25" w:rsidP="00D302F1">
      <w:pPr>
        <w:shd w:val="clear" w:color="auto" w:fill="E6E6E6"/>
        <w:tabs>
          <w:tab w:val="clear" w:pos="284"/>
          <w:tab w:val="clear" w:pos="567"/>
          <w:tab w:val="clear" w:pos="851"/>
          <w:tab w:val="clear" w:pos="1134"/>
        </w:tabs>
        <w:suppressAutoHyphens/>
        <w:autoSpaceDE w:val="0"/>
        <w:autoSpaceDN w:val="0"/>
        <w:adjustRightInd w:val="0"/>
        <w:ind w:left="1418" w:hanging="1418"/>
        <w:rPr>
          <w:rFonts w:eastAsia="Times New Roman"/>
          <w:lang w:val="de-DE" w:eastAsia="it-IT"/>
        </w:rPr>
      </w:pPr>
      <w:r w:rsidRPr="00036821">
        <w:rPr>
          <w:rFonts w:eastAsia="Times New Roman"/>
          <w:lang w:val="de-DE" w:eastAsia="it-IT"/>
        </w:rPr>
        <w:t xml:space="preserve"> </w:t>
      </w:r>
    </w:p>
    <w:p w:rsidR="00F24F25" w:rsidRPr="00403815" w:rsidRDefault="00F24F25" w:rsidP="00D302F1">
      <w:pPr>
        <w:shd w:val="clear" w:color="auto" w:fill="E6E6E6"/>
        <w:tabs>
          <w:tab w:val="clear" w:pos="284"/>
          <w:tab w:val="clear" w:pos="567"/>
          <w:tab w:val="clear" w:pos="851"/>
          <w:tab w:val="clear" w:pos="1134"/>
        </w:tabs>
        <w:autoSpaceDE w:val="0"/>
        <w:autoSpaceDN w:val="0"/>
        <w:adjustRightInd w:val="0"/>
        <w:ind w:left="1418" w:hanging="1418"/>
        <w:jc w:val="left"/>
        <w:rPr>
          <w:rFonts w:eastAsia="Times New Roman" w:cs="Arial"/>
          <w:lang w:val="en-US" w:eastAsia="en-US"/>
        </w:rPr>
      </w:pPr>
      <w:r w:rsidRPr="00403815">
        <w:rPr>
          <w:rFonts w:eastAsia="Times New Roman" w:cs="Arial"/>
          <w:lang w:val="en-US" w:eastAsia="en-US"/>
        </w:rPr>
        <w:t>[ISO 19123]</w:t>
      </w:r>
      <w:r w:rsidRPr="00403815">
        <w:rPr>
          <w:rFonts w:eastAsia="Times New Roman" w:cs="Arial"/>
          <w:lang w:val="en-US" w:eastAsia="en-US"/>
        </w:rPr>
        <w:tab/>
        <w:t>EN ISO 19123:2007, Geographic Information – Schema for coverage geometry and fun</w:t>
      </w:r>
      <w:r w:rsidRPr="00403815">
        <w:rPr>
          <w:rFonts w:eastAsia="Times New Roman" w:cs="Arial"/>
          <w:lang w:val="en-US" w:eastAsia="en-US"/>
        </w:rPr>
        <w:t>c</w:t>
      </w:r>
      <w:r w:rsidRPr="00403815">
        <w:rPr>
          <w:rFonts w:eastAsia="Times New Roman" w:cs="Arial"/>
          <w:lang w:val="en-US" w:eastAsia="en-US"/>
        </w:rPr>
        <w:t>tions</w:t>
      </w:r>
    </w:p>
    <w:p w:rsidR="002C3B03" w:rsidRDefault="002C3B03" w:rsidP="002C3B03">
      <w:pPr>
        <w:ind w:left="1418" w:hanging="1418"/>
        <w:rPr>
          <w:lang w:val="en-US" w:eastAsia="en-US"/>
        </w:rPr>
      </w:pPr>
    </w:p>
    <w:p w:rsidR="002C3B03" w:rsidRDefault="002C3B03" w:rsidP="002C3B03">
      <w:pPr>
        <w:tabs>
          <w:tab w:val="clear" w:pos="284"/>
          <w:tab w:val="clear" w:pos="567"/>
          <w:tab w:val="clear" w:pos="851"/>
          <w:tab w:val="clear" w:pos="1134"/>
        </w:tabs>
        <w:ind w:left="1418" w:hanging="1418"/>
        <w:rPr>
          <w:lang w:val="en-US" w:eastAsia="en-US"/>
        </w:rPr>
      </w:pPr>
      <w:r>
        <w:t>[ISO 19129]</w:t>
      </w:r>
      <w:r>
        <w:tab/>
      </w:r>
      <w:r w:rsidRPr="0028364D">
        <w:rPr>
          <w:bCs/>
        </w:rPr>
        <w:t>ISO/TS 19129</w:t>
      </w:r>
      <w:r>
        <w:rPr>
          <w:bCs/>
        </w:rPr>
        <w:t>:2009,</w:t>
      </w:r>
      <w:r w:rsidRPr="0028364D">
        <w:rPr>
          <w:bCs/>
        </w:rPr>
        <w:t xml:space="preserve"> Geographic information </w:t>
      </w:r>
      <w:r>
        <w:rPr>
          <w:bCs/>
        </w:rPr>
        <w:t>–</w:t>
      </w:r>
      <w:r w:rsidRPr="0028364D">
        <w:rPr>
          <w:bCs/>
        </w:rPr>
        <w:t xml:space="preserve"> Imagery, gridded and coverage data framework</w:t>
      </w:r>
      <w:r>
        <w:rPr>
          <w:bCs/>
        </w:rPr>
        <w:t xml:space="preserve"> (ISO </w:t>
      </w:r>
      <w:r w:rsidRPr="00D31FF7">
        <w:rPr>
          <w:bCs/>
        </w:rPr>
        <w:t>19129:2009</w:t>
      </w:r>
      <w:r w:rsidRPr="0028364D">
        <w:rPr>
          <w:bCs/>
        </w:rPr>
        <w:t>)</w:t>
      </w:r>
    </w:p>
    <w:p w:rsidR="002C3B03" w:rsidRPr="00403815" w:rsidRDefault="002C3B03" w:rsidP="002C3B03">
      <w:pPr>
        <w:ind w:left="1418" w:hanging="1418"/>
        <w:rPr>
          <w:lang w:val="en-US" w:eastAsia="en-US"/>
        </w:rPr>
      </w:pPr>
    </w:p>
    <w:p w:rsidR="00F24F25" w:rsidRPr="00403815" w:rsidRDefault="002C3B03" w:rsidP="002C3B03">
      <w:pPr>
        <w:shd w:val="clear" w:color="auto" w:fill="E6E6E6"/>
        <w:tabs>
          <w:tab w:val="clear" w:pos="284"/>
          <w:tab w:val="clear" w:pos="567"/>
          <w:tab w:val="clear" w:pos="851"/>
          <w:tab w:val="clear" w:pos="1134"/>
        </w:tabs>
        <w:suppressAutoHyphens/>
        <w:autoSpaceDE w:val="0"/>
        <w:autoSpaceDN w:val="0"/>
        <w:adjustRightInd w:val="0"/>
        <w:ind w:left="1418" w:hanging="1418"/>
        <w:rPr>
          <w:rFonts w:eastAsia="Times New Roman"/>
          <w:lang w:val="en-US" w:eastAsia="it-IT"/>
        </w:rPr>
      </w:pPr>
      <w:r w:rsidRPr="00D302F1">
        <w:rPr>
          <w:rFonts w:eastAsia="Times New Roman"/>
          <w:lang w:val="en-US" w:eastAsia="it-IT"/>
        </w:rPr>
        <w:t xml:space="preserve"> </w:t>
      </w:r>
      <w:r w:rsidR="00F24F25" w:rsidRPr="00D302F1">
        <w:rPr>
          <w:rFonts w:eastAsia="Times New Roman"/>
          <w:lang w:val="en-US" w:eastAsia="it-IT"/>
        </w:rPr>
        <w:t>[ISO 19135]</w:t>
      </w:r>
      <w:r w:rsidR="00F24F25" w:rsidRPr="00D302F1">
        <w:rPr>
          <w:rFonts w:eastAsia="Times New Roman"/>
          <w:lang w:val="en-US" w:eastAsia="it-IT"/>
        </w:rPr>
        <w:tab/>
        <w:t>EN ISO 19135:2007 Geographic information – Procedures for item registration (ISO 19135:2005)</w:t>
      </w:r>
    </w:p>
    <w:p w:rsidR="00F24F25" w:rsidRPr="00403815" w:rsidRDefault="00F24F25" w:rsidP="00D302F1">
      <w:pPr>
        <w:shd w:val="clear" w:color="auto" w:fill="E6E6E6"/>
        <w:tabs>
          <w:tab w:val="clear" w:pos="284"/>
          <w:tab w:val="clear" w:pos="567"/>
          <w:tab w:val="clear" w:pos="851"/>
          <w:tab w:val="clear" w:pos="1134"/>
        </w:tabs>
        <w:autoSpaceDE w:val="0"/>
        <w:autoSpaceDN w:val="0"/>
        <w:adjustRightInd w:val="0"/>
        <w:ind w:left="1418" w:hanging="1418"/>
        <w:jc w:val="left"/>
        <w:rPr>
          <w:rFonts w:eastAsia="Times New Roman" w:cs="Arial"/>
          <w:lang w:val="en-US" w:eastAsia="en-US"/>
        </w:rPr>
      </w:pPr>
      <w:r w:rsidRPr="00403815">
        <w:rPr>
          <w:rFonts w:eastAsia="Times New Roman" w:cs="Arial"/>
          <w:lang w:val="en-US" w:eastAsia="en-US"/>
        </w:rPr>
        <w:t xml:space="preserve"> </w:t>
      </w:r>
    </w:p>
    <w:p w:rsidR="00F24F25" w:rsidRPr="005A4E90" w:rsidRDefault="00F24F25" w:rsidP="00F24F25">
      <w:pPr>
        <w:shd w:val="clear" w:color="auto" w:fill="E6E6E6"/>
        <w:tabs>
          <w:tab w:val="clear" w:pos="284"/>
          <w:tab w:val="clear" w:pos="567"/>
          <w:tab w:val="clear" w:pos="851"/>
          <w:tab w:val="clear" w:pos="1134"/>
        </w:tabs>
        <w:autoSpaceDE w:val="0"/>
        <w:autoSpaceDN w:val="0"/>
        <w:adjustRightInd w:val="0"/>
        <w:ind w:left="2552" w:hanging="2552"/>
        <w:jc w:val="left"/>
        <w:rPr>
          <w:rFonts w:eastAsia="Times New Roman"/>
          <w:lang w:eastAsia="it-IT"/>
        </w:rPr>
      </w:pPr>
      <w:r w:rsidRPr="005A4E90">
        <w:rPr>
          <w:rFonts w:eastAsia="Times New Roman"/>
          <w:lang w:eastAsia="it-IT"/>
        </w:rPr>
        <w:t>[Regulation 1205/2008/EC]</w:t>
      </w:r>
      <w:r w:rsidRPr="005A4E90">
        <w:rPr>
          <w:rFonts w:eastAsia="Times New Roman"/>
          <w:lang w:eastAsia="it-IT"/>
        </w:rPr>
        <w:tab/>
        <w:t>Regulation 1205/2008/EC</w:t>
      </w:r>
      <w:r w:rsidRPr="005A4E90" w:rsidDel="00FA728F">
        <w:rPr>
          <w:rFonts w:eastAsia="Times New Roman"/>
          <w:lang w:eastAsia="it-IT"/>
        </w:rPr>
        <w:t xml:space="preserve"> </w:t>
      </w:r>
      <w:r w:rsidRPr="005A4E90">
        <w:rPr>
          <w:rFonts w:eastAsia="Times New Roman"/>
          <w:lang w:eastAsia="it-IT"/>
        </w:rPr>
        <w:t>implementing Directive 2007/2/EC of the Europ</w:t>
      </w:r>
      <w:r w:rsidRPr="005A4E90">
        <w:rPr>
          <w:rFonts w:eastAsia="Times New Roman"/>
          <w:lang w:eastAsia="it-IT"/>
        </w:rPr>
        <w:t>e</w:t>
      </w:r>
      <w:r w:rsidRPr="005A4E90">
        <w:rPr>
          <w:rFonts w:eastAsia="Times New Roman"/>
          <w:lang w:eastAsia="it-IT"/>
        </w:rPr>
        <w:t>an Parliament and of the Council as regards metadata</w:t>
      </w:r>
    </w:p>
    <w:p w:rsidR="00F24F25" w:rsidRPr="005A4E90" w:rsidRDefault="00F24F25" w:rsidP="00F24F25">
      <w:pPr>
        <w:shd w:val="clear" w:color="auto" w:fill="E6E6E6"/>
        <w:tabs>
          <w:tab w:val="clear" w:pos="284"/>
          <w:tab w:val="clear" w:pos="567"/>
          <w:tab w:val="clear" w:pos="851"/>
          <w:tab w:val="clear" w:pos="1134"/>
        </w:tabs>
        <w:autoSpaceDE w:val="0"/>
        <w:autoSpaceDN w:val="0"/>
        <w:adjustRightInd w:val="0"/>
        <w:jc w:val="left"/>
        <w:rPr>
          <w:rFonts w:eastAsia="Times New Roman" w:cs="Arial"/>
          <w:lang w:eastAsia="en-US"/>
        </w:rPr>
      </w:pPr>
    </w:p>
    <w:p w:rsidR="00F24F25" w:rsidRPr="005A4E90" w:rsidRDefault="00F24F25" w:rsidP="00F24F25">
      <w:pPr>
        <w:tabs>
          <w:tab w:val="clear" w:pos="284"/>
          <w:tab w:val="clear" w:pos="567"/>
          <w:tab w:val="clear" w:pos="851"/>
          <w:tab w:val="clear" w:pos="1134"/>
        </w:tabs>
        <w:autoSpaceDE w:val="0"/>
        <w:autoSpaceDN w:val="0"/>
        <w:adjustRightInd w:val="0"/>
        <w:jc w:val="left"/>
        <w:rPr>
          <w:rFonts w:eastAsia="Times New Roman" w:cs="Arial"/>
          <w:lang w:eastAsia="en-US"/>
        </w:rPr>
      </w:pPr>
    </w:p>
    <w:p w:rsidR="00F24F25" w:rsidRPr="005A4E90" w:rsidRDefault="00F24F25" w:rsidP="00F24F25">
      <w:pPr>
        <w:tabs>
          <w:tab w:val="clear" w:pos="284"/>
          <w:tab w:val="clear" w:pos="567"/>
          <w:tab w:val="clear" w:pos="851"/>
          <w:tab w:val="clear" w:pos="1134"/>
        </w:tabs>
        <w:autoSpaceDE w:val="0"/>
        <w:autoSpaceDN w:val="0"/>
        <w:adjustRightInd w:val="0"/>
        <w:jc w:val="left"/>
        <w:rPr>
          <w:rFonts w:eastAsia="Times New Roman"/>
          <w:i/>
          <w:iCs/>
          <w:color w:val="008000"/>
          <w:lang w:eastAsia="it-IT"/>
        </w:rPr>
      </w:pPr>
    </w:p>
    <w:p w:rsidR="00F24F25" w:rsidRPr="005A4E90" w:rsidRDefault="00F24F25" w:rsidP="00F24F25">
      <w:pPr>
        <w:pStyle w:val="Titolo2"/>
        <w:rPr>
          <w:lang w:eastAsia="it-IT"/>
        </w:rPr>
      </w:pPr>
      <w:bookmarkStart w:id="64" w:name="_Toc339566009"/>
      <w:bookmarkStart w:id="65" w:name="_Toc354944592"/>
      <w:bookmarkStart w:id="66" w:name="_Toc355454521"/>
      <w:bookmarkStart w:id="67" w:name="_Toc355454644"/>
      <w:bookmarkStart w:id="68" w:name="_Toc355454683"/>
      <w:bookmarkStart w:id="69" w:name="_Toc355454722"/>
      <w:bookmarkStart w:id="70" w:name="_Toc361094065"/>
      <w:r w:rsidRPr="005A4E90">
        <w:rPr>
          <w:lang w:eastAsia="it-IT"/>
        </w:rPr>
        <w:t>Terms and definitions</w:t>
      </w:r>
      <w:bookmarkEnd w:id="64"/>
      <w:bookmarkEnd w:id="65"/>
      <w:bookmarkEnd w:id="66"/>
      <w:bookmarkEnd w:id="67"/>
      <w:bookmarkEnd w:id="68"/>
      <w:bookmarkEnd w:id="69"/>
      <w:bookmarkEnd w:id="70"/>
    </w:p>
    <w:p w:rsidR="00F24F25" w:rsidRPr="005A4E90" w:rsidRDefault="00F24F25" w:rsidP="00F24F25">
      <w:pPr>
        <w:shd w:val="clear" w:color="auto" w:fill="E6E6E6"/>
        <w:tabs>
          <w:tab w:val="clear" w:pos="284"/>
          <w:tab w:val="clear" w:pos="567"/>
          <w:tab w:val="clear" w:pos="851"/>
          <w:tab w:val="clear" w:pos="1134"/>
        </w:tabs>
        <w:rPr>
          <w:rFonts w:eastAsia="Times New Roman"/>
          <w:lang w:eastAsia="it-IT"/>
        </w:rPr>
      </w:pPr>
    </w:p>
    <w:p w:rsidR="00F24F25" w:rsidRPr="005A4E90" w:rsidRDefault="00F24F25" w:rsidP="00F24F25">
      <w:pPr>
        <w:shd w:val="clear" w:color="auto" w:fill="E6E6E6"/>
        <w:tabs>
          <w:tab w:val="clear" w:pos="284"/>
          <w:tab w:val="clear" w:pos="567"/>
          <w:tab w:val="clear" w:pos="851"/>
          <w:tab w:val="clear" w:pos="1134"/>
        </w:tabs>
        <w:rPr>
          <w:rFonts w:eastAsia="Times New Roman" w:cs="Arial"/>
          <w:iCs/>
          <w:lang w:eastAsia="it-IT"/>
        </w:rPr>
      </w:pPr>
      <w:r>
        <w:rPr>
          <w:rFonts w:eastAsia="Times New Roman"/>
          <w:lang w:eastAsia="it-IT"/>
        </w:rPr>
        <w:t>General t</w:t>
      </w:r>
      <w:r w:rsidRPr="005A4E90">
        <w:rPr>
          <w:rFonts w:eastAsia="Times New Roman"/>
          <w:lang w:eastAsia="it-IT"/>
        </w:rPr>
        <w:t xml:space="preserve">erms and definitions </w:t>
      </w:r>
      <w:r>
        <w:rPr>
          <w:rFonts w:eastAsia="Times New Roman"/>
          <w:lang w:eastAsia="it-IT"/>
        </w:rPr>
        <w:t>helpful for understanding the INSPIRE data specification</w:t>
      </w:r>
      <w:r w:rsidRPr="005A4E90">
        <w:rPr>
          <w:rFonts w:eastAsia="Times New Roman"/>
          <w:lang w:eastAsia="it-IT"/>
        </w:rPr>
        <w:t xml:space="preserve"> document</w:t>
      </w:r>
      <w:r>
        <w:rPr>
          <w:rFonts w:eastAsia="Times New Roman"/>
          <w:lang w:eastAsia="it-IT"/>
        </w:rPr>
        <w:t>s</w:t>
      </w:r>
      <w:r w:rsidRPr="005A4E90">
        <w:rPr>
          <w:rFonts w:eastAsia="Times New Roman"/>
          <w:lang w:eastAsia="it-IT"/>
        </w:rPr>
        <w:t xml:space="preserve"> are defined in </w:t>
      </w:r>
      <w:r w:rsidRPr="005A4E90">
        <w:rPr>
          <w:rFonts w:eastAsia="Times New Roman" w:cs="Arial"/>
          <w:iCs/>
          <w:lang w:eastAsia="it-IT"/>
        </w:rPr>
        <w:t>the I</w:t>
      </w:r>
      <w:r w:rsidRPr="005A4E90">
        <w:rPr>
          <w:rFonts w:eastAsia="Times New Roman" w:cs="Arial"/>
          <w:iCs/>
          <w:lang w:eastAsia="it-IT"/>
        </w:rPr>
        <w:t>N</w:t>
      </w:r>
      <w:r w:rsidRPr="005A4E90">
        <w:rPr>
          <w:rFonts w:eastAsia="Times New Roman" w:cs="Arial"/>
          <w:iCs/>
          <w:lang w:eastAsia="it-IT"/>
        </w:rPr>
        <w:t>SPIRE Glossary</w:t>
      </w:r>
      <w:r w:rsidRPr="005A4E90">
        <w:rPr>
          <w:rFonts w:eastAsia="Times New Roman" w:cs="Arial"/>
          <w:iCs/>
          <w:vertAlign w:val="superscript"/>
          <w:lang w:eastAsia="it-IT"/>
        </w:rPr>
        <w:footnoteReference w:id="14"/>
      </w:r>
      <w:r w:rsidRPr="005A4E90">
        <w:rPr>
          <w:rFonts w:eastAsia="Times New Roman" w:cs="Arial"/>
          <w:iCs/>
          <w:lang w:eastAsia="it-IT"/>
        </w:rPr>
        <w:t>.</w:t>
      </w:r>
    </w:p>
    <w:p w:rsidR="00F24F25" w:rsidRPr="005A4E90" w:rsidRDefault="00F24F25" w:rsidP="00F24F25">
      <w:pPr>
        <w:shd w:val="clear" w:color="auto" w:fill="E6E6E6"/>
        <w:tabs>
          <w:tab w:val="clear" w:pos="284"/>
          <w:tab w:val="clear" w:pos="567"/>
          <w:tab w:val="clear" w:pos="851"/>
          <w:tab w:val="clear" w:pos="1134"/>
        </w:tabs>
        <w:rPr>
          <w:rFonts w:eastAsia="Times New Roman" w:cs="Arial"/>
          <w:iCs/>
          <w:lang w:eastAsia="it-IT"/>
        </w:rPr>
      </w:pPr>
    </w:p>
    <w:p w:rsidR="00F24F25" w:rsidRPr="005A4E90" w:rsidRDefault="00F24F25" w:rsidP="00F24F25">
      <w:pPr>
        <w:shd w:val="clear" w:color="auto" w:fill="E6E6E6"/>
        <w:tabs>
          <w:tab w:val="clear" w:pos="284"/>
          <w:tab w:val="clear" w:pos="567"/>
          <w:tab w:val="clear" w:pos="851"/>
          <w:tab w:val="clear" w:pos="1134"/>
        </w:tabs>
        <w:rPr>
          <w:rFonts w:eastAsia="Times New Roman" w:cs="Arial"/>
          <w:lang w:eastAsia="it-IT"/>
        </w:rPr>
      </w:pPr>
      <w:r>
        <w:rPr>
          <w:rFonts w:eastAsia="Times New Roman" w:cs="Arial"/>
          <w:iCs/>
          <w:lang w:eastAsia="it-IT"/>
        </w:rPr>
        <w:t xml:space="preserve">Specifically, for the theme </w:t>
      </w:r>
      <w:r w:rsidR="00BC73A4">
        <w:rPr>
          <w:rFonts w:eastAsia="Times New Roman"/>
          <w:lang w:eastAsia="it-IT"/>
        </w:rPr>
        <w:t>Geographical Grid Systems</w:t>
      </w:r>
      <w:r>
        <w:rPr>
          <w:rFonts w:eastAsia="Times New Roman"/>
          <w:lang w:eastAsia="it-IT"/>
        </w:rPr>
        <w:t>,</w:t>
      </w:r>
      <w:r w:rsidRPr="005A4E90">
        <w:rPr>
          <w:rFonts w:eastAsia="Times New Roman" w:cs="Arial"/>
          <w:iCs/>
          <w:lang w:eastAsia="it-IT"/>
        </w:rPr>
        <w:t xml:space="preserve"> the following terms</w:t>
      </w:r>
      <w:r>
        <w:rPr>
          <w:rFonts w:eastAsia="Times New Roman" w:cs="Arial"/>
          <w:iCs/>
          <w:lang w:eastAsia="it-IT"/>
        </w:rPr>
        <w:t xml:space="preserve"> are defined</w:t>
      </w:r>
      <w:r w:rsidRPr="005A4E90">
        <w:rPr>
          <w:rFonts w:eastAsia="Times New Roman" w:cs="Arial"/>
          <w:iCs/>
          <w:lang w:eastAsia="it-IT"/>
        </w:rPr>
        <w:t xml:space="preserve">: </w:t>
      </w:r>
    </w:p>
    <w:p w:rsidR="00F24F25" w:rsidRDefault="00F24F25" w:rsidP="00F24F25">
      <w:pPr>
        <w:tabs>
          <w:tab w:val="clear" w:pos="284"/>
          <w:tab w:val="clear" w:pos="567"/>
          <w:tab w:val="clear" w:pos="851"/>
          <w:tab w:val="clear" w:pos="1134"/>
        </w:tabs>
        <w:autoSpaceDE w:val="0"/>
        <w:autoSpaceDN w:val="0"/>
        <w:adjustRightInd w:val="0"/>
        <w:rPr>
          <w:rFonts w:eastAsia="Times New Roman" w:cs="Arial"/>
          <w:b/>
          <w:bCs/>
          <w:lang w:eastAsia="fr-FR"/>
        </w:rPr>
      </w:pPr>
    </w:p>
    <w:p w:rsidR="00F24F25" w:rsidRPr="00666792" w:rsidRDefault="00F24F25" w:rsidP="00F24F25">
      <w:pPr>
        <w:tabs>
          <w:tab w:val="clear" w:pos="284"/>
          <w:tab w:val="clear" w:pos="567"/>
          <w:tab w:val="clear" w:pos="851"/>
          <w:tab w:val="clear" w:pos="1134"/>
        </w:tabs>
        <w:autoSpaceDE w:val="0"/>
        <w:autoSpaceDN w:val="0"/>
        <w:adjustRightInd w:val="0"/>
        <w:rPr>
          <w:rFonts w:eastAsia="Times New Roman" w:cs="Arial"/>
          <w:lang w:eastAsia="fr-FR"/>
        </w:rPr>
      </w:pPr>
      <w:r w:rsidRPr="00666792">
        <w:rPr>
          <w:rFonts w:eastAsia="Times New Roman" w:cs="Arial"/>
          <w:b/>
          <w:bCs/>
          <w:lang w:eastAsia="fr-FR"/>
        </w:rPr>
        <w:t>(</w:t>
      </w:r>
      <w:r w:rsidR="001B746E">
        <w:rPr>
          <w:rFonts w:eastAsia="Times New Roman" w:cs="Arial"/>
          <w:b/>
          <w:bCs/>
          <w:lang w:eastAsia="fr-FR"/>
        </w:rPr>
        <w:t>1</w:t>
      </w:r>
      <w:r w:rsidRPr="00666792">
        <w:rPr>
          <w:rFonts w:eastAsia="Times New Roman" w:cs="Arial"/>
          <w:b/>
          <w:bCs/>
          <w:lang w:eastAsia="fr-FR"/>
        </w:rPr>
        <w:t xml:space="preserve">) </w:t>
      </w:r>
      <w:r w:rsidR="001B746E">
        <w:rPr>
          <w:rFonts w:eastAsia="Times New Roman" w:cs="Arial"/>
          <w:b/>
          <w:bCs/>
          <w:lang w:eastAsia="fr-FR"/>
        </w:rPr>
        <w:t>grid</w:t>
      </w:r>
      <w:r w:rsidRPr="00666792">
        <w:rPr>
          <w:rFonts w:eastAsia="Times New Roman" w:cs="Arial"/>
          <w:b/>
          <w:bCs/>
          <w:lang w:eastAsia="fr-FR"/>
        </w:rPr>
        <w:t xml:space="preserve"> </w:t>
      </w:r>
    </w:p>
    <w:p w:rsidR="00F24F25" w:rsidRPr="00666792" w:rsidRDefault="00913C0A" w:rsidP="00F24F25">
      <w:pPr>
        <w:tabs>
          <w:tab w:val="clear" w:pos="284"/>
          <w:tab w:val="clear" w:pos="567"/>
          <w:tab w:val="clear" w:pos="851"/>
          <w:tab w:val="clear" w:pos="1134"/>
        </w:tabs>
        <w:autoSpaceDE w:val="0"/>
        <w:autoSpaceDN w:val="0"/>
        <w:adjustRightInd w:val="0"/>
        <w:rPr>
          <w:rFonts w:eastAsia="Times New Roman" w:cs="Arial"/>
          <w:lang w:eastAsia="fr-FR"/>
        </w:rPr>
      </w:pPr>
      <w:r>
        <w:rPr>
          <w:rFonts w:cs="Arial"/>
        </w:rPr>
        <w:t>A</w:t>
      </w:r>
      <w:r w:rsidRPr="00290FF1">
        <w:rPr>
          <w:rFonts w:cs="Arial"/>
        </w:rPr>
        <w:t xml:space="preserve"> n</w:t>
      </w:r>
      <w:r w:rsidRPr="00290FF1">
        <w:rPr>
          <w:rFonts w:cs="Arial"/>
          <w:lang w:eastAsia="sl-SI"/>
        </w:rPr>
        <w:t xml:space="preserve">etwork composed of two or more sets of </w:t>
      </w:r>
      <w:r w:rsidRPr="00290FF1">
        <w:rPr>
          <w:rFonts w:cs="Arial"/>
          <w:bCs/>
          <w:lang w:eastAsia="sl-SI"/>
        </w:rPr>
        <w:t xml:space="preserve">curves </w:t>
      </w:r>
      <w:r w:rsidRPr="00290FF1">
        <w:rPr>
          <w:rFonts w:cs="Arial"/>
          <w:lang w:eastAsia="sl-SI"/>
        </w:rPr>
        <w:t>in which the members of each set intersect the members of the other sets in an algorithmic way</w:t>
      </w:r>
      <w:r>
        <w:rPr>
          <w:rFonts w:cs="Arial"/>
          <w:lang w:eastAsia="sl-SI"/>
        </w:rPr>
        <w:t>.</w:t>
      </w:r>
    </w:p>
    <w:p w:rsidR="00EC73DC" w:rsidRDefault="00EC73DC" w:rsidP="00EC73DC"/>
    <w:p w:rsidR="00EC73DC" w:rsidRPr="00666792" w:rsidRDefault="00EC73DC" w:rsidP="00EC73DC">
      <w:pPr>
        <w:tabs>
          <w:tab w:val="clear" w:pos="284"/>
          <w:tab w:val="clear" w:pos="567"/>
          <w:tab w:val="clear" w:pos="851"/>
          <w:tab w:val="clear" w:pos="1134"/>
        </w:tabs>
        <w:autoSpaceDE w:val="0"/>
        <w:autoSpaceDN w:val="0"/>
        <w:adjustRightInd w:val="0"/>
        <w:rPr>
          <w:rFonts w:eastAsia="Times New Roman" w:cs="Arial"/>
          <w:lang w:eastAsia="fr-FR"/>
        </w:rPr>
      </w:pPr>
      <w:r w:rsidRPr="00666792">
        <w:rPr>
          <w:rFonts w:eastAsia="Times New Roman" w:cs="Arial"/>
          <w:b/>
          <w:bCs/>
          <w:lang w:eastAsia="fr-FR"/>
        </w:rPr>
        <w:t>(</w:t>
      </w:r>
      <w:r w:rsidR="001B746E">
        <w:rPr>
          <w:rFonts w:eastAsia="Times New Roman" w:cs="Arial"/>
          <w:b/>
          <w:bCs/>
          <w:lang w:eastAsia="fr-FR"/>
        </w:rPr>
        <w:t>2</w:t>
      </w:r>
      <w:r w:rsidRPr="00666792">
        <w:rPr>
          <w:rFonts w:eastAsia="Times New Roman" w:cs="Arial"/>
          <w:b/>
          <w:bCs/>
          <w:lang w:eastAsia="fr-FR"/>
        </w:rPr>
        <w:t xml:space="preserve">) </w:t>
      </w:r>
      <w:r w:rsidR="001B746E">
        <w:rPr>
          <w:rFonts w:eastAsia="Times New Roman" w:cs="Arial"/>
          <w:b/>
          <w:bCs/>
          <w:lang w:eastAsia="fr-FR"/>
        </w:rPr>
        <w:t>grid cell</w:t>
      </w:r>
      <w:r w:rsidRPr="00666792">
        <w:rPr>
          <w:rFonts w:eastAsia="Times New Roman" w:cs="Arial"/>
          <w:b/>
          <w:bCs/>
          <w:lang w:eastAsia="fr-FR"/>
        </w:rPr>
        <w:t xml:space="preserve"> </w:t>
      </w:r>
    </w:p>
    <w:p w:rsidR="00EC73DC" w:rsidRPr="00666792" w:rsidRDefault="00913C0A" w:rsidP="00EC73DC">
      <w:pPr>
        <w:tabs>
          <w:tab w:val="clear" w:pos="284"/>
          <w:tab w:val="clear" w:pos="567"/>
          <w:tab w:val="clear" w:pos="851"/>
          <w:tab w:val="clear" w:pos="1134"/>
        </w:tabs>
        <w:autoSpaceDE w:val="0"/>
        <w:autoSpaceDN w:val="0"/>
        <w:adjustRightInd w:val="0"/>
        <w:rPr>
          <w:rFonts w:eastAsia="Times New Roman" w:cs="Arial"/>
          <w:lang w:eastAsia="fr-FR"/>
        </w:rPr>
      </w:pPr>
      <w:r>
        <w:rPr>
          <w:rFonts w:cs="Arial"/>
          <w:lang w:eastAsia="sl-SI"/>
        </w:rPr>
        <w:t>A</w:t>
      </w:r>
      <w:r w:rsidRPr="00290FF1">
        <w:rPr>
          <w:rFonts w:cs="Arial"/>
          <w:lang w:eastAsia="sl-SI"/>
        </w:rPr>
        <w:t xml:space="preserve"> cell delineated by grid curves</w:t>
      </w:r>
      <w:r>
        <w:rPr>
          <w:rFonts w:cs="Arial"/>
          <w:lang w:eastAsia="sl-SI"/>
        </w:rPr>
        <w:t>.</w:t>
      </w:r>
    </w:p>
    <w:p w:rsidR="00EC73DC" w:rsidRPr="005A4E90" w:rsidRDefault="00EC73DC" w:rsidP="00EC73DC">
      <w:pPr>
        <w:tabs>
          <w:tab w:val="clear" w:pos="284"/>
          <w:tab w:val="clear" w:pos="567"/>
          <w:tab w:val="clear" w:pos="851"/>
          <w:tab w:val="clear" w:pos="1134"/>
        </w:tabs>
        <w:autoSpaceDE w:val="0"/>
        <w:autoSpaceDN w:val="0"/>
        <w:adjustRightInd w:val="0"/>
        <w:rPr>
          <w:rFonts w:eastAsia="Times New Roman"/>
          <w:i/>
          <w:iCs/>
          <w:color w:val="008000"/>
          <w:lang w:eastAsia="it-IT"/>
        </w:rPr>
      </w:pPr>
    </w:p>
    <w:p w:rsidR="00EC73DC" w:rsidRPr="00666792" w:rsidRDefault="00EC73DC" w:rsidP="00EC73DC">
      <w:pPr>
        <w:tabs>
          <w:tab w:val="clear" w:pos="284"/>
          <w:tab w:val="clear" w:pos="567"/>
          <w:tab w:val="clear" w:pos="851"/>
          <w:tab w:val="clear" w:pos="1134"/>
        </w:tabs>
        <w:autoSpaceDE w:val="0"/>
        <w:autoSpaceDN w:val="0"/>
        <w:adjustRightInd w:val="0"/>
        <w:rPr>
          <w:rFonts w:eastAsia="Times New Roman" w:cs="Arial"/>
          <w:lang w:eastAsia="fr-FR"/>
        </w:rPr>
      </w:pPr>
      <w:r w:rsidRPr="00666792">
        <w:rPr>
          <w:rFonts w:eastAsia="Times New Roman" w:cs="Arial"/>
          <w:b/>
          <w:bCs/>
          <w:lang w:eastAsia="fr-FR"/>
        </w:rPr>
        <w:t>(</w:t>
      </w:r>
      <w:r w:rsidR="001B746E">
        <w:rPr>
          <w:rFonts w:eastAsia="Times New Roman" w:cs="Arial"/>
          <w:b/>
          <w:bCs/>
          <w:lang w:eastAsia="fr-FR"/>
        </w:rPr>
        <w:t>3</w:t>
      </w:r>
      <w:r w:rsidRPr="00666792">
        <w:rPr>
          <w:rFonts w:eastAsia="Times New Roman" w:cs="Arial"/>
          <w:b/>
          <w:bCs/>
          <w:lang w:eastAsia="fr-FR"/>
        </w:rPr>
        <w:t xml:space="preserve">) </w:t>
      </w:r>
      <w:r w:rsidR="001B746E">
        <w:rPr>
          <w:rFonts w:eastAsia="Times New Roman" w:cs="Arial"/>
          <w:b/>
          <w:bCs/>
          <w:lang w:eastAsia="fr-FR"/>
        </w:rPr>
        <w:t>grid point</w:t>
      </w:r>
      <w:r w:rsidRPr="00666792">
        <w:rPr>
          <w:rFonts w:eastAsia="Times New Roman" w:cs="Arial"/>
          <w:b/>
          <w:bCs/>
          <w:lang w:eastAsia="fr-FR"/>
        </w:rPr>
        <w:t xml:space="preserve"> </w:t>
      </w:r>
    </w:p>
    <w:p w:rsidR="00EC73DC" w:rsidRPr="00666792" w:rsidRDefault="00913C0A" w:rsidP="00EC73DC">
      <w:pPr>
        <w:tabs>
          <w:tab w:val="clear" w:pos="284"/>
          <w:tab w:val="clear" w:pos="567"/>
          <w:tab w:val="clear" w:pos="851"/>
          <w:tab w:val="clear" w:pos="1134"/>
        </w:tabs>
        <w:autoSpaceDE w:val="0"/>
        <w:autoSpaceDN w:val="0"/>
        <w:adjustRightInd w:val="0"/>
        <w:rPr>
          <w:rFonts w:eastAsia="Times New Roman" w:cs="Arial"/>
          <w:lang w:eastAsia="fr-FR"/>
        </w:rPr>
      </w:pPr>
      <w:r>
        <w:rPr>
          <w:rFonts w:cs="Arial"/>
        </w:rPr>
        <w:t>A</w:t>
      </w:r>
      <w:r w:rsidRPr="00290FF1">
        <w:rPr>
          <w:rFonts w:cs="Arial"/>
        </w:rPr>
        <w:t xml:space="preserve"> </w:t>
      </w:r>
      <w:r w:rsidRPr="00290FF1">
        <w:rPr>
          <w:rFonts w:cs="Arial"/>
          <w:lang w:eastAsia="sl-SI"/>
        </w:rPr>
        <w:t xml:space="preserve">point located at the intersection of two or more </w:t>
      </w:r>
      <w:r w:rsidRPr="00290FF1">
        <w:rPr>
          <w:rFonts w:cs="Arial"/>
          <w:bCs/>
          <w:lang w:eastAsia="sl-SI"/>
        </w:rPr>
        <w:t xml:space="preserve">curves </w:t>
      </w:r>
      <w:r w:rsidRPr="00290FF1">
        <w:rPr>
          <w:rFonts w:cs="Arial"/>
          <w:lang w:eastAsia="sl-SI"/>
        </w:rPr>
        <w:t xml:space="preserve">in a </w:t>
      </w:r>
      <w:r w:rsidRPr="00290FF1">
        <w:rPr>
          <w:rFonts w:cs="Arial"/>
          <w:bCs/>
          <w:lang w:eastAsia="sl-SI"/>
        </w:rPr>
        <w:t>grid</w:t>
      </w:r>
      <w:r>
        <w:rPr>
          <w:rFonts w:cs="Arial"/>
          <w:bCs/>
          <w:lang w:eastAsia="sl-SI"/>
        </w:rPr>
        <w:t>.</w:t>
      </w:r>
    </w:p>
    <w:p w:rsidR="00EC73DC" w:rsidRDefault="00EC73DC" w:rsidP="00EC73DC">
      <w:pPr>
        <w:tabs>
          <w:tab w:val="clear" w:pos="284"/>
          <w:tab w:val="clear" w:pos="567"/>
          <w:tab w:val="clear" w:pos="851"/>
          <w:tab w:val="clear" w:pos="1134"/>
        </w:tabs>
        <w:autoSpaceDE w:val="0"/>
        <w:autoSpaceDN w:val="0"/>
        <w:adjustRightInd w:val="0"/>
        <w:rPr>
          <w:rFonts w:eastAsia="Times New Roman" w:cs="Arial"/>
          <w:lang w:eastAsia="fr-FR"/>
        </w:rPr>
      </w:pPr>
    </w:p>
    <w:p w:rsidR="00D20035" w:rsidRDefault="00D20035" w:rsidP="00D20035">
      <w:pPr>
        <w:pStyle w:val="Testocommento"/>
      </w:pPr>
      <w:r w:rsidRPr="00D20035">
        <w:rPr>
          <w:b/>
        </w:rPr>
        <w:t>(4) gridded data</w:t>
      </w:r>
    </w:p>
    <w:p w:rsidR="00D20035" w:rsidRDefault="00D20035" w:rsidP="00D20035">
      <w:pPr>
        <w:pStyle w:val="Testocommento"/>
      </w:pPr>
      <w:r>
        <w:t>Data made available as a coverage (or coverages) whose domain is a grid.</w:t>
      </w:r>
    </w:p>
    <w:p w:rsidR="00D20035" w:rsidRDefault="00D20035" w:rsidP="00D20035">
      <w:pPr>
        <w:pStyle w:val="Testocommento"/>
      </w:pPr>
    </w:p>
    <w:p w:rsidR="00264466" w:rsidRPr="00D20035" w:rsidRDefault="00D20035" w:rsidP="00D20035">
      <w:pPr>
        <w:tabs>
          <w:tab w:val="clear" w:pos="284"/>
          <w:tab w:val="clear" w:pos="567"/>
          <w:tab w:val="clear" w:pos="1134"/>
          <w:tab w:val="left" w:pos="851"/>
        </w:tabs>
        <w:autoSpaceDE w:val="0"/>
        <w:autoSpaceDN w:val="0"/>
        <w:adjustRightInd w:val="0"/>
        <w:rPr>
          <w:rFonts w:eastAsia="Times New Roman" w:cs="Arial"/>
          <w:lang w:eastAsia="fr-FR"/>
        </w:rPr>
      </w:pPr>
      <w:r w:rsidRPr="00D20035">
        <w:t>NOTE</w:t>
      </w:r>
      <w:r w:rsidRPr="00D20035">
        <w:tab/>
      </w:r>
      <w:r w:rsidRPr="002C61EB">
        <w:t>Gridded data are often also referred to as “raster data”. A</w:t>
      </w:r>
      <w:r w:rsidRPr="00D20035">
        <w:rPr>
          <w:rFonts w:ascii="ArialMT" w:eastAsia="Times New Roman" w:hAnsi="ArialMT" w:cs="ArialMT"/>
          <w:bCs/>
          <w:color w:val="000000"/>
          <w:lang w:eastAsia="en-GB"/>
        </w:rPr>
        <w:t xml:space="preserve"> raster is defined in ISO 19123:2005 as a “</w:t>
      </w:r>
      <w:r w:rsidRPr="00D20035">
        <w:rPr>
          <w:rFonts w:ascii="ArialMT" w:eastAsia="Times New Roman" w:hAnsi="ArialMT" w:cs="ArialMT"/>
          <w:color w:val="000000"/>
          <w:lang w:eastAsia="en-GB"/>
        </w:rPr>
        <w:t>usually rectangular pattern of parallel scanning lines forming or corresponding to the display on a cathode ray tube”, i.e. as a specific type of grid.</w:t>
      </w:r>
    </w:p>
    <w:p w:rsidR="00F24F25" w:rsidRPr="00AF05A2" w:rsidRDefault="00F24F25" w:rsidP="00F24F25">
      <w:pPr>
        <w:tabs>
          <w:tab w:val="clear" w:pos="284"/>
          <w:tab w:val="clear" w:pos="567"/>
          <w:tab w:val="clear" w:pos="851"/>
          <w:tab w:val="clear" w:pos="1134"/>
        </w:tabs>
        <w:autoSpaceDE w:val="0"/>
        <w:autoSpaceDN w:val="0"/>
        <w:adjustRightInd w:val="0"/>
        <w:rPr>
          <w:rFonts w:eastAsia="Times New Roman"/>
          <w:i/>
          <w:iCs/>
          <w:color w:val="008000"/>
          <w:lang w:val="fr-FR" w:eastAsia="it-IT"/>
        </w:rPr>
      </w:pPr>
    </w:p>
    <w:p w:rsidR="00F24F25" w:rsidRPr="005A4E90" w:rsidRDefault="00F24F25" w:rsidP="00F24F25">
      <w:pPr>
        <w:pStyle w:val="Titolo2"/>
        <w:rPr>
          <w:lang w:eastAsia="it-IT"/>
        </w:rPr>
      </w:pPr>
      <w:bookmarkStart w:id="71" w:name="_Toc339566010"/>
      <w:bookmarkStart w:id="72" w:name="_Toc354944593"/>
      <w:bookmarkStart w:id="73" w:name="_Toc355454522"/>
      <w:bookmarkStart w:id="74" w:name="_Toc355454645"/>
      <w:bookmarkStart w:id="75" w:name="_Toc355454684"/>
      <w:bookmarkStart w:id="76" w:name="_Toc355454723"/>
      <w:bookmarkStart w:id="77" w:name="_Toc361094066"/>
      <w:r w:rsidRPr="005A4E90">
        <w:rPr>
          <w:lang w:eastAsia="it-IT"/>
        </w:rPr>
        <w:t>Symbols and abbreviations</w:t>
      </w:r>
      <w:bookmarkEnd w:id="71"/>
      <w:bookmarkEnd w:id="72"/>
      <w:bookmarkEnd w:id="73"/>
      <w:bookmarkEnd w:id="74"/>
      <w:bookmarkEnd w:id="75"/>
      <w:bookmarkEnd w:id="76"/>
      <w:bookmarkEnd w:id="77"/>
    </w:p>
    <w:p w:rsidR="00F24F25" w:rsidRPr="005A4E90" w:rsidRDefault="00F24F25" w:rsidP="00F24F25">
      <w:pPr>
        <w:tabs>
          <w:tab w:val="clear" w:pos="284"/>
          <w:tab w:val="clear" w:pos="567"/>
          <w:tab w:val="clear" w:pos="851"/>
          <w:tab w:val="clear" w:pos="1134"/>
        </w:tabs>
        <w:rPr>
          <w:rFonts w:eastAsia="Times New Roman"/>
          <w:i/>
          <w:iCs/>
          <w:color w:val="008000"/>
          <w:lang w:eastAsia="it-IT"/>
        </w:rPr>
      </w:pPr>
    </w:p>
    <w:p w:rsidR="00F24F25" w:rsidRPr="005A4E90" w:rsidRDefault="00F24F25" w:rsidP="00F24F25">
      <w:pPr>
        <w:rPr>
          <w:lang w:eastAsia="it-IT"/>
        </w:rPr>
      </w:pPr>
    </w:p>
    <w:p w:rsidR="00F24F25" w:rsidRDefault="00545571" w:rsidP="005F1C97">
      <w:pPr>
        <w:tabs>
          <w:tab w:val="clear" w:pos="284"/>
          <w:tab w:val="clear" w:pos="567"/>
          <w:tab w:val="clear" w:pos="851"/>
          <w:tab w:val="clear" w:pos="1134"/>
          <w:tab w:val="left" w:pos="2835"/>
        </w:tabs>
        <w:spacing w:after="120"/>
        <w:ind w:left="2835" w:hanging="2835"/>
      </w:pPr>
      <w:r>
        <w:rPr>
          <w:rFonts w:eastAsia="Times New Roman"/>
          <w:lang w:eastAsia="it-IT"/>
        </w:rPr>
        <w:t>CRS</w:t>
      </w:r>
      <w:r w:rsidR="00F24F25" w:rsidRPr="00545571">
        <w:rPr>
          <w:rFonts w:eastAsia="Times New Roman"/>
          <w:lang w:eastAsia="it-IT"/>
        </w:rPr>
        <w:tab/>
      </w:r>
      <w:r>
        <w:t>Coordinate R</w:t>
      </w:r>
      <w:r w:rsidRPr="00E859D0">
        <w:t xml:space="preserve">eference </w:t>
      </w:r>
      <w:r>
        <w:t>S</w:t>
      </w:r>
      <w:r w:rsidRPr="00E859D0">
        <w:t>ystem</w:t>
      </w:r>
    </w:p>
    <w:p w:rsidR="00264466" w:rsidRDefault="00264466" w:rsidP="005F1C97">
      <w:pPr>
        <w:tabs>
          <w:tab w:val="clear" w:pos="284"/>
          <w:tab w:val="clear" w:pos="567"/>
          <w:tab w:val="clear" w:pos="851"/>
          <w:tab w:val="clear" w:pos="1134"/>
          <w:tab w:val="left" w:pos="2835"/>
        </w:tabs>
        <w:spacing w:after="120"/>
        <w:ind w:left="2835" w:hanging="2835"/>
      </w:pPr>
      <w:r>
        <w:rPr>
          <w:rFonts w:eastAsia="Times New Roman"/>
          <w:lang w:eastAsia="it-IT"/>
        </w:rPr>
        <w:t>DTED</w:t>
      </w:r>
      <w:r>
        <w:rPr>
          <w:rFonts w:eastAsia="Times New Roman"/>
          <w:lang w:eastAsia="it-IT"/>
        </w:rPr>
        <w:tab/>
        <w:t>Digital Terrain Elevation Data</w:t>
      </w:r>
    </w:p>
    <w:p w:rsidR="00545571" w:rsidRPr="00545571" w:rsidRDefault="00545571" w:rsidP="005F1C97">
      <w:pPr>
        <w:tabs>
          <w:tab w:val="clear" w:pos="284"/>
          <w:tab w:val="clear" w:pos="567"/>
          <w:tab w:val="clear" w:pos="851"/>
          <w:tab w:val="clear" w:pos="1134"/>
          <w:tab w:val="left" w:pos="2835"/>
        </w:tabs>
        <w:spacing w:after="120"/>
        <w:ind w:left="2835" w:hanging="2835"/>
        <w:rPr>
          <w:rFonts w:eastAsia="Times New Roman"/>
          <w:lang w:eastAsia="it-IT"/>
        </w:rPr>
      </w:pPr>
      <w:r>
        <w:rPr>
          <w:rFonts w:eastAsia="Times New Roman"/>
          <w:lang w:eastAsia="it-IT"/>
        </w:rPr>
        <w:t>EC</w:t>
      </w:r>
      <w:r w:rsidRPr="00545571">
        <w:rPr>
          <w:rFonts w:eastAsia="Times New Roman"/>
          <w:lang w:eastAsia="it-IT"/>
        </w:rPr>
        <w:tab/>
      </w:r>
      <w:r w:rsidRPr="00E859D0">
        <w:t>European Commission</w:t>
      </w:r>
    </w:p>
    <w:p w:rsidR="00545571" w:rsidRPr="00545571" w:rsidRDefault="00545571" w:rsidP="005F1C97">
      <w:pPr>
        <w:tabs>
          <w:tab w:val="clear" w:pos="284"/>
          <w:tab w:val="clear" w:pos="567"/>
          <w:tab w:val="clear" w:pos="851"/>
          <w:tab w:val="clear" w:pos="1134"/>
          <w:tab w:val="left" w:pos="2835"/>
        </w:tabs>
        <w:spacing w:after="120"/>
        <w:ind w:left="2835" w:hanging="2835"/>
        <w:rPr>
          <w:rFonts w:eastAsia="Times New Roman"/>
          <w:lang w:eastAsia="it-IT"/>
        </w:rPr>
      </w:pPr>
      <w:r>
        <w:rPr>
          <w:rFonts w:eastAsia="Times New Roman"/>
          <w:lang w:eastAsia="it-IT"/>
        </w:rPr>
        <w:t>EEA</w:t>
      </w:r>
      <w:r w:rsidRPr="00545571">
        <w:rPr>
          <w:rFonts w:eastAsia="Times New Roman"/>
          <w:lang w:eastAsia="it-IT"/>
        </w:rPr>
        <w:tab/>
      </w:r>
      <w:r w:rsidRPr="00E859D0">
        <w:t>European Environment Agency</w:t>
      </w:r>
    </w:p>
    <w:p w:rsidR="00545571" w:rsidRPr="00545571" w:rsidRDefault="00545571" w:rsidP="005F1C97">
      <w:pPr>
        <w:tabs>
          <w:tab w:val="clear" w:pos="284"/>
          <w:tab w:val="clear" w:pos="567"/>
          <w:tab w:val="clear" w:pos="851"/>
          <w:tab w:val="clear" w:pos="1134"/>
          <w:tab w:val="left" w:pos="2835"/>
        </w:tabs>
        <w:spacing w:after="120"/>
        <w:ind w:left="2835" w:hanging="2835"/>
        <w:rPr>
          <w:rFonts w:eastAsia="Times New Roman"/>
          <w:lang w:eastAsia="it-IT"/>
        </w:rPr>
      </w:pPr>
      <w:r>
        <w:rPr>
          <w:rFonts w:eastAsia="Times New Roman"/>
          <w:lang w:eastAsia="it-IT"/>
        </w:rPr>
        <w:t>EIONET</w:t>
      </w:r>
      <w:r w:rsidRPr="00545571">
        <w:rPr>
          <w:rFonts w:eastAsia="Times New Roman"/>
          <w:lang w:eastAsia="it-IT"/>
        </w:rPr>
        <w:tab/>
      </w:r>
      <w:r w:rsidRPr="00E859D0">
        <w:t>Environmental Information and Observation Network</w:t>
      </w:r>
    </w:p>
    <w:p w:rsidR="00545571" w:rsidRPr="00545571" w:rsidRDefault="00545571" w:rsidP="005F1C97">
      <w:pPr>
        <w:tabs>
          <w:tab w:val="clear" w:pos="284"/>
          <w:tab w:val="clear" w:pos="567"/>
          <w:tab w:val="clear" w:pos="851"/>
          <w:tab w:val="clear" w:pos="1134"/>
          <w:tab w:val="left" w:pos="2835"/>
        </w:tabs>
        <w:spacing w:after="120"/>
        <w:ind w:left="2835" w:hanging="2835"/>
        <w:rPr>
          <w:rFonts w:eastAsia="Times New Roman"/>
          <w:lang w:eastAsia="it-IT"/>
        </w:rPr>
      </w:pPr>
      <w:r>
        <w:rPr>
          <w:rFonts w:eastAsia="Times New Roman"/>
          <w:lang w:eastAsia="it-IT"/>
        </w:rPr>
        <w:t>ETRS89</w:t>
      </w:r>
      <w:r w:rsidRPr="00545571">
        <w:rPr>
          <w:rFonts w:eastAsia="Times New Roman"/>
          <w:lang w:eastAsia="it-IT"/>
        </w:rPr>
        <w:tab/>
      </w:r>
      <w:r>
        <w:t>European Terrestrial Reference System 1989</w:t>
      </w:r>
    </w:p>
    <w:p w:rsidR="00545571" w:rsidRDefault="00545571" w:rsidP="005F1C97">
      <w:pPr>
        <w:tabs>
          <w:tab w:val="clear" w:pos="284"/>
          <w:tab w:val="clear" w:pos="567"/>
          <w:tab w:val="clear" w:pos="851"/>
          <w:tab w:val="clear" w:pos="1134"/>
          <w:tab w:val="left" w:pos="2835"/>
        </w:tabs>
        <w:spacing w:after="120"/>
        <w:ind w:left="2835" w:hanging="2835"/>
      </w:pPr>
      <w:r>
        <w:rPr>
          <w:rFonts w:eastAsia="Times New Roman"/>
          <w:lang w:eastAsia="it-IT"/>
        </w:rPr>
        <w:t>ETRS89-LAEA</w:t>
      </w:r>
      <w:r w:rsidRPr="00545571">
        <w:rPr>
          <w:rFonts w:eastAsia="Times New Roman"/>
          <w:lang w:eastAsia="it-IT"/>
        </w:rPr>
        <w:tab/>
      </w:r>
      <w:r w:rsidR="00C67496">
        <w:rPr>
          <w:rFonts w:eastAsia="Times New Roman"/>
          <w:lang w:eastAsia="it-IT"/>
        </w:rPr>
        <w:tab/>
        <w:t xml:space="preserve">Two-dimensional </w:t>
      </w:r>
      <w:r w:rsidR="0085003B" w:rsidRPr="00E859D0">
        <w:t>Lambert Azimuthal Equal Area</w:t>
      </w:r>
      <w:r w:rsidR="0085003B">
        <w:t xml:space="preserve"> Coordinate Reference System</w:t>
      </w:r>
    </w:p>
    <w:p w:rsidR="00054106" w:rsidRPr="00C67496" w:rsidRDefault="00054106" w:rsidP="005F1C97">
      <w:pPr>
        <w:tabs>
          <w:tab w:val="clear" w:pos="284"/>
          <w:tab w:val="clear" w:pos="567"/>
          <w:tab w:val="clear" w:pos="851"/>
          <w:tab w:val="clear" w:pos="1134"/>
          <w:tab w:val="left" w:pos="2835"/>
        </w:tabs>
        <w:spacing w:after="120"/>
        <w:ind w:left="2835" w:hanging="2835"/>
        <w:rPr>
          <w:rFonts w:eastAsia="Times New Roman"/>
          <w:lang w:eastAsia="it-IT"/>
        </w:rPr>
      </w:pPr>
      <w:r>
        <w:rPr>
          <w:rFonts w:eastAsia="Times New Roman"/>
          <w:lang w:eastAsia="it-IT"/>
        </w:rPr>
        <w:t>ETRS89-GRS80</w:t>
      </w:r>
      <w:r>
        <w:rPr>
          <w:rFonts w:eastAsia="Times New Roman"/>
          <w:lang w:eastAsia="it-IT"/>
        </w:rPr>
        <w:tab/>
      </w:r>
      <w:r>
        <w:rPr>
          <w:rFonts w:eastAsia="Times New Roman"/>
          <w:lang w:eastAsia="it-IT"/>
        </w:rPr>
        <w:tab/>
      </w:r>
      <w:r w:rsidR="00C67496">
        <w:rPr>
          <w:rFonts w:eastAsia="Times New Roman"/>
          <w:lang w:eastAsia="it-IT"/>
        </w:rPr>
        <w:t>Two-dimensional G</w:t>
      </w:r>
      <w:r w:rsidR="00C67496" w:rsidRPr="00C67496">
        <w:rPr>
          <w:rFonts w:eastAsia="Times New Roman"/>
          <w:lang w:eastAsia="it-IT"/>
        </w:rPr>
        <w:t xml:space="preserve">eodetic </w:t>
      </w:r>
      <w:r w:rsidR="00C67496">
        <w:rPr>
          <w:rFonts w:eastAsia="Times New Roman"/>
          <w:lang w:eastAsia="it-IT"/>
        </w:rPr>
        <w:t xml:space="preserve">Coordinate Reference System </w:t>
      </w:r>
      <w:r w:rsidR="00C67496" w:rsidRPr="00C67496">
        <w:rPr>
          <w:rFonts w:eastAsia="Times New Roman"/>
          <w:lang w:eastAsia="it-IT"/>
        </w:rPr>
        <w:t xml:space="preserve">in ETRS89 on </w:t>
      </w:r>
      <w:r w:rsidR="00C67496">
        <w:rPr>
          <w:rFonts w:eastAsia="Times New Roman"/>
          <w:lang w:eastAsia="it-IT"/>
        </w:rPr>
        <w:t xml:space="preserve">the </w:t>
      </w:r>
      <w:r w:rsidR="00C67496" w:rsidRPr="00C67496">
        <w:rPr>
          <w:rFonts w:eastAsia="Times New Roman"/>
          <w:lang w:eastAsia="it-IT"/>
        </w:rPr>
        <w:t>GRS80</w:t>
      </w:r>
      <w:r w:rsidR="00C67496">
        <w:rPr>
          <w:rFonts w:eastAsia="Times New Roman"/>
          <w:lang w:eastAsia="it-IT"/>
        </w:rPr>
        <w:t xml:space="preserve"> ellipsoid</w:t>
      </w:r>
    </w:p>
    <w:p w:rsidR="00545571" w:rsidRPr="00545571" w:rsidRDefault="00545571" w:rsidP="005F1C97">
      <w:pPr>
        <w:tabs>
          <w:tab w:val="clear" w:pos="284"/>
          <w:tab w:val="clear" w:pos="567"/>
          <w:tab w:val="clear" w:pos="851"/>
          <w:tab w:val="clear" w:pos="1134"/>
          <w:tab w:val="left" w:pos="2835"/>
        </w:tabs>
        <w:spacing w:after="120"/>
        <w:ind w:left="2835" w:hanging="2835"/>
        <w:rPr>
          <w:rFonts w:eastAsia="Times New Roman"/>
          <w:lang w:eastAsia="it-IT"/>
        </w:rPr>
      </w:pPr>
      <w:r>
        <w:rPr>
          <w:rFonts w:eastAsia="Times New Roman"/>
          <w:lang w:eastAsia="it-IT"/>
        </w:rPr>
        <w:t>GCM</w:t>
      </w:r>
      <w:r w:rsidRPr="00545571">
        <w:rPr>
          <w:rFonts w:eastAsia="Times New Roman"/>
          <w:lang w:eastAsia="it-IT"/>
        </w:rPr>
        <w:tab/>
      </w:r>
      <w:r w:rsidR="0085003B" w:rsidRPr="00E859D0">
        <w:t>Generic Conceptual Model</w:t>
      </w:r>
    </w:p>
    <w:p w:rsidR="00545571" w:rsidRDefault="00545571" w:rsidP="005F1C97">
      <w:pPr>
        <w:tabs>
          <w:tab w:val="clear" w:pos="284"/>
          <w:tab w:val="clear" w:pos="567"/>
          <w:tab w:val="clear" w:pos="851"/>
          <w:tab w:val="clear" w:pos="1134"/>
          <w:tab w:val="left" w:pos="2835"/>
        </w:tabs>
        <w:spacing w:after="120"/>
        <w:ind w:left="2835" w:hanging="2835"/>
      </w:pPr>
      <w:r>
        <w:rPr>
          <w:rFonts w:eastAsia="Times New Roman"/>
          <w:lang w:eastAsia="it-IT"/>
        </w:rPr>
        <w:t>GRIB</w:t>
      </w:r>
      <w:r w:rsidRPr="00545571">
        <w:rPr>
          <w:rFonts w:eastAsia="Times New Roman"/>
          <w:lang w:eastAsia="it-IT"/>
        </w:rPr>
        <w:tab/>
      </w:r>
      <w:r w:rsidR="0085003B">
        <w:t>WMO standard for gridded data exchange GRIdded Binary</w:t>
      </w:r>
    </w:p>
    <w:p w:rsidR="0085003B" w:rsidRPr="00545571" w:rsidRDefault="005F1C97" w:rsidP="005F1C97">
      <w:pPr>
        <w:tabs>
          <w:tab w:val="clear" w:pos="284"/>
          <w:tab w:val="clear" w:pos="567"/>
          <w:tab w:val="clear" w:pos="851"/>
          <w:tab w:val="clear" w:pos="1134"/>
          <w:tab w:val="left" w:pos="2835"/>
        </w:tabs>
        <w:spacing w:after="120"/>
        <w:ind w:left="2835" w:hanging="2835"/>
        <w:rPr>
          <w:rFonts w:eastAsia="Times New Roman"/>
          <w:lang w:eastAsia="it-IT"/>
        </w:rPr>
      </w:pPr>
      <w:r>
        <w:tab/>
      </w:r>
      <w:r w:rsidR="0085003B" w:rsidRPr="009A6ECA">
        <w:t>http://www.wmo.ch/pages/prog/www/WMOCodes/GRIB.html</w:t>
      </w:r>
    </w:p>
    <w:p w:rsidR="00545571" w:rsidRPr="005F1C97" w:rsidRDefault="00545571" w:rsidP="005F1C97">
      <w:pPr>
        <w:tabs>
          <w:tab w:val="clear" w:pos="284"/>
          <w:tab w:val="clear" w:pos="567"/>
          <w:tab w:val="clear" w:pos="851"/>
          <w:tab w:val="clear" w:pos="1134"/>
          <w:tab w:val="left" w:pos="1701"/>
          <w:tab w:val="left" w:pos="2835"/>
        </w:tabs>
        <w:spacing w:after="120"/>
        <w:ind w:left="2835" w:hanging="2835"/>
      </w:pPr>
      <w:r w:rsidRPr="005F1C97">
        <w:rPr>
          <w:rFonts w:eastAsia="Times New Roman"/>
          <w:lang w:eastAsia="it-IT"/>
        </w:rPr>
        <w:t>Grid_ETRS89-LAEA</w:t>
      </w:r>
      <w:r w:rsidRPr="005F1C97">
        <w:rPr>
          <w:rFonts w:eastAsia="Times New Roman"/>
          <w:lang w:eastAsia="it-IT"/>
        </w:rPr>
        <w:tab/>
      </w:r>
      <w:r w:rsidR="0085003B" w:rsidRPr="005F1C97">
        <w:t xml:space="preserve">Pan-European </w:t>
      </w:r>
      <w:r w:rsidR="005F1C97" w:rsidRPr="005F1C97">
        <w:t>Equal Area Grid</w:t>
      </w:r>
    </w:p>
    <w:p w:rsidR="005F1C97" w:rsidRDefault="005F1C97" w:rsidP="005F1C97">
      <w:pPr>
        <w:tabs>
          <w:tab w:val="clear" w:pos="284"/>
          <w:tab w:val="clear" w:pos="567"/>
          <w:tab w:val="clear" w:pos="851"/>
          <w:tab w:val="clear" w:pos="1134"/>
          <w:tab w:val="left" w:pos="1701"/>
          <w:tab w:val="left" w:pos="2835"/>
        </w:tabs>
        <w:spacing w:after="120"/>
        <w:ind w:left="2835" w:hanging="2835"/>
      </w:pPr>
      <w:r w:rsidRPr="00586B3C">
        <w:t>Grid_ETRS89-GRS80z</w:t>
      </w:r>
      <w:r w:rsidR="00DD55C1">
        <w:rPr>
          <w:i/>
        </w:rPr>
        <w:t>n</w:t>
      </w:r>
      <w:r>
        <w:rPr>
          <w:i/>
        </w:rPr>
        <w:tab/>
      </w:r>
      <w:r w:rsidRPr="005F1C97">
        <w:t xml:space="preserve">Pan-European </w:t>
      </w:r>
      <w:r>
        <w:t>Zoned Geographic</w:t>
      </w:r>
      <w:r w:rsidRPr="005F1C97">
        <w:t xml:space="preserve"> Grid</w:t>
      </w:r>
    </w:p>
    <w:p w:rsidR="0056612C" w:rsidRPr="005F1C97" w:rsidRDefault="0056612C" w:rsidP="005F1C97">
      <w:pPr>
        <w:tabs>
          <w:tab w:val="clear" w:pos="284"/>
          <w:tab w:val="clear" w:pos="567"/>
          <w:tab w:val="clear" w:pos="851"/>
          <w:tab w:val="clear" w:pos="1134"/>
          <w:tab w:val="left" w:pos="1701"/>
          <w:tab w:val="left" w:pos="2835"/>
        </w:tabs>
        <w:spacing w:after="120"/>
        <w:ind w:left="2835" w:hanging="2835"/>
        <w:rPr>
          <w:rFonts w:eastAsia="Times New Roman"/>
          <w:lang w:eastAsia="it-IT"/>
        </w:rPr>
      </w:pPr>
      <w:r>
        <w:t>GRS80</w:t>
      </w:r>
      <w:r>
        <w:tab/>
      </w:r>
      <w:r>
        <w:tab/>
      </w:r>
      <w:r w:rsidR="00C67496" w:rsidRPr="00CA5162">
        <w:t>Geodetic Reference System 1980</w:t>
      </w:r>
    </w:p>
    <w:p w:rsidR="00545571" w:rsidRPr="00545571" w:rsidRDefault="00545571" w:rsidP="005F1C97">
      <w:pPr>
        <w:tabs>
          <w:tab w:val="clear" w:pos="284"/>
          <w:tab w:val="clear" w:pos="567"/>
          <w:tab w:val="clear" w:pos="851"/>
          <w:tab w:val="clear" w:pos="1134"/>
          <w:tab w:val="left" w:pos="2835"/>
        </w:tabs>
        <w:spacing w:after="120"/>
        <w:ind w:left="2835" w:hanging="2835"/>
        <w:rPr>
          <w:rFonts w:eastAsia="Times New Roman"/>
          <w:lang w:eastAsia="it-IT"/>
        </w:rPr>
      </w:pPr>
      <w:r>
        <w:rPr>
          <w:rFonts w:eastAsia="Times New Roman"/>
          <w:lang w:eastAsia="it-IT"/>
        </w:rPr>
        <w:t>ICAO</w:t>
      </w:r>
      <w:r w:rsidRPr="00545571">
        <w:rPr>
          <w:rFonts w:eastAsia="Times New Roman"/>
          <w:lang w:eastAsia="it-IT"/>
        </w:rPr>
        <w:tab/>
      </w:r>
      <w:r w:rsidR="0085003B">
        <w:t>International Civil Aviation Organisation</w:t>
      </w:r>
    </w:p>
    <w:p w:rsidR="00545571" w:rsidRPr="00545571" w:rsidRDefault="00545571" w:rsidP="005F1C97">
      <w:pPr>
        <w:tabs>
          <w:tab w:val="clear" w:pos="284"/>
          <w:tab w:val="clear" w:pos="567"/>
          <w:tab w:val="clear" w:pos="851"/>
          <w:tab w:val="clear" w:pos="1134"/>
          <w:tab w:val="left" w:pos="2835"/>
        </w:tabs>
        <w:spacing w:after="120"/>
        <w:ind w:left="2835" w:hanging="2835"/>
        <w:rPr>
          <w:rFonts w:eastAsia="Times New Roman"/>
          <w:lang w:eastAsia="it-IT"/>
        </w:rPr>
      </w:pPr>
      <w:r>
        <w:rPr>
          <w:rFonts w:eastAsia="Times New Roman"/>
          <w:lang w:eastAsia="it-IT"/>
        </w:rPr>
        <w:t>IOC</w:t>
      </w:r>
      <w:r w:rsidRPr="00545571">
        <w:rPr>
          <w:rFonts w:eastAsia="Times New Roman"/>
          <w:lang w:eastAsia="it-IT"/>
        </w:rPr>
        <w:tab/>
      </w:r>
      <w:r w:rsidR="0085003B">
        <w:t>Intergovernmental Oceanographic Commission</w:t>
      </w:r>
    </w:p>
    <w:p w:rsidR="00545571" w:rsidRPr="00545571" w:rsidRDefault="00545571" w:rsidP="005F1C97">
      <w:pPr>
        <w:tabs>
          <w:tab w:val="clear" w:pos="284"/>
          <w:tab w:val="clear" w:pos="567"/>
          <w:tab w:val="clear" w:pos="851"/>
          <w:tab w:val="clear" w:pos="1134"/>
          <w:tab w:val="left" w:pos="2835"/>
        </w:tabs>
        <w:spacing w:after="120"/>
        <w:ind w:left="2835" w:hanging="2835"/>
        <w:rPr>
          <w:rFonts w:eastAsia="Times New Roman"/>
          <w:lang w:eastAsia="it-IT"/>
        </w:rPr>
      </w:pPr>
      <w:r>
        <w:rPr>
          <w:rFonts w:eastAsia="Times New Roman"/>
          <w:lang w:eastAsia="it-IT"/>
        </w:rPr>
        <w:t>ITRS</w:t>
      </w:r>
      <w:r w:rsidRPr="00545571">
        <w:rPr>
          <w:rFonts w:eastAsia="Times New Roman"/>
          <w:lang w:eastAsia="it-IT"/>
        </w:rPr>
        <w:tab/>
      </w:r>
      <w:r w:rsidR="0085003B">
        <w:t>International Terrestrial Reference System</w:t>
      </w:r>
    </w:p>
    <w:p w:rsidR="00545571" w:rsidRPr="00545571" w:rsidRDefault="00545571" w:rsidP="005F1C97">
      <w:pPr>
        <w:tabs>
          <w:tab w:val="clear" w:pos="284"/>
          <w:tab w:val="clear" w:pos="567"/>
          <w:tab w:val="clear" w:pos="851"/>
          <w:tab w:val="clear" w:pos="1134"/>
          <w:tab w:val="left" w:pos="2835"/>
        </w:tabs>
        <w:spacing w:after="120"/>
        <w:ind w:left="2835" w:hanging="2835"/>
        <w:rPr>
          <w:rFonts w:eastAsia="Times New Roman"/>
          <w:lang w:eastAsia="it-IT"/>
        </w:rPr>
      </w:pPr>
      <w:r>
        <w:rPr>
          <w:rFonts w:eastAsia="Times New Roman"/>
          <w:lang w:eastAsia="it-IT"/>
        </w:rPr>
        <w:t>MS</w:t>
      </w:r>
      <w:r w:rsidRPr="00545571">
        <w:rPr>
          <w:rFonts w:eastAsia="Times New Roman"/>
          <w:lang w:eastAsia="it-IT"/>
        </w:rPr>
        <w:tab/>
      </w:r>
      <w:r w:rsidR="0085003B">
        <w:t>Member States</w:t>
      </w:r>
    </w:p>
    <w:p w:rsidR="0085003B" w:rsidRDefault="00545571" w:rsidP="005F1C97">
      <w:pPr>
        <w:tabs>
          <w:tab w:val="clear" w:pos="284"/>
          <w:tab w:val="clear" w:pos="567"/>
          <w:tab w:val="clear" w:pos="851"/>
          <w:tab w:val="clear" w:pos="1134"/>
          <w:tab w:val="left" w:pos="2835"/>
        </w:tabs>
        <w:spacing w:after="120"/>
        <w:ind w:left="2835" w:hanging="2835"/>
      </w:pPr>
      <w:r>
        <w:rPr>
          <w:rFonts w:eastAsia="Times New Roman"/>
          <w:lang w:eastAsia="it-IT"/>
        </w:rPr>
        <w:t>NetCDF</w:t>
      </w:r>
      <w:r w:rsidRPr="00545571">
        <w:rPr>
          <w:rFonts w:eastAsia="Times New Roman"/>
          <w:lang w:eastAsia="it-IT"/>
        </w:rPr>
        <w:tab/>
      </w:r>
      <w:r w:rsidR="0085003B">
        <w:t>Data Exchange Standard of the Climate and Forecasting Community</w:t>
      </w:r>
    </w:p>
    <w:p w:rsidR="0085003B" w:rsidRDefault="0085003B" w:rsidP="005F1C97">
      <w:pPr>
        <w:tabs>
          <w:tab w:val="clear" w:pos="284"/>
          <w:tab w:val="clear" w:pos="567"/>
          <w:tab w:val="clear" w:pos="851"/>
          <w:tab w:val="clear" w:pos="1134"/>
          <w:tab w:val="left" w:pos="2835"/>
        </w:tabs>
        <w:spacing w:after="120"/>
        <w:ind w:left="2835" w:hanging="2835"/>
      </w:pPr>
      <w:r>
        <w:tab/>
        <w:t>Network Common Data Form</w:t>
      </w:r>
    </w:p>
    <w:p w:rsidR="00545571" w:rsidRPr="00545571" w:rsidRDefault="005F1C97" w:rsidP="005F1C97">
      <w:pPr>
        <w:tabs>
          <w:tab w:val="clear" w:pos="284"/>
          <w:tab w:val="clear" w:pos="567"/>
          <w:tab w:val="clear" w:pos="851"/>
          <w:tab w:val="clear" w:pos="1134"/>
          <w:tab w:val="left" w:pos="2835"/>
        </w:tabs>
        <w:spacing w:after="120"/>
        <w:ind w:left="2835" w:hanging="2835"/>
        <w:rPr>
          <w:rFonts w:eastAsia="Times New Roman"/>
          <w:lang w:eastAsia="it-IT"/>
        </w:rPr>
      </w:pPr>
      <w:r>
        <w:tab/>
      </w:r>
      <w:r w:rsidR="0085003B">
        <w:t>http://</w:t>
      </w:r>
      <w:r w:rsidR="0085003B" w:rsidRPr="005818C3">
        <w:t>www.unidata.ucar.edu/netcdf</w:t>
      </w:r>
    </w:p>
    <w:p w:rsidR="00545571" w:rsidRPr="00545571" w:rsidRDefault="00545571" w:rsidP="005F1C97">
      <w:pPr>
        <w:tabs>
          <w:tab w:val="clear" w:pos="284"/>
          <w:tab w:val="clear" w:pos="567"/>
          <w:tab w:val="clear" w:pos="851"/>
          <w:tab w:val="clear" w:pos="1134"/>
          <w:tab w:val="left" w:pos="2835"/>
        </w:tabs>
        <w:spacing w:after="120"/>
        <w:ind w:left="2835" w:hanging="2835"/>
        <w:rPr>
          <w:rFonts w:eastAsia="Times New Roman"/>
          <w:lang w:eastAsia="it-IT"/>
        </w:rPr>
      </w:pPr>
      <w:r>
        <w:rPr>
          <w:rFonts w:eastAsia="Times New Roman"/>
          <w:lang w:eastAsia="it-IT"/>
        </w:rPr>
        <w:t>TWG</w:t>
      </w:r>
      <w:r w:rsidRPr="00545571">
        <w:rPr>
          <w:rFonts w:eastAsia="Times New Roman"/>
          <w:lang w:eastAsia="it-IT"/>
        </w:rPr>
        <w:tab/>
      </w:r>
      <w:r w:rsidR="0085003B" w:rsidRPr="00E859D0">
        <w:t>Thematic Working Group</w:t>
      </w:r>
    </w:p>
    <w:p w:rsidR="00545571" w:rsidRDefault="00545571" w:rsidP="005F1C97">
      <w:pPr>
        <w:tabs>
          <w:tab w:val="clear" w:pos="284"/>
          <w:tab w:val="clear" w:pos="567"/>
          <w:tab w:val="clear" w:pos="851"/>
          <w:tab w:val="clear" w:pos="1134"/>
          <w:tab w:val="left" w:pos="2835"/>
        </w:tabs>
        <w:spacing w:after="120"/>
        <w:ind w:left="2835" w:hanging="2835"/>
      </w:pPr>
      <w:r>
        <w:rPr>
          <w:rFonts w:eastAsia="Times New Roman"/>
          <w:lang w:eastAsia="it-IT"/>
        </w:rPr>
        <w:t>WMO</w:t>
      </w:r>
      <w:r w:rsidRPr="00545571">
        <w:rPr>
          <w:rFonts w:eastAsia="Times New Roman"/>
          <w:lang w:eastAsia="it-IT"/>
        </w:rPr>
        <w:tab/>
      </w:r>
      <w:r w:rsidR="0085003B">
        <w:t>World Meteorological Organisation</w:t>
      </w:r>
    </w:p>
    <w:p w:rsidR="0056612C" w:rsidRPr="00545571" w:rsidRDefault="0056612C" w:rsidP="005F1C97">
      <w:pPr>
        <w:tabs>
          <w:tab w:val="clear" w:pos="284"/>
          <w:tab w:val="clear" w:pos="567"/>
          <w:tab w:val="clear" w:pos="851"/>
          <w:tab w:val="clear" w:pos="1134"/>
          <w:tab w:val="left" w:pos="2835"/>
        </w:tabs>
        <w:spacing w:after="120"/>
        <w:ind w:left="2835" w:hanging="2835"/>
        <w:rPr>
          <w:rFonts w:eastAsia="Times New Roman"/>
          <w:lang w:eastAsia="it-IT"/>
        </w:rPr>
      </w:pPr>
      <w:r>
        <w:rPr>
          <w:rFonts w:eastAsia="Times New Roman"/>
          <w:lang w:eastAsia="it-IT"/>
        </w:rPr>
        <w:t>WMTS</w:t>
      </w:r>
      <w:r>
        <w:rPr>
          <w:rFonts w:eastAsia="Times New Roman"/>
          <w:lang w:eastAsia="it-IT"/>
        </w:rPr>
        <w:tab/>
      </w:r>
      <w:r w:rsidR="00C67496">
        <w:rPr>
          <w:rFonts w:eastAsia="Times New Roman"/>
          <w:lang w:eastAsia="it-IT"/>
        </w:rPr>
        <w:t>Web Map Tile Service</w:t>
      </w:r>
    </w:p>
    <w:p w:rsidR="001867D3" w:rsidRDefault="001867D3" w:rsidP="00AE464A"/>
    <w:p w:rsidR="008B45A9" w:rsidRDefault="008B45A9" w:rsidP="00AE464A"/>
    <w:p w:rsidR="008B45A9" w:rsidRPr="00545571" w:rsidRDefault="008B45A9" w:rsidP="00AE464A"/>
    <w:p w:rsidR="00BC73A4" w:rsidRDefault="00BC73A4" w:rsidP="0037793A">
      <w:pPr>
        <w:pStyle w:val="Titolo2"/>
        <w:shd w:val="clear" w:color="auto" w:fill="E6E6E6"/>
        <w:rPr>
          <w:lang w:eastAsia="en-GB"/>
        </w:rPr>
      </w:pPr>
      <w:bookmarkStart w:id="78" w:name="IRs_TGs"/>
      <w:bookmarkStart w:id="79" w:name="_Toc361094067"/>
      <w:bookmarkEnd w:id="17"/>
      <w:bookmarkEnd w:id="18"/>
      <w:bookmarkEnd w:id="19"/>
      <w:bookmarkEnd w:id="20"/>
      <w:bookmarkEnd w:id="21"/>
      <w:bookmarkEnd w:id="22"/>
      <w:bookmarkEnd w:id="23"/>
      <w:r>
        <w:rPr>
          <w:lang w:eastAsia="en-GB"/>
        </w:rPr>
        <w:t>How the Technical Guidelines map to the Implementing Rules</w:t>
      </w:r>
      <w:bookmarkEnd w:id="79"/>
    </w:p>
    <w:p w:rsidR="00BC73A4" w:rsidRDefault="00BC73A4" w:rsidP="0037793A">
      <w:pPr>
        <w:shd w:val="clear" w:color="auto" w:fill="E6E6E6"/>
      </w:pPr>
    </w:p>
    <w:p w:rsidR="00BC73A4" w:rsidRDefault="00BC73A4" w:rsidP="0037793A">
      <w:pPr>
        <w:shd w:val="clear" w:color="auto" w:fill="E6E6E6"/>
      </w:pPr>
      <w:r>
        <w:t xml:space="preserve">The schematic diagram in </w:t>
      </w:r>
      <w:r w:rsidR="001149E1">
        <w:t xml:space="preserve">Figure </w:t>
      </w:r>
      <w:r w:rsidR="001149E1">
        <w:rPr>
          <w:noProof/>
        </w:rPr>
        <w:t>1</w:t>
      </w:r>
      <w:r>
        <w:t xml:space="preserve"> gives an overview of the relationships between the INSPIRE legal acts (the INSPIRE Directive and Implementing Rules) and the INSPIRE Technical Guidelines. The INSPIRE</w:t>
      </w:r>
      <w:r w:rsidRPr="004033FB">
        <w:t xml:space="preserve"> </w:t>
      </w:r>
      <w:r>
        <w:t>Directive and Implementing Rules include legally binding requirements that describe, usually on an a</w:t>
      </w:r>
      <w:r>
        <w:t>b</w:t>
      </w:r>
      <w:r>
        <w:t xml:space="preserve">stract level, </w:t>
      </w:r>
      <w:r w:rsidRPr="004033FB">
        <w:rPr>
          <w:i/>
        </w:rPr>
        <w:t>what</w:t>
      </w:r>
      <w:r>
        <w:t xml:space="preserve"> Member States must implement.</w:t>
      </w:r>
    </w:p>
    <w:p w:rsidR="00BC73A4" w:rsidRDefault="00BC73A4" w:rsidP="0037793A">
      <w:pPr>
        <w:shd w:val="clear" w:color="auto" w:fill="E6E6E6"/>
      </w:pPr>
    </w:p>
    <w:p w:rsidR="00BC73A4" w:rsidRDefault="00BC73A4" w:rsidP="0037793A">
      <w:pPr>
        <w:shd w:val="clear" w:color="auto" w:fill="E6E6E6"/>
      </w:pPr>
      <w:r>
        <w:t xml:space="preserve">In contrast, the </w:t>
      </w:r>
      <w:r w:rsidRPr="007B6715">
        <w:t>Technical Guid</w:t>
      </w:r>
      <w:r>
        <w:t>elines</w:t>
      </w:r>
      <w:r w:rsidRPr="007B6715">
        <w:t xml:space="preserve"> define </w:t>
      </w:r>
      <w:r w:rsidRPr="004033FB">
        <w:rPr>
          <w:i/>
        </w:rPr>
        <w:t>how</w:t>
      </w:r>
      <w:r w:rsidRPr="007B6715">
        <w:t xml:space="preserve"> Member States might implement the </w:t>
      </w:r>
      <w:r>
        <w:t>requir</w:t>
      </w:r>
      <w:r>
        <w:t>e</w:t>
      </w:r>
      <w:r>
        <w:t xml:space="preserve">ments included </w:t>
      </w:r>
      <w:r w:rsidRPr="007B6715">
        <w:t xml:space="preserve">in </w:t>
      </w:r>
      <w:r>
        <w:t>the INSPIRE Implementing Rules</w:t>
      </w:r>
      <w:r w:rsidRPr="007B6715">
        <w:t xml:space="preserve">. </w:t>
      </w:r>
      <w:r>
        <w:t>As such, they</w:t>
      </w:r>
      <w:r w:rsidRPr="007B6715">
        <w:t xml:space="preserve"> may include non-binding technical requirements that must be satisfied if a Member State </w:t>
      </w:r>
      <w:r>
        <w:t xml:space="preserve">data provider </w:t>
      </w:r>
      <w:r w:rsidRPr="007B6715">
        <w:t>chooses to conform to the Technical Guid</w:t>
      </w:r>
      <w:r>
        <w:t>elines. Implementing the</w:t>
      </w:r>
      <w:r w:rsidRPr="007B6715">
        <w:t>s</w:t>
      </w:r>
      <w:r>
        <w:t>e T</w:t>
      </w:r>
      <w:r w:rsidRPr="007B6715">
        <w:t>echnical Guid</w:t>
      </w:r>
      <w:r>
        <w:t>elines</w:t>
      </w:r>
      <w:r w:rsidRPr="007B6715">
        <w:t xml:space="preserve"> will maximise the interoperability of I</w:t>
      </w:r>
      <w:r w:rsidRPr="007B6715">
        <w:t>N</w:t>
      </w:r>
      <w:r w:rsidRPr="007B6715">
        <w:t>SPIRE</w:t>
      </w:r>
      <w:r>
        <w:t xml:space="preserve"> spatial data sets</w:t>
      </w:r>
      <w:r w:rsidRPr="007B6715">
        <w:t>.</w:t>
      </w:r>
    </w:p>
    <w:p w:rsidR="00BC73A4" w:rsidRPr="004101E2" w:rsidRDefault="00BC73A4" w:rsidP="0037793A">
      <w:pPr>
        <w:shd w:val="clear" w:color="auto" w:fill="E6E6E6"/>
      </w:pPr>
    </w:p>
    <w:p w:rsidR="00BC73A4" w:rsidRDefault="00F47DB4" w:rsidP="0037793A">
      <w:pPr>
        <w:jc w:val="left"/>
      </w:pPr>
      <w:r>
        <w:rPr>
          <w:noProof/>
          <w:lang w:val="it-IT" w:eastAsia="it-IT"/>
        </w:rPr>
        <w:drawing>
          <wp:anchor distT="0" distB="0" distL="114300" distR="114300" simplePos="0" relativeHeight="251656704" behindDoc="0" locked="0" layoutInCell="1" allowOverlap="1">
            <wp:simplePos x="0" y="0"/>
            <wp:positionH relativeFrom="character">
              <wp:posOffset>0</wp:posOffset>
            </wp:positionH>
            <wp:positionV relativeFrom="line">
              <wp:posOffset>0</wp:posOffset>
            </wp:positionV>
            <wp:extent cx="5749290" cy="3571875"/>
            <wp:effectExtent l="0" t="0" r="0" b="0"/>
            <wp:wrapNone/>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cstate="print">
                      <a:extLst>
                        <a:ext uri="{28A0092B-C50C-407E-A947-70E740481C1C}">
                          <a14:useLocalDpi xmlns:a14="http://schemas.microsoft.com/office/drawing/2010/main" val="0"/>
                        </a:ext>
                      </a:extLst>
                    </a:blip>
                    <a:srcRect l="922"/>
                    <a:stretch>
                      <a:fillRect/>
                    </a:stretch>
                  </pic:blipFill>
                  <pic:spPr bwMode="auto">
                    <a:xfrm>
                      <a:off x="0" y="0"/>
                      <a:ext cx="5749290" cy="3571875"/>
                    </a:xfrm>
                    <a:prstGeom prst="rect">
                      <a:avLst/>
                    </a:prstGeom>
                    <a:noFill/>
                  </pic:spPr>
                </pic:pic>
              </a:graphicData>
            </a:graphic>
            <wp14:sizeRelH relativeFrom="page">
              <wp14:pctWidth>0</wp14:pctWidth>
            </wp14:sizeRelH>
            <wp14:sizeRelV relativeFrom="page">
              <wp14:pctHeight>0</wp14:pctHeight>
            </wp14:sizeRelV>
          </wp:anchor>
        </w:drawing>
      </w:r>
      <w:r>
        <w:rPr>
          <w:noProof/>
          <w:lang w:val="it-IT" w:eastAsia="it-IT"/>
        </w:rPr>
        <mc:AlternateContent>
          <mc:Choice Requires="wps">
            <w:drawing>
              <wp:inline distT="0" distB="0" distL="0" distR="0">
                <wp:extent cx="5743575" cy="357187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43575" cy="357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AD683" id="AutoShape 1" o:spid="_x0000_s1026" style="width:452.25pt;height:2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L9sAIAALk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" filled="f" stroked="f">
                <o:lock v:ext="edit" aspectratio="t"/>
                <w10:anchorlock/>
              </v:rect>
            </w:pict>
          </mc:Fallback>
        </mc:AlternateContent>
      </w:r>
    </w:p>
    <w:p w:rsidR="00BC73A4" w:rsidRPr="007B6715" w:rsidRDefault="00BC73A4" w:rsidP="0037793A">
      <w:pPr>
        <w:pStyle w:val="Didascalia"/>
        <w:shd w:val="clear" w:color="auto" w:fill="E6E6E6"/>
        <w:rPr>
          <w:b w:val="0"/>
        </w:rPr>
      </w:pPr>
      <w:bookmarkStart w:id="80" w:name="_Ref341432602"/>
      <w:r>
        <w:t xml:space="preserve">Figure </w:t>
      </w:r>
      <w:r w:rsidR="001149E1">
        <w:rPr>
          <w:noProof/>
        </w:rPr>
        <w:t>1</w:t>
      </w:r>
      <w:bookmarkEnd w:id="80"/>
      <w:r>
        <w:t xml:space="preserve"> - </w:t>
      </w:r>
      <w:r w:rsidRPr="00650B05">
        <w:t>Relationship between INSPIRE Implementing Rules and Technical Guid</w:t>
      </w:r>
      <w:r>
        <w:t xml:space="preserve">elines </w:t>
      </w:r>
    </w:p>
    <w:p w:rsidR="00BC73A4" w:rsidRDefault="00BC73A4" w:rsidP="0037793A">
      <w:pPr>
        <w:pStyle w:val="Titolo3"/>
        <w:shd w:val="clear" w:color="auto" w:fill="E6E6E6"/>
        <w:rPr>
          <w:lang w:eastAsia="en-GB"/>
        </w:rPr>
      </w:pPr>
      <w:bookmarkStart w:id="81" w:name="_Toc361094068"/>
      <w:r>
        <w:rPr>
          <w:lang w:eastAsia="en-GB"/>
        </w:rPr>
        <w:t>Requirements</w:t>
      </w:r>
      <w:bookmarkEnd w:id="81"/>
    </w:p>
    <w:p w:rsidR="00BC73A4" w:rsidRDefault="00BC73A4" w:rsidP="0037793A">
      <w:pPr>
        <w:shd w:val="clear" w:color="auto" w:fill="E6E6E6"/>
        <w:rPr>
          <w:lang w:eastAsia="en-GB"/>
        </w:rPr>
      </w:pPr>
    </w:p>
    <w:p w:rsidR="00BC73A4" w:rsidRDefault="00BC73A4" w:rsidP="0037793A">
      <w:pPr>
        <w:shd w:val="clear" w:color="auto" w:fill="E6E6E6"/>
        <w:rPr>
          <w:lang w:eastAsia="en-GB"/>
        </w:rPr>
      </w:pPr>
      <w:r>
        <w:rPr>
          <w:lang w:eastAsia="en-GB"/>
        </w:rPr>
        <w:t xml:space="preserve">The purpose of these Technical </w:t>
      </w:r>
      <w:r w:rsidRPr="007B6715">
        <w:t>Guid</w:t>
      </w:r>
      <w:r>
        <w:t>elines</w:t>
      </w:r>
      <w:r w:rsidRPr="007B6715">
        <w:t xml:space="preserve"> </w:t>
      </w:r>
      <w:r>
        <w:rPr>
          <w:lang w:eastAsia="en-GB"/>
        </w:rPr>
        <w:t xml:space="preserve">(Data specifications on </w:t>
      </w:r>
      <w:r>
        <w:rPr>
          <w:rFonts w:eastAsia="Times New Roman"/>
          <w:i/>
          <w:lang w:eastAsia="it-IT"/>
        </w:rPr>
        <w:t>Geographical Grid Systems</w:t>
      </w:r>
      <w:r>
        <w:rPr>
          <w:rFonts w:eastAsia="Times New Roman"/>
          <w:lang w:eastAsia="it-IT"/>
        </w:rPr>
        <w:t xml:space="preserve">) </w:t>
      </w:r>
      <w:r>
        <w:rPr>
          <w:lang w:eastAsia="en-GB"/>
        </w:rPr>
        <w:t>is to provide practical guidance for implementation that is guided by, and satisfies, the (legally binding) requir</w:t>
      </w:r>
      <w:r>
        <w:rPr>
          <w:lang w:eastAsia="en-GB"/>
        </w:rPr>
        <w:t>e</w:t>
      </w:r>
      <w:r>
        <w:rPr>
          <w:lang w:eastAsia="en-GB"/>
        </w:rPr>
        <w:t xml:space="preserve">ments included for the spatial data theme </w:t>
      </w:r>
      <w:r>
        <w:rPr>
          <w:rFonts w:eastAsia="Times New Roman"/>
          <w:lang w:eastAsia="it-IT"/>
        </w:rPr>
        <w:t xml:space="preserve">Geographical Grid Systems </w:t>
      </w:r>
      <w:r>
        <w:rPr>
          <w:lang w:eastAsia="en-GB"/>
        </w:rPr>
        <w:t>in the Regulation (Implementing Rules) on interoperability of spatial data sets and services. These requirements are highlighted in this doc</w:t>
      </w:r>
      <w:r>
        <w:rPr>
          <w:lang w:eastAsia="en-GB"/>
        </w:rPr>
        <w:t>u</w:t>
      </w:r>
      <w:r>
        <w:rPr>
          <w:lang w:eastAsia="en-GB"/>
        </w:rPr>
        <w:t>ment as follows:</w:t>
      </w:r>
    </w:p>
    <w:p w:rsidR="00BC73A4" w:rsidRPr="009F4BFE" w:rsidRDefault="00BC73A4" w:rsidP="0037793A">
      <w:pPr>
        <w:pStyle w:val="Intestazione"/>
        <w:shd w:val="clear" w:color="auto" w:fill="E6E6E6"/>
        <w:spacing w:line="240" w:lineRule="auto"/>
      </w:pPr>
    </w:p>
    <w:p w:rsidR="00BC73A4" w:rsidRPr="00CF1ED7" w:rsidRDefault="00BC73A4" w:rsidP="0037793A">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jc w:val="center"/>
        <w:rPr>
          <w:b/>
          <w:color w:val="FF0000"/>
          <w:lang w:val="en-US"/>
        </w:rPr>
      </w:pPr>
      <w:r w:rsidRPr="00CF1ED7">
        <w:rPr>
          <w:b/>
          <w:color w:val="FF0000"/>
          <w:lang w:val="en-US"/>
        </w:rPr>
        <w:t>IR Requirement</w:t>
      </w:r>
    </w:p>
    <w:p w:rsidR="00BC73A4" w:rsidRPr="00CF1ED7" w:rsidRDefault="00BC73A4" w:rsidP="0037793A">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jc w:val="center"/>
        <w:rPr>
          <w:i/>
          <w:lang w:val="en-US"/>
        </w:rPr>
      </w:pPr>
      <w:r w:rsidRPr="00CF1ED7">
        <w:rPr>
          <w:i/>
          <w:lang w:val="en-US"/>
        </w:rPr>
        <w:t xml:space="preserve">Article </w:t>
      </w:r>
      <w:r>
        <w:rPr>
          <w:i/>
          <w:lang w:val="en-US"/>
        </w:rPr>
        <w:t>/ Annex / Section no.</w:t>
      </w:r>
    </w:p>
    <w:p w:rsidR="00BC73A4" w:rsidRPr="00CF1ED7" w:rsidRDefault="00BC73A4" w:rsidP="0037793A">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jc w:val="center"/>
        <w:rPr>
          <w:b/>
          <w:lang w:val="en-US"/>
        </w:rPr>
      </w:pPr>
      <w:r>
        <w:rPr>
          <w:b/>
          <w:lang w:val="en-US"/>
        </w:rPr>
        <w:t>Title / Heading</w:t>
      </w:r>
    </w:p>
    <w:p w:rsidR="00BC73A4" w:rsidRPr="00CF1ED7" w:rsidRDefault="00BC73A4" w:rsidP="0037793A">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rPr>
          <w:lang w:val="en-US"/>
        </w:rPr>
      </w:pPr>
    </w:p>
    <w:p w:rsidR="00BC73A4" w:rsidRPr="009F4BFE" w:rsidRDefault="00BC73A4" w:rsidP="0037793A">
      <w:pPr>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ind w:left="113" w:right="113"/>
      </w:pPr>
      <w:r>
        <w:t>This style is used for r</w:t>
      </w:r>
      <w:r w:rsidRPr="009F4BFE">
        <w:t xml:space="preserve">equirements </w:t>
      </w:r>
      <w:r>
        <w:t>contained in the Implementing Rules on interoperability of sp</w:t>
      </w:r>
      <w:r>
        <w:t>a</w:t>
      </w:r>
      <w:r>
        <w:t>tial data sets and services (</w:t>
      </w:r>
      <w:r w:rsidRPr="00B72360">
        <w:t>Commission Regulation (EU) No 1089/2010</w:t>
      </w:r>
      <w:r>
        <w:t>).</w:t>
      </w:r>
    </w:p>
    <w:p w:rsidR="00BC73A4" w:rsidRPr="004037C5" w:rsidRDefault="00BC73A4" w:rsidP="0037793A">
      <w:pPr>
        <w:shd w:val="clear" w:color="auto" w:fill="E6E6E6"/>
      </w:pPr>
    </w:p>
    <w:p w:rsidR="00BC73A4" w:rsidRDefault="00BC73A4" w:rsidP="0037793A">
      <w:pPr>
        <w:pStyle w:val="Intestazione"/>
        <w:shd w:val="clear" w:color="auto" w:fill="E6E6E6"/>
        <w:spacing w:line="240" w:lineRule="auto"/>
      </w:pPr>
      <w:r>
        <w:t xml:space="preserve">For each of these IR requirements, these Technical </w:t>
      </w:r>
      <w:r w:rsidRPr="007B6715">
        <w:t>Guid</w:t>
      </w:r>
      <w:r>
        <w:t>elines</w:t>
      </w:r>
      <w:r w:rsidRPr="007B6715">
        <w:t xml:space="preserve"> </w:t>
      </w:r>
      <w:r>
        <w:t>contain additional explanations and e</w:t>
      </w:r>
      <w:r>
        <w:t>x</w:t>
      </w:r>
      <w:r>
        <w:t xml:space="preserve">amples. </w:t>
      </w:r>
    </w:p>
    <w:p w:rsidR="00BC73A4" w:rsidRDefault="00BC73A4" w:rsidP="0037793A">
      <w:pPr>
        <w:pStyle w:val="Intestazione"/>
        <w:shd w:val="clear" w:color="auto" w:fill="E6E6E6"/>
        <w:spacing w:line="240" w:lineRule="auto"/>
      </w:pPr>
    </w:p>
    <w:p w:rsidR="00BC73A4" w:rsidRDefault="00BC73A4" w:rsidP="0037793A">
      <w:pPr>
        <w:pStyle w:val="Intestazione"/>
        <w:shd w:val="clear" w:color="auto" w:fill="E6E6E6"/>
        <w:tabs>
          <w:tab w:val="left" w:pos="851"/>
        </w:tabs>
        <w:spacing w:line="240" w:lineRule="auto"/>
      </w:pPr>
      <w:r>
        <w:t>NOTE</w:t>
      </w:r>
      <w:r>
        <w:tab/>
        <w:t>The Abstract Test Suite (ATS) in Annex A contains conformance tests that directly check conformance with these IR r</w:t>
      </w:r>
      <w:r>
        <w:t>e</w:t>
      </w:r>
      <w:r>
        <w:t>quirements.</w:t>
      </w:r>
    </w:p>
    <w:p w:rsidR="00BC73A4" w:rsidRDefault="00BC73A4" w:rsidP="0037793A">
      <w:pPr>
        <w:pStyle w:val="Intestazione"/>
        <w:shd w:val="clear" w:color="auto" w:fill="E6E6E6"/>
        <w:spacing w:line="240" w:lineRule="auto"/>
      </w:pPr>
    </w:p>
    <w:p w:rsidR="00BC73A4" w:rsidRDefault="00BC73A4" w:rsidP="0037793A">
      <w:pPr>
        <w:pStyle w:val="Intestazione"/>
        <w:shd w:val="clear" w:color="auto" w:fill="E6E6E6"/>
        <w:spacing w:line="240" w:lineRule="auto"/>
      </w:pPr>
      <w:r>
        <w:t xml:space="preserve">Furthermore, these Technical </w:t>
      </w:r>
      <w:r w:rsidRPr="007B6715">
        <w:t>Guid</w:t>
      </w:r>
      <w:r>
        <w:t>elines</w:t>
      </w:r>
      <w:r w:rsidRPr="007B6715">
        <w:t xml:space="preserve"> </w:t>
      </w:r>
      <w:r>
        <w:t>may propose a specific technical implementation for satisf</w:t>
      </w:r>
      <w:r>
        <w:t>y</w:t>
      </w:r>
      <w:r>
        <w:t xml:space="preserve">ing an IR requirement. In such cases, these Technical </w:t>
      </w:r>
      <w:r w:rsidRPr="007B6715">
        <w:t>Guid</w:t>
      </w:r>
      <w:r>
        <w:t>elines</w:t>
      </w:r>
      <w:r w:rsidRPr="007B6715">
        <w:t xml:space="preserve"> </w:t>
      </w:r>
      <w:r>
        <w:t>may contain additional technical r</w:t>
      </w:r>
      <w:r>
        <w:t>e</w:t>
      </w:r>
      <w:r>
        <w:t xml:space="preserve">quirements that need to be met in order to be conformant with the corresponding IR requirement </w:t>
      </w:r>
      <w:r>
        <w:rPr>
          <w:i/>
        </w:rPr>
        <w:t>when using this proposed implementation</w:t>
      </w:r>
      <w:r>
        <w:t>. These technical requirements are highlighted as fo</w:t>
      </w:r>
      <w:r>
        <w:t>l</w:t>
      </w:r>
      <w:r>
        <w:t xml:space="preserve">lows:    </w:t>
      </w:r>
    </w:p>
    <w:p w:rsidR="00BC73A4" w:rsidRPr="009F4BFE" w:rsidRDefault="00BC73A4" w:rsidP="0037793A">
      <w:pPr>
        <w:pStyle w:val="Intestazione"/>
        <w:shd w:val="clear" w:color="auto" w:fill="E6E6E6"/>
        <w:spacing w:line="240" w:lineRule="auto"/>
      </w:pPr>
    </w:p>
    <w:p w:rsidR="00BC73A4" w:rsidRPr="008204C6" w:rsidRDefault="00BC73A4" w:rsidP="0037793A">
      <w:pPr>
        <w:pBdr>
          <w:top w:val="outset" w:sz="6" w:space="1" w:color="auto" w:shadow="1"/>
          <w:left w:val="outset" w:sz="6" w:space="4" w:color="auto" w:shadow="1"/>
          <w:bottom w:val="outset" w:sz="6" w:space="1" w:color="auto" w:shadow="1"/>
          <w:right w:val="outset" w:sz="6" w:space="4" w:color="auto" w:shadow="1"/>
        </w:pBdr>
        <w:shd w:val="clear" w:color="auto" w:fill="E6E6E6"/>
        <w:ind w:left="2041" w:right="113" w:hanging="1928"/>
        <w:rPr>
          <w:b/>
        </w:rPr>
      </w:pPr>
      <w:r>
        <w:rPr>
          <w:b/>
          <w:color w:val="FF9900"/>
        </w:rPr>
        <w:t>TG</w:t>
      </w:r>
      <w:r w:rsidRPr="009B62EF">
        <w:rPr>
          <w:b/>
          <w:color w:val="FF9900"/>
        </w:rPr>
        <w:t xml:space="preserve"> Requirement X</w:t>
      </w:r>
      <w:r w:rsidRPr="009B62EF">
        <w:rPr>
          <w:b/>
          <w:color w:val="FF9900"/>
        </w:rPr>
        <w:tab/>
      </w:r>
      <w:r>
        <w:t>This style is used for r</w:t>
      </w:r>
      <w:r w:rsidRPr="009B62EF">
        <w:t xml:space="preserve">equirements </w:t>
      </w:r>
      <w:r>
        <w:t xml:space="preserve">for a specific technical solution proposed in these Technical </w:t>
      </w:r>
      <w:r w:rsidRPr="007B6715">
        <w:t>Guid</w:t>
      </w:r>
      <w:r>
        <w:t>elines</w:t>
      </w:r>
      <w:r w:rsidRPr="007B6715">
        <w:t xml:space="preserve"> </w:t>
      </w:r>
      <w:r>
        <w:t>for an IR requirement.</w:t>
      </w:r>
    </w:p>
    <w:p w:rsidR="00BC73A4" w:rsidRDefault="00BC73A4" w:rsidP="0037793A">
      <w:pPr>
        <w:pStyle w:val="Intestazione"/>
        <w:shd w:val="clear" w:color="auto" w:fill="E6E6E6"/>
        <w:spacing w:line="240" w:lineRule="auto"/>
      </w:pPr>
    </w:p>
    <w:p w:rsidR="00BC73A4" w:rsidRDefault="00BC73A4" w:rsidP="0037793A">
      <w:pPr>
        <w:pStyle w:val="Intestazione"/>
        <w:shd w:val="clear" w:color="auto" w:fill="E6E6E6"/>
        <w:tabs>
          <w:tab w:val="left" w:pos="851"/>
        </w:tabs>
        <w:spacing w:line="240" w:lineRule="auto"/>
      </w:pPr>
      <w:r>
        <w:t>NOTE 1</w:t>
      </w:r>
      <w:r>
        <w:tab/>
        <w:t>Conformance of a data set with the TG requirement(s) included in the ATS implies conformance with the co</w:t>
      </w:r>
      <w:r>
        <w:t>r</w:t>
      </w:r>
      <w:r>
        <w:t>responding IR requirement(s).</w:t>
      </w:r>
    </w:p>
    <w:p w:rsidR="00BC73A4" w:rsidRDefault="00BC73A4" w:rsidP="0037793A">
      <w:pPr>
        <w:pStyle w:val="Intestazione"/>
        <w:shd w:val="clear" w:color="auto" w:fill="E6E6E6"/>
        <w:tabs>
          <w:tab w:val="left" w:pos="851"/>
        </w:tabs>
        <w:spacing w:line="240" w:lineRule="auto"/>
      </w:pPr>
    </w:p>
    <w:p w:rsidR="00BC73A4" w:rsidRDefault="00BC73A4" w:rsidP="0037793A">
      <w:pPr>
        <w:shd w:val="clear" w:color="auto" w:fill="E6E6E6"/>
        <w:tabs>
          <w:tab w:val="clear" w:pos="567"/>
        </w:tabs>
      </w:pPr>
      <w:r>
        <w:t>NOTE 2</w:t>
      </w:r>
      <w:r>
        <w:tab/>
        <w:t>In addition to the requirements included in the Implementing Rules on interoperability of sp</w:t>
      </w:r>
      <w:r>
        <w:t>a</w:t>
      </w:r>
      <w:r>
        <w:t>tial data sets and services, the INSPIRE Directive includes further legally binding obligations that put add</w:t>
      </w:r>
      <w:r>
        <w:t>i</w:t>
      </w:r>
      <w:r>
        <w:t xml:space="preserve">tional requirements on data providers. For example, Art. 10(2) requires that </w:t>
      </w:r>
      <w:r w:rsidRPr="00BA5C9E">
        <w:t>Member States shall, where appropriate, decide by mutual consent on the depiction and position</w:t>
      </w:r>
      <w:r>
        <w:t xml:space="preserve"> of </w:t>
      </w:r>
      <w:r w:rsidRPr="00BA5C9E">
        <w:t>geographical feature</w:t>
      </w:r>
      <w:r>
        <w:t xml:space="preserve">s whose </w:t>
      </w:r>
      <w:r w:rsidRPr="00BA5C9E">
        <w:t>location spans the frontier between two or more Member States</w:t>
      </w:r>
      <w:r>
        <w:t>. General guidance for how to meet these obligations is provided in the INSPIRE framework doc</w:t>
      </w:r>
      <w:r>
        <w:t>u</w:t>
      </w:r>
      <w:r>
        <w:t xml:space="preserve">ments.  </w:t>
      </w:r>
    </w:p>
    <w:p w:rsidR="00BC73A4" w:rsidRDefault="00BC73A4" w:rsidP="0037793A">
      <w:pPr>
        <w:pStyle w:val="Titolo3"/>
        <w:shd w:val="clear" w:color="auto" w:fill="E6E6E6"/>
      </w:pPr>
      <w:bookmarkStart w:id="82" w:name="_Toc361094069"/>
      <w:r>
        <w:t>Recommendations</w:t>
      </w:r>
      <w:bookmarkEnd w:id="82"/>
    </w:p>
    <w:p w:rsidR="00BC73A4" w:rsidRDefault="00BC73A4" w:rsidP="0037793A">
      <w:pPr>
        <w:pStyle w:val="Intestazione"/>
        <w:shd w:val="clear" w:color="auto" w:fill="E6E6E6"/>
        <w:spacing w:line="240" w:lineRule="auto"/>
      </w:pPr>
    </w:p>
    <w:p w:rsidR="00BC73A4" w:rsidRDefault="00BC73A4" w:rsidP="0037793A">
      <w:pPr>
        <w:pStyle w:val="Intestazione"/>
        <w:shd w:val="clear" w:color="auto" w:fill="E6E6E6"/>
        <w:spacing w:line="240" w:lineRule="auto"/>
      </w:pPr>
      <w:r>
        <w:t xml:space="preserve">In addition to IR and TG requirements, these Technical </w:t>
      </w:r>
      <w:r w:rsidRPr="007B6715">
        <w:t>Guid</w:t>
      </w:r>
      <w:r>
        <w:t>elines</w:t>
      </w:r>
      <w:r w:rsidRPr="007B6715">
        <w:t xml:space="preserve"> </w:t>
      </w:r>
      <w:r>
        <w:t>may also include a number of re</w:t>
      </w:r>
      <w:r>
        <w:t>c</w:t>
      </w:r>
      <w:r>
        <w:t>ommendations for facilitating implementation or for further and coherent development of an interope</w:t>
      </w:r>
      <w:r>
        <w:t>r</w:t>
      </w:r>
      <w:r>
        <w:t xml:space="preserve">able infrastructure. </w:t>
      </w:r>
    </w:p>
    <w:p w:rsidR="00BC73A4" w:rsidRPr="008B3241" w:rsidRDefault="00BC73A4" w:rsidP="0037793A">
      <w:pPr>
        <w:pStyle w:val="Intestazione"/>
        <w:shd w:val="clear" w:color="auto" w:fill="E6E6E6"/>
        <w:spacing w:line="240" w:lineRule="auto"/>
      </w:pPr>
    </w:p>
    <w:p w:rsidR="00BC73A4" w:rsidRPr="008B3241" w:rsidRDefault="00BC73A4" w:rsidP="0037793A">
      <w:pPr>
        <w:pBdr>
          <w:top w:val="dotted" w:sz="18" w:space="1" w:color="808080"/>
          <w:left w:val="dotted" w:sz="18" w:space="4" w:color="808080"/>
          <w:bottom w:val="dotted" w:sz="18" w:space="1" w:color="808080"/>
          <w:right w:val="dotted" w:sz="18" w:space="4" w:color="808080"/>
        </w:pBdr>
        <w:shd w:val="clear" w:color="auto" w:fill="E6E6E6"/>
        <w:tabs>
          <w:tab w:val="clear" w:pos="284"/>
          <w:tab w:val="clear" w:pos="567"/>
          <w:tab w:val="clear" w:pos="851"/>
          <w:tab w:val="clear" w:pos="1134"/>
          <w:tab w:val="left" w:pos="2268"/>
        </w:tabs>
        <w:ind w:left="2268" w:right="113" w:hanging="2155"/>
      </w:pPr>
      <w:r w:rsidRPr="008B3241">
        <w:rPr>
          <w:b/>
          <w:color w:val="333399"/>
        </w:rPr>
        <w:t xml:space="preserve">Recommendation </w:t>
      </w:r>
      <w:r>
        <w:rPr>
          <w:b/>
          <w:color w:val="333399"/>
        </w:rPr>
        <w:t>X</w:t>
      </w:r>
      <w:r w:rsidRPr="008B3241">
        <w:tab/>
        <w:t>Recommendations are shown using this style.</w:t>
      </w:r>
    </w:p>
    <w:p w:rsidR="00BC73A4" w:rsidRDefault="00BC73A4" w:rsidP="0037793A">
      <w:pPr>
        <w:shd w:val="clear" w:color="auto" w:fill="E6E6E6"/>
      </w:pPr>
    </w:p>
    <w:p w:rsidR="00BC73A4" w:rsidRDefault="00BC73A4" w:rsidP="0037793A">
      <w:pPr>
        <w:shd w:val="clear" w:color="auto" w:fill="E6E6E6"/>
        <w:tabs>
          <w:tab w:val="clear" w:pos="567"/>
        </w:tabs>
      </w:pPr>
      <w:r>
        <w:t>NOTE</w:t>
      </w:r>
      <w:r>
        <w:tab/>
        <w:t xml:space="preserve">The implementation of recommendations is not mandatory. Compliance with these Technical </w:t>
      </w:r>
      <w:r w:rsidRPr="007B6715">
        <w:t>Guid</w:t>
      </w:r>
      <w:r>
        <w:t>elines</w:t>
      </w:r>
      <w:r w:rsidRPr="007B6715">
        <w:t xml:space="preserve"> </w:t>
      </w:r>
      <w:r>
        <w:t>or the legal obligation does not depend on the fulfilment of the re</w:t>
      </w:r>
      <w:r>
        <w:t>c</w:t>
      </w:r>
      <w:r>
        <w:t>ommendations.</w:t>
      </w:r>
    </w:p>
    <w:p w:rsidR="00BC73A4" w:rsidRDefault="00BC73A4" w:rsidP="0037793A">
      <w:pPr>
        <w:pStyle w:val="Titolo3"/>
        <w:shd w:val="clear" w:color="auto" w:fill="E6E6E6"/>
      </w:pPr>
      <w:bookmarkStart w:id="83" w:name="_Toc233005421"/>
      <w:bookmarkStart w:id="84" w:name="_Toc361094070"/>
      <w:r w:rsidRPr="008B3241">
        <w:t>Conformance</w:t>
      </w:r>
      <w:bookmarkEnd w:id="83"/>
      <w:bookmarkEnd w:id="84"/>
    </w:p>
    <w:p w:rsidR="00BC73A4" w:rsidRPr="008B3241" w:rsidRDefault="00BC73A4" w:rsidP="0037793A">
      <w:pPr>
        <w:shd w:val="clear" w:color="auto" w:fill="E6E6E6"/>
      </w:pPr>
    </w:p>
    <w:p w:rsidR="00BC73A4" w:rsidRDefault="00BC73A4" w:rsidP="0037793A">
      <w:pPr>
        <w:shd w:val="clear" w:color="auto" w:fill="E6E6E6"/>
      </w:pPr>
      <w:r>
        <w:t xml:space="preserve">Annex A includes the </w:t>
      </w:r>
      <w:r w:rsidRPr="008B3241">
        <w:t>abstract test suite</w:t>
      </w:r>
      <w:r>
        <w:t xml:space="preserve"> for checking conformance with the requirements included in</w:t>
      </w:r>
      <w:r w:rsidRPr="001C1252">
        <w:t xml:space="preserve"> </w:t>
      </w:r>
      <w:r>
        <w:t xml:space="preserve">these Technical </w:t>
      </w:r>
      <w:r w:rsidRPr="007B6715">
        <w:t>Guid</w:t>
      </w:r>
      <w:r>
        <w:t>elines</w:t>
      </w:r>
      <w:r w:rsidRPr="007B6715">
        <w:t xml:space="preserve"> </w:t>
      </w:r>
      <w:r>
        <w:t>and the corresponding parts of the Implementing Rules (</w:t>
      </w:r>
      <w:r w:rsidRPr="001C1252">
        <w:t xml:space="preserve">Commission Regulation </w:t>
      </w:r>
      <w:r>
        <w:t xml:space="preserve">(EU) </w:t>
      </w:r>
      <w:r w:rsidRPr="001C1252">
        <w:t>No 1089/2010</w:t>
      </w:r>
      <w:r>
        <w:t>).</w:t>
      </w:r>
    </w:p>
    <w:bookmarkEnd w:id="78"/>
    <w:p w:rsidR="00B6200A" w:rsidRPr="009B1C0A" w:rsidRDefault="00B6200A" w:rsidP="00AE464A"/>
    <w:p w:rsidR="00657B47" w:rsidRPr="008B3241" w:rsidRDefault="00657B47" w:rsidP="00657B47">
      <w:pPr>
        <w:pStyle w:val="Titolo1"/>
        <w:spacing w:after="60"/>
        <w:ind w:left="432" w:hanging="432"/>
        <w:jc w:val="both"/>
      </w:pPr>
      <w:bookmarkStart w:id="85" w:name="_Toc202867244"/>
      <w:bookmarkStart w:id="86" w:name="_Toc202872572"/>
      <w:bookmarkStart w:id="87" w:name="_Toc203821261"/>
      <w:bookmarkStart w:id="88" w:name="_Toc204079964"/>
      <w:bookmarkStart w:id="89" w:name="_Toc204080372"/>
      <w:bookmarkStart w:id="90" w:name="_Toc202873557"/>
      <w:bookmarkStart w:id="91" w:name="_Toc207684627"/>
      <w:bookmarkStart w:id="92" w:name="_Toc233005422"/>
      <w:bookmarkStart w:id="93" w:name="Ch3_SpecificationScopes"/>
      <w:bookmarkStart w:id="94" w:name="_Toc339566015"/>
      <w:bookmarkStart w:id="95" w:name="_Toc354944598"/>
      <w:bookmarkStart w:id="96" w:name="_Toc355454527"/>
      <w:bookmarkStart w:id="97" w:name="_Toc355454650"/>
      <w:bookmarkStart w:id="98" w:name="_Toc355454689"/>
      <w:bookmarkStart w:id="99" w:name="_Toc355454728"/>
      <w:bookmarkStart w:id="100" w:name="_Toc361094071"/>
      <w:r w:rsidRPr="008B3241">
        <w:t>Specification scopes</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657B47" w:rsidRPr="00382877" w:rsidRDefault="00657B47" w:rsidP="00657B47">
      <w:pPr>
        <w:pStyle w:val="Testocommento"/>
        <w:rPr>
          <w:rStyle w:val="Instruction"/>
          <w:lang w:val="en-US"/>
        </w:rPr>
      </w:pPr>
    </w:p>
    <w:p w:rsidR="00657B47" w:rsidRPr="008B3241" w:rsidRDefault="00657B47" w:rsidP="00657B47">
      <w:pPr>
        <w:shd w:val="clear" w:color="auto" w:fill="E6E6E6"/>
      </w:pPr>
    </w:p>
    <w:p w:rsidR="00657B47" w:rsidRDefault="00657B47" w:rsidP="00657B47">
      <w:pPr>
        <w:shd w:val="clear" w:color="auto" w:fill="E6E6E6"/>
      </w:pPr>
      <w:r w:rsidRPr="008B3241">
        <w:t xml:space="preserve">This data specification </w:t>
      </w:r>
      <w:r>
        <w:t xml:space="preserve">does not distinguish different specification scopes, but just considers </w:t>
      </w:r>
      <w:r w:rsidRPr="008B3241">
        <w:t xml:space="preserve">one </w:t>
      </w:r>
      <w:r>
        <w:t xml:space="preserve">general </w:t>
      </w:r>
      <w:r w:rsidRPr="008B3241">
        <w:t>scope.</w:t>
      </w:r>
    </w:p>
    <w:p w:rsidR="00657B47" w:rsidRDefault="00657B47" w:rsidP="00657B47">
      <w:pPr>
        <w:shd w:val="clear" w:color="auto" w:fill="E6E6E6"/>
      </w:pPr>
    </w:p>
    <w:p w:rsidR="00657B47" w:rsidRPr="008B3241" w:rsidRDefault="00657B47" w:rsidP="00657B47">
      <w:pPr>
        <w:shd w:val="clear" w:color="auto" w:fill="E6E6E6"/>
        <w:tabs>
          <w:tab w:val="clear" w:pos="284"/>
          <w:tab w:val="clear" w:pos="567"/>
        </w:tabs>
      </w:pPr>
      <w:r>
        <w:t>NOTE</w:t>
      </w:r>
      <w:r>
        <w:tab/>
        <w:t>For more information on specification scopes, see [ISO 19131:2007], clause 8 and Annex D.</w:t>
      </w:r>
      <w:r w:rsidRPr="008B3241">
        <w:t xml:space="preserve"> </w:t>
      </w:r>
    </w:p>
    <w:p w:rsidR="00657B47" w:rsidRPr="008B3241" w:rsidRDefault="00657B47" w:rsidP="00657B47">
      <w:pPr>
        <w:shd w:val="clear" w:color="auto" w:fill="E6E6E6"/>
      </w:pPr>
    </w:p>
    <w:p w:rsidR="00657B47" w:rsidRDefault="00657B47" w:rsidP="00657B47">
      <w:pPr>
        <w:pStyle w:val="Testocommento"/>
        <w:rPr>
          <w:rStyle w:val="Instruction"/>
        </w:rPr>
      </w:pPr>
    </w:p>
    <w:p w:rsidR="0029303C" w:rsidRDefault="0029303C" w:rsidP="00657B47">
      <w:pPr>
        <w:pStyle w:val="Testocommento"/>
      </w:pPr>
    </w:p>
    <w:p w:rsidR="00657B47" w:rsidRPr="00382877" w:rsidRDefault="00657B47" w:rsidP="00657B47">
      <w:pPr>
        <w:pStyle w:val="Testocommento"/>
        <w:rPr>
          <w:rStyle w:val="Instruction"/>
          <w:lang w:val="en-US"/>
        </w:rPr>
      </w:pPr>
    </w:p>
    <w:p w:rsidR="00AD7DBF" w:rsidRPr="008B3241" w:rsidRDefault="00AD7DBF" w:rsidP="001D0618">
      <w:pPr>
        <w:pStyle w:val="Titolo1"/>
        <w:tabs>
          <w:tab w:val="clear" w:pos="425"/>
          <w:tab w:val="num" w:pos="432"/>
        </w:tabs>
        <w:spacing w:after="60"/>
        <w:ind w:left="432" w:hanging="432"/>
        <w:jc w:val="both"/>
      </w:pPr>
      <w:bookmarkStart w:id="101" w:name="_Toc202867245"/>
      <w:bookmarkStart w:id="102" w:name="_Toc202872573"/>
      <w:bookmarkStart w:id="103" w:name="_Toc203821262"/>
      <w:bookmarkStart w:id="104" w:name="_Toc204079965"/>
      <w:bookmarkStart w:id="105" w:name="_Toc204080373"/>
      <w:bookmarkStart w:id="106" w:name="_Toc202873558"/>
      <w:bookmarkStart w:id="107" w:name="_Toc207684628"/>
      <w:bookmarkStart w:id="108" w:name="_Toc233005423"/>
      <w:bookmarkStart w:id="109" w:name="Ch4_IdentificationInformation"/>
      <w:r w:rsidRPr="008B3241">
        <w:t>Identification</w:t>
      </w:r>
      <w:bookmarkEnd w:id="101"/>
      <w:bookmarkEnd w:id="102"/>
      <w:bookmarkEnd w:id="103"/>
      <w:bookmarkEnd w:id="104"/>
      <w:bookmarkEnd w:id="105"/>
      <w:bookmarkEnd w:id="106"/>
      <w:bookmarkEnd w:id="107"/>
      <w:r w:rsidRPr="008B3241">
        <w:t xml:space="preserve"> information</w:t>
      </w:r>
      <w:bookmarkEnd w:id="108"/>
    </w:p>
    <w:bookmarkEnd w:id="109"/>
    <w:p w:rsidR="00AD7DBF" w:rsidRDefault="00AD7DBF" w:rsidP="001D0618"/>
    <w:p w:rsidR="00AD7DBF" w:rsidRDefault="00AD7DBF" w:rsidP="001D0618">
      <w:r>
        <w:t xml:space="preserve">These Technical </w:t>
      </w:r>
      <w:r w:rsidRPr="007B6715">
        <w:t>Guid</w:t>
      </w:r>
      <w:r>
        <w:t>elines</w:t>
      </w:r>
      <w:r w:rsidRPr="007B6715">
        <w:t xml:space="preserve"> </w:t>
      </w:r>
      <w:r>
        <w:t>are identified by the following URI:</w:t>
      </w:r>
    </w:p>
    <w:p w:rsidR="00AD7DBF" w:rsidRDefault="00AD7DBF" w:rsidP="001D0618">
      <w:r>
        <w:t>http://inspire.ec.europa.eu/tg/gg/3.1</w:t>
      </w:r>
    </w:p>
    <w:p w:rsidR="00AD7DBF" w:rsidRDefault="00AD7DBF" w:rsidP="001D0618"/>
    <w:p w:rsidR="00AD7DBF" w:rsidRDefault="00AD7DBF" w:rsidP="001D0618">
      <w:pPr>
        <w:tabs>
          <w:tab w:val="clear" w:pos="284"/>
          <w:tab w:val="clear" w:pos="567"/>
        </w:tabs>
      </w:pPr>
      <w:r>
        <w:t>NOTE</w:t>
      </w:r>
      <w:r>
        <w:tab/>
        <w:t>ISO 19131 suggests further identification information to be included in this section, e.g. the title, abstract or spatial representation type. The proposed items are already described in the document metadata, executive summary, overview description (section 2) and descriptions of the application sch</w:t>
      </w:r>
      <w:r>
        <w:t>e</w:t>
      </w:r>
      <w:r>
        <w:t xml:space="preserve">mas (section 5). In order to avoid redundancy, they are not repeated here.  </w:t>
      </w:r>
    </w:p>
    <w:p w:rsidR="00507220" w:rsidRDefault="00507220" w:rsidP="000A3556"/>
    <w:p w:rsidR="00A129DC" w:rsidRDefault="00A129DC" w:rsidP="00A129DC">
      <w:pPr>
        <w:pStyle w:val="Titolo1"/>
      </w:pPr>
      <w:bookmarkStart w:id="110" w:name="_Toc354944600"/>
      <w:bookmarkStart w:id="111" w:name="_Toc355454529"/>
      <w:bookmarkStart w:id="112" w:name="_Toc355454652"/>
      <w:bookmarkStart w:id="113" w:name="_Toc355454691"/>
      <w:bookmarkStart w:id="114" w:name="_Toc355454730"/>
      <w:bookmarkStart w:id="115" w:name="_Toc361094073"/>
      <w:r>
        <w:t>Geographical Grid Systems</w:t>
      </w:r>
      <w:bookmarkEnd w:id="110"/>
      <w:bookmarkEnd w:id="111"/>
      <w:bookmarkEnd w:id="112"/>
      <w:bookmarkEnd w:id="113"/>
      <w:bookmarkEnd w:id="114"/>
      <w:bookmarkEnd w:id="115"/>
    </w:p>
    <w:p w:rsidR="00A129DC" w:rsidRDefault="00A129DC" w:rsidP="00A129DC">
      <w:pPr>
        <w:pStyle w:val="Titolo2"/>
      </w:pPr>
      <w:bookmarkStart w:id="116" w:name="_Toc354944601"/>
      <w:bookmarkStart w:id="117" w:name="_Toc355454530"/>
      <w:bookmarkStart w:id="118" w:name="_Toc355454653"/>
      <w:bookmarkStart w:id="119" w:name="_Toc355454692"/>
      <w:bookmarkStart w:id="120" w:name="_Toc355454731"/>
      <w:bookmarkStart w:id="121" w:name="_Toc361094074"/>
      <w:r>
        <w:t>Overview</w:t>
      </w:r>
      <w:bookmarkEnd w:id="116"/>
      <w:bookmarkEnd w:id="117"/>
      <w:bookmarkEnd w:id="118"/>
      <w:bookmarkEnd w:id="119"/>
      <w:bookmarkEnd w:id="120"/>
      <w:bookmarkEnd w:id="121"/>
    </w:p>
    <w:p w:rsidR="00A129DC" w:rsidRDefault="00A129DC" w:rsidP="000A3556"/>
    <w:p w:rsidR="00A129DC" w:rsidRPr="00E743AE" w:rsidRDefault="00A129DC" w:rsidP="00A129DC">
      <w:pPr>
        <w:autoSpaceDE w:val="0"/>
        <w:autoSpaceDN w:val="0"/>
        <w:adjustRightInd w:val="0"/>
        <w:spacing w:after="120"/>
        <w:rPr>
          <w:rFonts w:cs="Arial"/>
          <w:lang w:eastAsia="sv-SE"/>
        </w:rPr>
      </w:pPr>
      <w:r w:rsidRPr="00E743AE">
        <w:rPr>
          <w:rFonts w:cs="Arial"/>
          <w:lang w:eastAsia="sv-SE"/>
        </w:rPr>
        <w:t>One method of storing spatial information with indirect position is by using geographical grids. Grids omit direct spatial reference and average the qualitative properties of the subject. This makes them powerful tools for harmonisation and reduction of the complexity of spatial datasets. Geographical grids are also effective communication means for reporting spatial variability of features.</w:t>
      </w:r>
    </w:p>
    <w:p w:rsidR="00A129DC" w:rsidRDefault="00A129DC" w:rsidP="00A129DC">
      <w:pPr>
        <w:autoSpaceDE w:val="0"/>
        <w:autoSpaceDN w:val="0"/>
        <w:adjustRightInd w:val="0"/>
        <w:spacing w:after="120"/>
        <w:rPr>
          <w:rFonts w:cs="Arial"/>
          <w:lang w:eastAsia="sv-SE"/>
        </w:rPr>
      </w:pPr>
      <w:r w:rsidRPr="00E743AE">
        <w:rPr>
          <w:rFonts w:cs="Arial"/>
          <w:lang w:eastAsia="sv-SE"/>
        </w:rPr>
        <w:t>Technically, grids for geographical data are predefined spatial reference structures composed of cells regular in shape or area. Cells are usually squares based on a given coordinate reference system but, in rare cases, they can be shaped differently, e.g. as hexagons.</w:t>
      </w:r>
    </w:p>
    <w:p w:rsidR="00BD4E82" w:rsidRPr="0066213D" w:rsidRDefault="00BD4E82" w:rsidP="00BD4E82">
      <w:pPr>
        <w:spacing w:after="120"/>
      </w:pPr>
      <w:r w:rsidRPr="00BD4E82">
        <w:t>A grid typically uses a matrix of n x m cells spanned by 2 axes. As a result, a grid cell can be referenced by a sequence of integer values (one for each axis) that represent the position of the reference cell along each of the axes of the grid. See CV_GridCoordinate as specified in ISO 19123.</w:t>
      </w:r>
    </w:p>
    <w:p w:rsidR="00A129DC" w:rsidRPr="00FA33A6" w:rsidRDefault="00A129DC" w:rsidP="00A129DC">
      <w:pPr>
        <w:autoSpaceDE w:val="0"/>
        <w:autoSpaceDN w:val="0"/>
        <w:adjustRightInd w:val="0"/>
        <w:spacing w:after="120"/>
        <w:rPr>
          <w:rFonts w:cs="Arial"/>
          <w:lang w:eastAsia="sv-SE"/>
        </w:rPr>
      </w:pPr>
      <w:r w:rsidRPr="00FA33A6">
        <w:rPr>
          <w:rFonts w:cs="Arial"/>
          <w:lang w:eastAsia="sv-SE"/>
        </w:rPr>
        <w:t xml:space="preserve">There are many types of grids available for different purposes. Ideally, one grid that is useful for all purposes ought to be created but it is not possible for one grid to cover uniformly the whole of </w:t>
      </w:r>
      <w:smartTag w:uri="urn:schemas-microsoft-com:office:smarttags" w:element="place">
        <w:r w:rsidRPr="00FA33A6">
          <w:rPr>
            <w:rFonts w:cs="Arial"/>
            <w:lang w:eastAsia="sv-SE"/>
          </w:rPr>
          <w:t>Europe</w:t>
        </w:r>
      </w:smartTag>
      <w:r w:rsidRPr="00FA33A6">
        <w:rPr>
          <w:rFonts w:cs="Arial"/>
          <w:lang w:eastAsia="sv-SE"/>
        </w:rPr>
        <w:t xml:space="preserve">. Any type of grid will always have some disadvantages that disqualify it for certain use. The following grid examples are presented to describe the difficulties in selection of a multipurpose grid. </w:t>
      </w:r>
    </w:p>
    <w:p w:rsidR="00A129DC" w:rsidRPr="008D3D0F" w:rsidRDefault="00A129DC" w:rsidP="00A129DC">
      <w:pPr>
        <w:autoSpaceDE w:val="0"/>
        <w:autoSpaceDN w:val="0"/>
        <w:adjustRightInd w:val="0"/>
        <w:spacing w:after="120"/>
        <w:rPr>
          <w:rFonts w:cs="Arial"/>
          <w:lang w:eastAsia="sv-SE"/>
        </w:rPr>
      </w:pPr>
      <w:r w:rsidRPr="008D3D0F">
        <w:rPr>
          <w:rFonts w:cs="Arial"/>
          <w:lang w:eastAsia="sv-SE"/>
        </w:rPr>
        <w:t>The</w:t>
      </w:r>
      <w:r w:rsidRPr="008D3D0F">
        <w:rPr>
          <w:rFonts w:cs="Arial"/>
          <w:i/>
          <w:lang w:eastAsia="sv-SE"/>
        </w:rPr>
        <w:t xml:space="preserve"> World Geographic Reference System</w:t>
      </w:r>
      <w:r w:rsidRPr="008D3D0F">
        <w:rPr>
          <w:rFonts w:cs="Arial"/>
          <w:lang w:eastAsia="sv-SE"/>
        </w:rPr>
        <w:t xml:space="preserve"> (Georef) is made for aircraft navigation. It is also suitable for global grid mapping. Georef is based on geographical latitude and longitude. The globe is divided into 12 bands of latitude and 24 zones of longitude, each 15 degrees in extent. These 15-degree areas are further divided into one-degree units identified by 15 characters. Georef disadvantages are that the shape, area and distance of cells are distorted.</w:t>
      </w:r>
    </w:p>
    <w:p w:rsidR="00A129DC" w:rsidRPr="005F3CCC" w:rsidRDefault="00A129DC" w:rsidP="00A129DC">
      <w:pPr>
        <w:autoSpaceDE w:val="0"/>
        <w:autoSpaceDN w:val="0"/>
        <w:adjustRightInd w:val="0"/>
        <w:spacing w:after="120"/>
        <w:rPr>
          <w:rFonts w:cs="Arial"/>
          <w:lang w:eastAsia="sv-SE"/>
        </w:rPr>
      </w:pPr>
      <w:r w:rsidRPr="005F3CCC">
        <w:rPr>
          <w:rFonts w:cs="Arial"/>
          <w:lang w:eastAsia="sv-SE"/>
        </w:rPr>
        <w:t>The</w:t>
      </w:r>
      <w:r w:rsidRPr="005F3CCC">
        <w:rPr>
          <w:rFonts w:cs="Arial"/>
          <w:i/>
          <w:lang w:eastAsia="sv-SE"/>
        </w:rPr>
        <w:t xml:space="preserve"> </w:t>
      </w:r>
      <w:r w:rsidRPr="005F3CCC">
        <w:rPr>
          <w:rFonts w:cs="Arial"/>
          <w:bCs/>
          <w:i/>
          <w:iCs/>
          <w:lang w:eastAsia="sv-SE"/>
        </w:rPr>
        <w:t>Common European chorological grid reference system</w:t>
      </w:r>
      <w:r w:rsidRPr="005F3CCC">
        <w:rPr>
          <w:rFonts w:cs="Arial"/>
          <w:lang w:eastAsia="sv-SE"/>
        </w:rPr>
        <w:t xml:space="preserve"> (CGRS) is modified from the military grid reference system (MGRS). The MGRS itself is an alphanumeric version of a numerical UTM (Universal Transverse Mercator) or UPS (Universal Polar Stereographic) grid coordinate. MGRS has some serious disadvantages; cells do not cover the same area or have the same length of sides along latitude. This implies that cell statistics are difficult to calculate. </w:t>
      </w:r>
    </w:p>
    <w:p w:rsidR="00A129DC" w:rsidRPr="005F3CCC" w:rsidRDefault="00A129DC" w:rsidP="00A129DC">
      <w:pPr>
        <w:autoSpaceDE w:val="0"/>
        <w:autoSpaceDN w:val="0"/>
        <w:adjustRightInd w:val="0"/>
        <w:spacing w:after="120"/>
        <w:rPr>
          <w:rFonts w:cs="Arial"/>
          <w:lang w:eastAsia="sv-SE"/>
        </w:rPr>
      </w:pPr>
      <w:r w:rsidRPr="005F3CCC">
        <w:rPr>
          <w:rFonts w:cs="Arial"/>
          <w:bCs/>
          <w:i/>
          <w:iCs/>
          <w:lang w:eastAsia="sv-SE"/>
        </w:rPr>
        <w:t>National grid systems</w:t>
      </w:r>
      <w:r w:rsidRPr="005F3CCC">
        <w:rPr>
          <w:rFonts w:cs="Arial"/>
          <w:bCs/>
          <w:iCs/>
          <w:lang w:eastAsia="sv-SE"/>
        </w:rPr>
        <w:t>.</w:t>
      </w:r>
      <w:r w:rsidRPr="005F3CCC">
        <w:rPr>
          <w:rFonts w:cs="Arial"/>
          <w:lang w:eastAsia="sv-SE"/>
        </w:rPr>
        <w:t xml:space="preserve"> Most countries have defined grid systems covering their territory, based on the national plane coordinates. </w:t>
      </w:r>
      <w:smartTag w:uri="urn:schemas-microsoft-com:office:smarttags" w:element="country-region">
        <w:r w:rsidRPr="005F3CCC">
          <w:rPr>
            <w:rFonts w:cs="Arial"/>
            <w:lang w:eastAsia="sv-SE"/>
          </w:rPr>
          <w:t>Belgium</w:t>
        </w:r>
      </w:smartTag>
      <w:r w:rsidRPr="005F3CCC">
        <w:rPr>
          <w:rFonts w:cs="Arial"/>
          <w:lang w:eastAsia="sv-SE"/>
        </w:rPr>
        <w:t xml:space="preserve">, </w:t>
      </w:r>
      <w:smartTag w:uri="urn:schemas-microsoft-com:office:smarttags" w:element="country-region">
        <w:r w:rsidRPr="005F3CCC">
          <w:rPr>
            <w:rFonts w:cs="Arial"/>
            <w:lang w:eastAsia="sv-SE"/>
          </w:rPr>
          <w:t>Great Britain</w:t>
        </w:r>
      </w:smartTag>
      <w:r w:rsidRPr="005F3CCC">
        <w:rPr>
          <w:rFonts w:cs="Arial"/>
          <w:lang w:eastAsia="sv-SE"/>
        </w:rPr>
        <w:t xml:space="preserve">, </w:t>
      </w:r>
      <w:smartTag w:uri="urn:schemas-microsoft-com:office:smarttags" w:element="country-region">
        <w:r w:rsidRPr="005F3CCC">
          <w:rPr>
            <w:rFonts w:cs="Arial"/>
            <w:lang w:eastAsia="sv-SE"/>
          </w:rPr>
          <w:t>Denmark</w:t>
        </w:r>
      </w:smartTag>
      <w:r w:rsidRPr="005F3CCC">
        <w:rPr>
          <w:rFonts w:cs="Arial"/>
          <w:lang w:eastAsia="sv-SE"/>
        </w:rPr>
        <w:t xml:space="preserve">, </w:t>
      </w:r>
      <w:smartTag w:uri="urn:schemas-microsoft-com:office:smarttags" w:element="country-region">
        <w:r w:rsidRPr="005F3CCC">
          <w:rPr>
            <w:rFonts w:cs="Arial"/>
            <w:lang w:eastAsia="sv-SE"/>
          </w:rPr>
          <w:t>Finland</w:t>
        </w:r>
      </w:smartTag>
      <w:r w:rsidRPr="005F3CCC">
        <w:rPr>
          <w:rFonts w:cs="Arial"/>
          <w:lang w:eastAsia="sv-SE"/>
        </w:rPr>
        <w:t xml:space="preserve">, </w:t>
      </w:r>
      <w:smartTag w:uri="urn:schemas-microsoft-com:office:smarttags" w:element="country-region">
        <w:r w:rsidRPr="005F3CCC">
          <w:rPr>
            <w:rFonts w:cs="Arial"/>
            <w:lang w:eastAsia="sv-SE"/>
          </w:rPr>
          <w:t>Ireland</w:t>
        </w:r>
      </w:smartTag>
      <w:r w:rsidRPr="005F3CCC">
        <w:rPr>
          <w:rFonts w:cs="Arial"/>
          <w:lang w:eastAsia="sv-SE"/>
        </w:rPr>
        <w:t xml:space="preserve">, </w:t>
      </w:r>
      <w:smartTag w:uri="urn:schemas-microsoft-com:office:smarttags" w:element="country-region">
        <w:r w:rsidRPr="005F3CCC">
          <w:rPr>
            <w:rFonts w:cs="Arial"/>
            <w:lang w:eastAsia="sv-SE"/>
          </w:rPr>
          <w:t>Italy</w:t>
        </w:r>
      </w:smartTag>
      <w:r w:rsidRPr="005F3CCC">
        <w:rPr>
          <w:rFonts w:cs="Arial"/>
          <w:lang w:eastAsia="sv-SE"/>
        </w:rPr>
        <w:t xml:space="preserve">, the </w:t>
      </w:r>
      <w:smartTag w:uri="urn:schemas-microsoft-com:office:smarttags" w:element="country-region">
        <w:r w:rsidRPr="005F3CCC">
          <w:rPr>
            <w:rFonts w:cs="Arial"/>
            <w:lang w:eastAsia="sv-SE"/>
          </w:rPr>
          <w:t>Netherlands</w:t>
        </w:r>
      </w:smartTag>
      <w:r w:rsidRPr="005F3CCC">
        <w:rPr>
          <w:rFonts w:cs="Arial"/>
          <w:lang w:eastAsia="sv-SE"/>
        </w:rPr>
        <w:t xml:space="preserve"> and </w:t>
      </w:r>
      <w:smartTag w:uri="urn:schemas-microsoft-com:office:smarttags" w:element="country-region">
        <w:smartTag w:uri="urn:schemas-microsoft-com:office:smarttags" w:element="place">
          <w:r w:rsidRPr="005F3CCC">
            <w:rPr>
              <w:rFonts w:cs="Arial"/>
              <w:lang w:eastAsia="sv-SE"/>
            </w:rPr>
            <w:t>Sweden</w:t>
          </w:r>
        </w:smartTag>
      </w:smartTag>
      <w:r w:rsidRPr="005F3CCC">
        <w:rPr>
          <w:rFonts w:cs="Arial"/>
          <w:lang w:eastAsia="sv-SE"/>
        </w:rPr>
        <w:t xml:space="preserve"> are examples of countries that have defined a national grid system. These systems employ conformal map projections which have some scale and area distortion.</w:t>
      </w:r>
    </w:p>
    <w:p w:rsidR="00A129DC" w:rsidRPr="005F3CCC" w:rsidRDefault="00A129DC" w:rsidP="00A129DC">
      <w:pPr>
        <w:autoSpaceDE w:val="0"/>
        <w:autoSpaceDN w:val="0"/>
        <w:adjustRightInd w:val="0"/>
        <w:spacing w:after="120"/>
        <w:rPr>
          <w:rFonts w:cs="Arial"/>
          <w:color w:val="000000"/>
          <w:lang w:eastAsia="sv-SE"/>
        </w:rPr>
      </w:pPr>
      <w:r w:rsidRPr="005F3CCC">
        <w:rPr>
          <w:rFonts w:cs="Arial"/>
          <w:i/>
          <w:lang w:eastAsia="sv-SE"/>
        </w:rPr>
        <w:t>Equal area grids</w:t>
      </w:r>
      <w:r w:rsidRPr="005F3CCC">
        <w:rPr>
          <w:rFonts w:cs="Arial"/>
          <w:lang w:eastAsia="sv-SE"/>
        </w:rPr>
        <w:t xml:space="preserve"> are suitable for generalising data, statistical mapping and analytical work where an equal area of cells is important. </w:t>
      </w:r>
      <w:r w:rsidRPr="005F3CCC">
        <w:rPr>
          <w:rFonts w:cs="Arial"/>
          <w:color w:val="000000"/>
          <w:lang w:eastAsia="sv-SE"/>
        </w:rPr>
        <w:t xml:space="preserve">The first Workshop on European Reference Grids in Ispra, 27-29 October 2003, recommends the use of the multipurpose European grid based on Lambert Azimuthal Equal Area and ETRS89. Proceedings </w:t>
      </w:r>
      <w:r w:rsidRPr="005F3CCC">
        <w:t>[EUR 21494 EN]</w:t>
      </w:r>
      <w:r w:rsidRPr="005F3CCC">
        <w:rPr>
          <w:rFonts w:cs="Arial"/>
          <w:color w:val="000000"/>
          <w:lang w:eastAsia="sv-SE"/>
        </w:rPr>
        <w:t xml:space="preserve"> are available from the EIONET GIS page (</w:t>
      </w:r>
      <w:r w:rsidRPr="00AB0398">
        <w:rPr>
          <w:rFonts w:cs="Arial"/>
          <w:i/>
          <w:color w:val="0000FF"/>
          <w:lang w:eastAsia="sv-SE"/>
        </w:rPr>
        <w:t>http://www.eionet.eu.int/gis</w:t>
      </w:r>
      <w:r w:rsidRPr="005F3CCC">
        <w:rPr>
          <w:rFonts w:cs="Arial"/>
          <w:color w:val="000000"/>
          <w:lang w:eastAsia="sv-SE"/>
        </w:rPr>
        <w:t>).</w:t>
      </w:r>
    </w:p>
    <w:p w:rsidR="00256AB6" w:rsidRDefault="00A129DC" w:rsidP="00256AB6">
      <w:pPr>
        <w:autoSpaceDE w:val="0"/>
        <w:autoSpaceDN w:val="0"/>
        <w:adjustRightInd w:val="0"/>
        <w:spacing w:after="120"/>
        <w:rPr>
          <w:rFonts w:cs="Arial"/>
          <w:color w:val="000000"/>
          <w:lang w:eastAsia="sv-SE"/>
        </w:rPr>
      </w:pPr>
      <w:r w:rsidRPr="00256AB6">
        <w:rPr>
          <w:rFonts w:cs="Arial"/>
          <w:i/>
          <w:color w:val="000000"/>
          <w:lang w:eastAsia="sv-SE"/>
        </w:rPr>
        <w:t>Weather and climate model grids</w:t>
      </w:r>
      <w:r w:rsidRPr="00256AB6">
        <w:rPr>
          <w:rFonts w:cs="Arial"/>
          <w:color w:val="000000"/>
          <w:lang w:eastAsia="sv-SE"/>
        </w:rPr>
        <w:t>; The Meteorological, Atmospheric and Oceanographic modelling communities produce many new forecast and climatological data models every day in 4 dimensional grids and subsequent projection onto (any) 2 dimensions. These are used for operational weather and ocean forecasting and for climate change research. Here there are existing standards from the WMO (World Meteorological Organisation), ICAO (International Civil Aviation Organisation) and the IOC (Intergovernmental Oceanographic Commission). The high volume data exchange formats include GRIB and NetCDF which are exchanged globally. It is not proposed that the INSPIRE grid specification should be required for use by these communities, who need highly specialised grids. Whenever this data is exchanged, it is expected that the grid definition (usually a mathematical definition) is included as part of the community standard. Where the grid is even more specialised, it is expected that the grid specification will be provided in a reference to an appropriate scientific document. This is the normal procedure used by these communities and their data specification standards.</w:t>
      </w:r>
    </w:p>
    <w:p w:rsidR="008B2775" w:rsidRDefault="008B2775" w:rsidP="008B2775">
      <w:pPr>
        <w:pStyle w:val="Titolo2"/>
      </w:pPr>
      <w:bookmarkStart w:id="122" w:name="_Ref354883902"/>
      <w:bookmarkStart w:id="123" w:name="_Toc354944602"/>
      <w:bookmarkStart w:id="124" w:name="_Toc355454531"/>
      <w:bookmarkStart w:id="125" w:name="_Toc355454654"/>
      <w:bookmarkStart w:id="126" w:name="_Toc355454693"/>
      <w:bookmarkStart w:id="127" w:name="_Toc355454732"/>
      <w:bookmarkStart w:id="128" w:name="_Toc361094075"/>
      <w:r>
        <w:t>Geographic grids for INSPIRE</w:t>
      </w:r>
      <w:bookmarkEnd w:id="122"/>
      <w:bookmarkEnd w:id="123"/>
      <w:bookmarkEnd w:id="124"/>
      <w:bookmarkEnd w:id="125"/>
      <w:bookmarkEnd w:id="126"/>
      <w:bookmarkEnd w:id="127"/>
      <w:bookmarkEnd w:id="128"/>
    </w:p>
    <w:p w:rsidR="008B2775" w:rsidRDefault="008B2775" w:rsidP="00256AB6">
      <w:pPr>
        <w:autoSpaceDE w:val="0"/>
        <w:autoSpaceDN w:val="0"/>
        <w:adjustRightInd w:val="0"/>
        <w:spacing w:after="120"/>
        <w:rPr>
          <w:rFonts w:cs="Arial"/>
          <w:color w:val="000000"/>
          <w:lang w:eastAsia="sv-SE"/>
        </w:rPr>
      </w:pPr>
    </w:p>
    <w:p w:rsidR="00256AB6" w:rsidRDefault="00256AB6" w:rsidP="00256AB6">
      <w:pPr>
        <w:autoSpaceDE w:val="0"/>
        <w:autoSpaceDN w:val="0"/>
        <w:adjustRightInd w:val="0"/>
        <w:spacing w:after="120"/>
        <w:rPr>
          <w:rFonts w:cs="Arial"/>
          <w:color w:val="000000"/>
          <w:lang w:eastAsia="sv-SE"/>
        </w:rPr>
      </w:pPr>
      <w:r>
        <w:rPr>
          <w:rFonts w:cs="Arial"/>
          <w:color w:val="000000"/>
          <w:lang w:eastAsia="sv-SE"/>
        </w:rPr>
        <w:t xml:space="preserve">This data specification defines two </w:t>
      </w:r>
      <w:r w:rsidR="00BA1015">
        <w:rPr>
          <w:rFonts w:cs="Arial"/>
          <w:color w:val="000000"/>
          <w:lang w:eastAsia="sv-SE"/>
        </w:rPr>
        <w:t xml:space="preserve">Pan-European </w:t>
      </w:r>
      <w:r>
        <w:rPr>
          <w:rFonts w:cs="Arial"/>
          <w:color w:val="000000"/>
          <w:lang w:eastAsia="sv-SE"/>
        </w:rPr>
        <w:t>geographical grids for their use</w:t>
      </w:r>
      <w:r w:rsidR="00185AC6">
        <w:rPr>
          <w:rFonts w:cs="Arial"/>
          <w:color w:val="000000"/>
          <w:lang w:eastAsia="sv-SE"/>
        </w:rPr>
        <w:t xml:space="preserve"> in the INSPIRE context</w:t>
      </w:r>
      <w:r>
        <w:rPr>
          <w:rFonts w:cs="Arial"/>
          <w:color w:val="000000"/>
          <w:lang w:eastAsia="sv-SE"/>
        </w:rPr>
        <w:t xml:space="preserve"> </w:t>
      </w:r>
      <w:r w:rsidR="00C61258">
        <w:rPr>
          <w:rFonts w:cs="Arial"/>
          <w:color w:val="000000"/>
          <w:lang w:eastAsia="sv-SE"/>
        </w:rPr>
        <w:t>with</w:t>
      </w:r>
      <w:r>
        <w:rPr>
          <w:rFonts w:cs="Arial"/>
          <w:color w:val="000000"/>
          <w:lang w:eastAsia="sv-SE"/>
        </w:rPr>
        <w:t xml:space="preserve">in </w:t>
      </w:r>
      <w:r w:rsidR="005617E2">
        <w:rPr>
          <w:rFonts w:cs="Arial"/>
          <w:color w:val="000000"/>
          <w:lang w:eastAsia="sv-SE"/>
        </w:rPr>
        <w:t xml:space="preserve">continental </w:t>
      </w:r>
      <w:smartTag w:uri="urn:schemas-microsoft-com:office:smarttags" w:element="place">
        <w:r w:rsidR="005617E2">
          <w:rPr>
            <w:rFonts w:cs="Arial"/>
            <w:color w:val="000000"/>
            <w:lang w:eastAsia="sv-SE"/>
          </w:rPr>
          <w:t>Europe</w:t>
        </w:r>
      </w:smartTag>
      <w:r>
        <w:rPr>
          <w:rFonts w:cs="Arial"/>
          <w:color w:val="000000"/>
          <w:lang w:eastAsia="sv-SE"/>
        </w:rPr>
        <w:t>:</w:t>
      </w:r>
    </w:p>
    <w:p w:rsidR="00A129DC" w:rsidRPr="007A5889" w:rsidRDefault="00A129DC" w:rsidP="002C6AFA">
      <w:pPr>
        <w:numPr>
          <w:ilvl w:val="0"/>
          <w:numId w:val="32"/>
        </w:numPr>
        <w:tabs>
          <w:tab w:val="clear" w:pos="284"/>
          <w:tab w:val="clear" w:pos="567"/>
          <w:tab w:val="clear" w:pos="720"/>
          <w:tab w:val="clear" w:pos="851"/>
          <w:tab w:val="clear" w:pos="1134"/>
        </w:tabs>
        <w:ind w:left="568" w:hanging="284"/>
        <w:rPr>
          <w:rFonts w:cs="Arial"/>
          <w:lang w:eastAsia="sv-SE"/>
        </w:rPr>
      </w:pPr>
      <w:r w:rsidRPr="00256AB6">
        <w:t xml:space="preserve">The </w:t>
      </w:r>
      <w:r w:rsidR="00256AB6" w:rsidRPr="00F34585">
        <w:rPr>
          <w:i/>
        </w:rPr>
        <w:t>Equal Area G</w:t>
      </w:r>
      <w:r w:rsidRPr="00F34585">
        <w:rPr>
          <w:i/>
        </w:rPr>
        <w:t>rid</w:t>
      </w:r>
      <w:r w:rsidR="00256AB6">
        <w:t>, which</w:t>
      </w:r>
      <w:r w:rsidRPr="00256AB6">
        <w:t xml:space="preserve"> is intended more for statistical reporting purposes</w:t>
      </w:r>
      <w:r w:rsidR="007A5889">
        <w:t>.</w:t>
      </w:r>
      <w:r w:rsidRPr="00256AB6">
        <w:t xml:space="preserve"> </w:t>
      </w:r>
      <w:r w:rsidR="007A5889">
        <w:t>I</w:t>
      </w:r>
      <w:r w:rsidRPr="00256AB6">
        <w:t xml:space="preserve">t is not intended for communities where the grids have to be optimised for data exchange, </w:t>
      </w:r>
      <w:r w:rsidRPr="00BA1015">
        <w:t>supercomputer processing and high volume archiving of new data each day.</w:t>
      </w:r>
    </w:p>
    <w:p w:rsidR="00256AB6" w:rsidRPr="00DD4834" w:rsidRDefault="007A5889" w:rsidP="006627EB">
      <w:pPr>
        <w:tabs>
          <w:tab w:val="clear" w:pos="284"/>
          <w:tab w:val="clear" w:pos="567"/>
          <w:tab w:val="clear" w:pos="851"/>
          <w:tab w:val="clear" w:pos="1134"/>
        </w:tabs>
        <w:spacing w:before="60"/>
        <w:ind w:left="567"/>
        <w:rPr>
          <w:rFonts w:cs="Arial"/>
          <w:lang w:eastAsia="sv-SE"/>
        </w:rPr>
      </w:pPr>
      <w:r>
        <w:rPr>
          <w:rFonts w:cs="Arial"/>
          <w:lang w:eastAsia="sv-SE"/>
        </w:rPr>
        <w:t xml:space="preserve">This grid, designated as </w:t>
      </w:r>
      <w:r w:rsidRPr="00D623EB">
        <w:t>Grid_ETRS89-LAEA</w:t>
      </w:r>
      <w:r>
        <w:rPr>
          <w:rFonts w:cs="Arial"/>
          <w:lang w:eastAsia="sv-SE"/>
        </w:rPr>
        <w:t>, is fully-</w:t>
      </w:r>
      <w:r w:rsidRPr="00256AB6">
        <w:t xml:space="preserve">specified in </w:t>
      </w:r>
      <w:r>
        <w:t xml:space="preserve">section </w:t>
      </w:r>
      <w:r w:rsidR="001149E1">
        <w:t>5.2.1</w:t>
      </w:r>
      <w:r>
        <w:t>.</w:t>
      </w:r>
    </w:p>
    <w:p w:rsidR="00A129DC" w:rsidRPr="00DD4834" w:rsidRDefault="00BA1015" w:rsidP="006627EB">
      <w:pPr>
        <w:numPr>
          <w:ilvl w:val="0"/>
          <w:numId w:val="32"/>
        </w:numPr>
        <w:tabs>
          <w:tab w:val="clear" w:pos="284"/>
          <w:tab w:val="clear" w:pos="567"/>
          <w:tab w:val="clear" w:pos="720"/>
          <w:tab w:val="clear" w:pos="851"/>
          <w:tab w:val="clear" w:pos="1134"/>
        </w:tabs>
        <w:spacing w:before="120"/>
        <w:ind w:left="568" w:hanging="284"/>
      </w:pPr>
      <w:r w:rsidRPr="00DD4834">
        <w:t xml:space="preserve">The </w:t>
      </w:r>
      <w:r w:rsidRPr="00DD4834">
        <w:rPr>
          <w:i/>
        </w:rPr>
        <w:t>Zoned Geographic Grid</w:t>
      </w:r>
      <w:r w:rsidRPr="00DD4834">
        <w:t xml:space="preserve">, </w:t>
      </w:r>
      <w:r w:rsidR="00E003F9">
        <w:rPr>
          <w:lang w:eastAsia="it-IT"/>
        </w:rPr>
        <w:t>which is intended</w:t>
      </w:r>
      <w:r w:rsidR="00DD4834" w:rsidRPr="00DD4834">
        <w:rPr>
          <w:lang w:eastAsia="it-IT"/>
        </w:rPr>
        <w:t xml:space="preserve"> for the provision of gridded spatial information (i.e. raster, coverage-based data)</w:t>
      </w:r>
      <w:r w:rsidR="00E003F9">
        <w:rPr>
          <w:lang w:eastAsia="it-IT"/>
        </w:rPr>
        <w:t xml:space="preserve"> for reference data themes.</w:t>
      </w:r>
    </w:p>
    <w:p w:rsidR="007A5889" w:rsidRPr="00BA1015" w:rsidRDefault="007A5889" w:rsidP="003771EB">
      <w:pPr>
        <w:tabs>
          <w:tab w:val="clear" w:pos="284"/>
          <w:tab w:val="clear" w:pos="567"/>
          <w:tab w:val="clear" w:pos="851"/>
          <w:tab w:val="clear" w:pos="1134"/>
        </w:tabs>
        <w:spacing w:before="60" w:after="120"/>
        <w:ind w:left="567"/>
        <w:rPr>
          <w:rFonts w:cs="Arial"/>
          <w:lang w:eastAsia="sv-SE"/>
        </w:rPr>
      </w:pPr>
      <w:r>
        <w:rPr>
          <w:rFonts w:cs="Arial"/>
          <w:lang w:eastAsia="sv-SE"/>
        </w:rPr>
        <w:t xml:space="preserve">This grid, designated as </w:t>
      </w:r>
      <w:r w:rsidRPr="00586B3C">
        <w:t>Grid_ETRS89-GRS80z</w:t>
      </w:r>
      <w:r w:rsidRPr="00586B3C">
        <w:rPr>
          <w:i/>
        </w:rPr>
        <w:t>n_res</w:t>
      </w:r>
      <w:r>
        <w:rPr>
          <w:rFonts w:cs="Arial"/>
          <w:lang w:eastAsia="sv-SE"/>
        </w:rPr>
        <w:t>, is fully-</w:t>
      </w:r>
      <w:r w:rsidRPr="00256AB6">
        <w:t xml:space="preserve">specified in </w:t>
      </w:r>
      <w:r>
        <w:t xml:space="preserve">section </w:t>
      </w:r>
      <w:r w:rsidR="001149E1">
        <w:t>5.2.2</w:t>
      </w:r>
      <w:r>
        <w:t>.</w:t>
      </w:r>
    </w:p>
    <w:p w:rsidR="005617E2" w:rsidRPr="005617E2" w:rsidRDefault="005617E2" w:rsidP="005617E2">
      <w:pPr>
        <w:rPr>
          <w:rFonts w:cs="Arial"/>
        </w:rPr>
      </w:pPr>
      <w:r w:rsidRPr="005617E2">
        <w:rPr>
          <w:rFonts w:cs="Arial"/>
        </w:rPr>
        <w:t xml:space="preserve">It is recognised that there is a need to enable grid referencing for regions outside of continental </w:t>
      </w:r>
      <w:smartTag w:uri="urn:schemas-microsoft-com:office:smarttags" w:element="place">
        <w:r w:rsidRPr="005617E2">
          <w:rPr>
            <w:rFonts w:cs="Arial"/>
          </w:rPr>
          <w:t>Europe</w:t>
        </w:r>
      </w:smartTag>
      <w:r w:rsidRPr="005617E2">
        <w:rPr>
          <w:rFonts w:cs="Arial"/>
        </w:rPr>
        <w:t xml:space="preserve">, for example for overseas Member States (MS) territories. For these regions, MS </w:t>
      </w:r>
      <w:r w:rsidR="001774E1">
        <w:rPr>
          <w:rFonts w:cs="Arial"/>
        </w:rPr>
        <w:t>may</w:t>
      </w:r>
      <w:r w:rsidRPr="005617E2">
        <w:rPr>
          <w:rFonts w:cs="Arial"/>
        </w:rPr>
        <w:t xml:space="preserve"> define their own grid, although it must follow the same principles as laid down for the Pan-European Grid</w:t>
      </w:r>
      <w:r w:rsidR="001C3254">
        <w:rPr>
          <w:rFonts w:cs="Arial"/>
        </w:rPr>
        <w:t xml:space="preserve">s (either the </w:t>
      </w:r>
      <w:r w:rsidR="001C3254" w:rsidRPr="001C3254">
        <w:rPr>
          <w:rFonts w:cs="Arial"/>
          <w:i/>
        </w:rPr>
        <w:t>Equal Area Grid</w:t>
      </w:r>
      <w:r w:rsidR="001C3254">
        <w:rPr>
          <w:rFonts w:cs="Arial"/>
        </w:rPr>
        <w:t xml:space="preserve"> or the </w:t>
      </w:r>
      <w:r w:rsidR="001C3254" w:rsidRPr="001C3254">
        <w:rPr>
          <w:rFonts w:cs="Arial"/>
          <w:i/>
        </w:rPr>
        <w:t>Zoned Geographic Grid</w:t>
      </w:r>
      <w:r w:rsidR="001C3254">
        <w:rPr>
          <w:rFonts w:cs="Arial"/>
        </w:rPr>
        <w:t>)</w:t>
      </w:r>
      <w:r w:rsidRPr="005617E2">
        <w:rPr>
          <w:rFonts w:cs="Arial"/>
        </w:rPr>
        <w:t xml:space="preserve"> and be documented according to ISO</w:t>
      </w:r>
      <w:r w:rsidR="001C3254">
        <w:rPr>
          <w:rFonts w:cs="Arial"/>
        </w:rPr>
        <w:t xml:space="preserve"> </w:t>
      </w:r>
      <w:r w:rsidRPr="005617E2">
        <w:rPr>
          <w:rFonts w:cs="Arial"/>
        </w:rPr>
        <w:t>19100 standards.</w:t>
      </w:r>
    </w:p>
    <w:p w:rsidR="001C3254" w:rsidRPr="001C3254" w:rsidRDefault="001C3254" w:rsidP="006627EB">
      <w:pPr>
        <w:spacing w:before="120"/>
      </w:pPr>
      <w:r w:rsidRPr="001C3254">
        <w:rPr>
          <w:lang w:eastAsia="ca-ES"/>
        </w:rPr>
        <w:t xml:space="preserve">Such MS defined grids will be based on the International Terrestrial Reference System (ITRS), or other geodetic coordinate reference systems compliant with ITRS in areas that are outside the geographical scope of ETRS89. This follows the </w:t>
      </w:r>
      <w:r w:rsidR="00185AC6">
        <w:rPr>
          <w:lang w:eastAsia="ca-ES"/>
        </w:rPr>
        <w:t>r</w:t>
      </w:r>
      <w:r w:rsidRPr="00185AC6">
        <w:rPr>
          <w:lang w:eastAsia="ca-ES"/>
        </w:rPr>
        <w:t xml:space="preserve">equirement </w:t>
      </w:r>
      <w:r w:rsidR="00185AC6">
        <w:rPr>
          <w:lang w:eastAsia="ca-ES"/>
        </w:rPr>
        <w:t>in Annex II, Section 1.2</w:t>
      </w:r>
      <w:r w:rsidRPr="001C3254">
        <w:rPr>
          <w:lang w:eastAsia="ca-ES"/>
        </w:rPr>
        <w:t xml:space="preserve"> of the </w:t>
      </w:r>
      <w:r w:rsidR="00185AC6" w:rsidRPr="00185AC6">
        <w:rPr>
          <w:rFonts w:cs="Arial"/>
          <w:i/>
        </w:rPr>
        <w:t>Commission</w:t>
      </w:r>
      <w:r w:rsidR="00185AC6" w:rsidRPr="00BC12E1">
        <w:rPr>
          <w:rFonts w:cs="Arial"/>
          <w:i/>
        </w:rPr>
        <w:t xml:space="preserve"> Regulation (EU) No 1089/2010</w:t>
      </w:r>
      <w:r w:rsidRPr="001C3254">
        <w:rPr>
          <w:lang w:eastAsia="ca-ES"/>
        </w:rPr>
        <w:t xml:space="preserve"> </w:t>
      </w:r>
      <w:r w:rsidR="00185AC6">
        <w:rPr>
          <w:lang w:eastAsia="ca-ES"/>
        </w:rPr>
        <w:t>for the</w:t>
      </w:r>
      <w:r w:rsidRPr="001C3254">
        <w:rPr>
          <w:lang w:eastAsia="ca-ES"/>
        </w:rPr>
        <w:t xml:space="preserve"> Coordinate </w:t>
      </w:r>
      <w:r w:rsidR="00185AC6">
        <w:rPr>
          <w:lang w:eastAsia="ca-ES"/>
        </w:rPr>
        <w:t>R</w:t>
      </w:r>
      <w:r w:rsidRPr="001C3254">
        <w:rPr>
          <w:lang w:eastAsia="ca-ES"/>
        </w:rPr>
        <w:t xml:space="preserve">eference </w:t>
      </w:r>
      <w:r w:rsidR="00185AC6">
        <w:rPr>
          <w:lang w:eastAsia="ca-ES"/>
        </w:rPr>
        <w:t>S</w:t>
      </w:r>
      <w:r w:rsidRPr="001C3254">
        <w:rPr>
          <w:lang w:eastAsia="ca-ES"/>
        </w:rPr>
        <w:t>ystems</w:t>
      </w:r>
      <w:r w:rsidR="000C6E2B">
        <w:rPr>
          <w:lang w:eastAsia="ca-ES"/>
        </w:rPr>
        <w:t xml:space="preserve"> theme</w:t>
      </w:r>
      <w:r w:rsidR="005C65DA">
        <w:rPr>
          <w:lang w:eastAsia="ca-ES"/>
        </w:rPr>
        <w:t>.</w:t>
      </w:r>
      <w:r w:rsidR="00DE1580">
        <w:rPr>
          <w:lang w:eastAsia="ca-ES"/>
        </w:rPr>
        <w:t xml:space="preserve"> </w:t>
      </w:r>
      <w:r w:rsidR="005C65DA">
        <w:rPr>
          <w:lang w:eastAsia="ca-ES"/>
        </w:rPr>
        <w:t>C</w:t>
      </w:r>
      <w:r w:rsidRPr="001C3254">
        <w:rPr>
          <w:lang w:eastAsia="ca-ES"/>
        </w:rPr>
        <w:t>ompliant with the ITRS means that the system definition is based on the definition of the ITRS and there is a well established and described relationship between both sy</w:t>
      </w:r>
      <w:r w:rsidRPr="001C3254">
        <w:rPr>
          <w:lang w:eastAsia="ca-ES"/>
        </w:rPr>
        <w:t>s</w:t>
      </w:r>
      <w:r w:rsidRPr="001C3254">
        <w:rPr>
          <w:lang w:eastAsia="ca-ES"/>
        </w:rPr>
        <w:t xml:space="preserve">tems, according to ISO 19111:2007 Geographic Information – Spatial referencing by coordinates. </w:t>
      </w:r>
    </w:p>
    <w:p w:rsidR="005617E2" w:rsidRDefault="005617E2" w:rsidP="000A3556"/>
    <w:p w:rsidR="00773159" w:rsidRPr="00392F1D" w:rsidRDefault="00773159" w:rsidP="00392F1D">
      <w:pPr>
        <w:pStyle w:val="IRrequirementgrey"/>
        <w:shd w:val="clear" w:color="auto" w:fill="auto"/>
        <w:jc w:val="center"/>
        <w:rPr>
          <w:b/>
          <w:bCs/>
          <w:color w:val="FF0000"/>
        </w:rPr>
      </w:pPr>
      <w:r w:rsidRPr="00392F1D">
        <w:rPr>
          <w:b/>
          <w:bCs/>
          <w:color w:val="FF0000"/>
        </w:rPr>
        <w:t>IR Requirement</w:t>
      </w:r>
    </w:p>
    <w:p w:rsidR="00773159" w:rsidRPr="00392F1D" w:rsidRDefault="00773159" w:rsidP="00392F1D">
      <w:pPr>
        <w:pStyle w:val="IRrequirementgrey"/>
        <w:shd w:val="clear" w:color="auto" w:fill="auto"/>
        <w:jc w:val="center"/>
        <w:rPr>
          <w:i/>
          <w:iCs/>
        </w:rPr>
      </w:pPr>
      <w:r w:rsidRPr="00392F1D">
        <w:rPr>
          <w:i/>
          <w:iCs/>
        </w:rPr>
        <w:t>Annex II, Section 2.2</w:t>
      </w:r>
    </w:p>
    <w:p w:rsidR="00773159" w:rsidRPr="00392F1D" w:rsidRDefault="00773159" w:rsidP="00392F1D">
      <w:pPr>
        <w:pStyle w:val="IRrequirementgrey"/>
        <w:shd w:val="clear" w:color="auto" w:fill="auto"/>
        <w:jc w:val="center"/>
        <w:rPr>
          <w:b/>
          <w:bCs/>
        </w:rPr>
      </w:pPr>
      <w:r w:rsidRPr="00392F1D">
        <w:rPr>
          <w:b/>
          <w:bCs/>
        </w:rPr>
        <w:t>Grids</w:t>
      </w:r>
    </w:p>
    <w:p w:rsidR="00773159" w:rsidRDefault="00773159" w:rsidP="00392F1D">
      <w:pPr>
        <w:pStyle w:val="IRrequirement"/>
        <w:rPr>
          <w:noProof/>
        </w:rPr>
      </w:pPr>
    </w:p>
    <w:p w:rsidR="00773159" w:rsidRDefault="00773159" w:rsidP="00392F1D">
      <w:pPr>
        <w:pStyle w:val="IRrequirement"/>
        <w:rPr>
          <w:noProof/>
        </w:rPr>
      </w:pPr>
      <w:r w:rsidRPr="00677E1D">
        <w:rPr>
          <w:noProof/>
        </w:rPr>
        <w:t xml:space="preserve">Either of the grids with fixed and unambiguously defined locations defined in Sections 2.2.1 and 2.2.2 shall be used as a geo-referencing framework to make gridded data available in INSPIRE, unless one of the following conditions holds: </w:t>
      </w:r>
    </w:p>
    <w:p w:rsidR="00773159" w:rsidRPr="00677E1D" w:rsidRDefault="00773159" w:rsidP="00392F1D">
      <w:pPr>
        <w:pStyle w:val="IRrequirement"/>
        <w:rPr>
          <w:noProof/>
        </w:rPr>
      </w:pPr>
    </w:p>
    <w:p w:rsidR="00773159" w:rsidRPr="00677E1D" w:rsidRDefault="00773159" w:rsidP="001A13F6">
      <w:pPr>
        <w:pStyle w:val="IRrequirement"/>
        <w:ind w:left="425" w:hanging="312"/>
      </w:pPr>
      <w:r>
        <w:rPr>
          <w:noProof/>
        </w:rPr>
        <w:t>(</w:t>
      </w:r>
      <w:r>
        <w:t>1)</w:t>
      </w:r>
      <w:r>
        <w:tab/>
      </w:r>
      <w:r w:rsidRPr="00677E1D">
        <w:t>Other grids may be specified for specific spatial data themes in Annexes II-IV. In this case, data exchanged using such a theme-specific grid shall use standards in which the grid definition is e</w:t>
      </w:r>
      <w:r w:rsidRPr="00677E1D">
        <w:t>i</w:t>
      </w:r>
      <w:r w:rsidRPr="00677E1D">
        <w:t>ther included with the data, or linked by reference.</w:t>
      </w:r>
    </w:p>
    <w:p w:rsidR="00773159" w:rsidRDefault="00773159" w:rsidP="001A13F6">
      <w:pPr>
        <w:pStyle w:val="IRrequirement"/>
        <w:ind w:left="425" w:hanging="312"/>
      </w:pPr>
    </w:p>
    <w:p w:rsidR="00773159" w:rsidRDefault="00773159" w:rsidP="007F2050">
      <w:pPr>
        <w:pStyle w:val="IRrequirement"/>
        <w:ind w:left="425" w:hanging="312"/>
        <w:rPr>
          <w:iCs/>
          <w:noProof/>
        </w:rPr>
      </w:pPr>
      <w:r>
        <w:t>(2)</w:t>
      </w:r>
      <w:r>
        <w:tab/>
      </w:r>
      <w:r w:rsidRPr="00677E1D">
        <w:t>For grid referencing in regions outside of continental Europe Member States may define their own grid based on a geodetic</w:t>
      </w:r>
      <w:r w:rsidRPr="00677E1D">
        <w:rPr>
          <w:noProof/>
        </w:rPr>
        <w:t xml:space="preserve"> coordinate reference system compliant with ITRS and a Lambert Azimuthal Equal Area projection, following the same principles as laid down for the grid specified in Section 2.2.1.</w:t>
      </w:r>
      <w:r w:rsidRPr="00677E1D">
        <w:rPr>
          <w:iCs/>
          <w:noProof/>
        </w:rPr>
        <w:t xml:space="preserve"> In this case, an identifier for the coordinate reference system shall be created.</w:t>
      </w:r>
    </w:p>
    <w:p w:rsidR="003771EB" w:rsidRPr="003771EB" w:rsidRDefault="003771EB" w:rsidP="007F2050">
      <w:pPr>
        <w:pStyle w:val="IRrequirement"/>
        <w:ind w:left="425" w:hanging="312"/>
        <w:rPr>
          <w:sz w:val="4"/>
          <w:szCs w:val="4"/>
        </w:rPr>
      </w:pPr>
    </w:p>
    <w:p w:rsidR="00363B1D" w:rsidRDefault="00363B1D" w:rsidP="000A3556"/>
    <w:p w:rsidR="00185AC6" w:rsidRPr="00185AC6" w:rsidRDefault="00185AC6" w:rsidP="00185AC6">
      <w:pPr>
        <w:pStyle w:val="IRrequirementgrey"/>
        <w:shd w:val="clear" w:color="auto" w:fill="auto"/>
        <w:jc w:val="center"/>
        <w:rPr>
          <w:b/>
          <w:color w:val="FF0000"/>
        </w:rPr>
      </w:pPr>
      <w:r w:rsidRPr="00185AC6">
        <w:rPr>
          <w:b/>
          <w:color w:val="FF0000"/>
        </w:rPr>
        <w:t>IR Requirement</w:t>
      </w:r>
    </w:p>
    <w:p w:rsidR="00185AC6" w:rsidRPr="00185AC6" w:rsidRDefault="00185AC6" w:rsidP="00185AC6">
      <w:pPr>
        <w:pStyle w:val="IRrequirementgrey"/>
        <w:shd w:val="clear" w:color="auto" w:fill="auto"/>
        <w:jc w:val="center"/>
        <w:rPr>
          <w:i/>
        </w:rPr>
      </w:pPr>
      <w:r w:rsidRPr="00185AC6">
        <w:rPr>
          <w:i/>
        </w:rPr>
        <w:t>Annex II, Section 2.2.2</w:t>
      </w:r>
    </w:p>
    <w:p w:rsidR="00185AC6" w:rsidRPr="00185AC6" w:rsidRDefault="00185AC6" w:rsidP="00185AC6">
      <w:pPr>
        <w:pStyle w:val="IRrequirementgrey"/>
        <w:shd w:val="clear" w:color="auto" w:fill="auto"/>
        <w:jc w:val="center"/>
        <w:rPr>
          <w:b/>
        </w:rPr>
      </w:pPr>
      <w:r w:rsidRPr="00185AC6">
        <w:rPr>
          <w:b/>
        </w:rPr>
        <w:t>Zoned Geographic Grid</w:t>
      </w:r>
    </w:p>
    <w:p w:rsidR="00185AC6" w:rsidRPr="00781AC4" w:rsidRDefault="00185AC6" w:rsidP="00781AC4">
      <w:pPr>
        <w:pStyle w:val="IRrequirementgrey"/>
        <w:shd w:val="clear" w:color="auto" w:fill="auto"/>
        <w:tabs>
          <w:tab w:val="left" w:pos="426"/>
        </w:tabs>
        <w:spacing w:before="120" w:after="120"/>
        <w:ind w:left="425" w:hanging="312"/>
      </w:pPr>
      <w:r w:rsidRPr="00781AC4">
        <w:t>(…)</w:t>
      </w:r>
    </w:p>
    <w:p w:rsidR="00185AC6" w:rsidRDefault="00185AC6" w:rsidP="00185AC6">
      <w:pPr>
        <w:pStyle w:val="IRrequirementgrey"/>
        <w:shd w:val="clear" w:color="auto" w:fill="auto"/>
        <w:tabs>
          <w:tab w:val="left" w:pos="426"/>
        </w:tabs>
        <w:ind w:left="426" w:hanging="313"/>
        <w:rPr>
          <w:color w:val="FFFFFF"/>
        </w:rPr>
      </w:pPr>
      <w:r w:rsidRPr="00185AC6">
        <w:t>(6)</w:t>
      </w:r>
      <w:r w:rsidRPr="00185AC6">
        <w:tab/>
        <w:t xml:space="preserve">For grid referencing in regions outside of continental </w:t>
      </w:r>
      <w:smartTag w:uri="urn:schemas-microsoft-com:office:smarttags" w:element="place">
        <w:r w:rsidRPr="00185AC6">
          <w:t>Europe</w:t>
        </w:r>
      </w:smartTag>
      <w:r w:rsidRPr="00185AC6">
        <w:t xml:space="preserve"> data providers may define their own grid based on a geodetic coordinate reference system compliant with ITRS, following the same principles as laid down for the Pan-European </w:t>
      </w:r>
      <w:r w:rsidRPr="00185AC6">
        <w:rPr>
          <w:rStyle w:val="Instruction"/>
          <w:i w:val="0"/>
          <w:color w:val="000000"/>
        </w:rPr>
        <w:t>Grid_ETRS89-GRS80zn</w:t>
      </w:r>
      <w:r w:rsidRPr="00185AC6">
        <w:t xml:space="preserve">. In this case, an identifier for the </w:t>
      </w:r>
      <w:r>
        <w:t>coordinate reference system</w:t>
      </w:r>
      <w:r w:rsidRPr="00185AC6">
        <w:t xml:space="preserve"> and the corresponding identifier for the grid shall be created.</w:t>
      </w:r>
    </w:p>
    <w:p w:rsidR="00185AC6" w:rsidRDefault="00185AC6" w:rsidP="00781AC4">
      <w:pPr>
        <w:pStyle w:val="IRrequirementgrey"/>
        <w:shd w:val="clear" w:color="auto" w:fill="auto"/>
        <w:tabs>
          <w:tab w:val="left" w:pos="426"/>
        </w:tabs>
        <w:spacing w:before="120"/>
        <w:ind w:left="425" w:hanging="312"/>
      </w:pPr>
      <w:r w:rsidRPr="00185AC6">
        <w:t>(…)</w:t>
      </w:r>
    </w:p>
    <w:p w:rsidR="00781AC4" w:rsidRPr="00781AC4" w:rsidRDefault="00781AC4" w:rsidP="00781AC4">
      <w:pPr>
        <w:pStyle w:val="IRrequirementgrey"/>
        <w:shd w:val="clear" w:color="auto" w:fill="auto"/>
        <w:tabs>
          <w:tab w:val="left" w:pos="426"/>
        </w:tabs>
        <w:spacing w:before="120"/>
        <w:ind w:left="425" w:hanging="312"/>
        <w:rPr>
          <w:color w:val="FFFFFF"/>
          <w:sz w:val="4"/>
          <w:szCs w:val="4"/>
        </w:rPr>
      </w:pPr>
    </w:p>
    <w:p w:rsidR="00185AC6" w:rsidRPr="00185AC6" w:rsidRDefault="00185AC6" w:rsidP="00185AC6">
      <w:pPr>
        <w:rPr>
          <w:lang w:val="en-US" w:eastAsia="it-IT"/>
        </w:rPr>
      </w:pPr>
    </w:p>
    <w:p w:rsidR="00363B1D" w:rsidRDefault="00363B1D" w:rsidP="000A3556">
      <w:r>
        <w:t>NOTE</w:t>
      </w:r>
      <w:r>
        <w:tab/>
      </w:r>
      <w:r w:rsidR="005617E2">
        <w:t xml:space="preserve"> 1</w:t>
      </w:r>
      <w:r>
        <w:tab/>
        <w:t xml:space="preserve">Sections </w:t>
      </w:r>
      <w:r w:rsidR="001149E1">
        <w:t>5.2.1</w:t>
      </w:r>
      <w:r>
        <w:t xml:space="preserve"> and </w:t>
      </w:r>
      <w:r w:rsidR="001149E1">
        <w:t>5.2.2</w:t>
      </w:r>
      <w:r>
        <w:t xml:space="preserve"> of this data specification identify</w:t>
      </w:r>
      <w:r w:rsidR="00FA656C">
        <w:t xml:space="preserve"> respectively</w:t>
      </w:r>
      <w:r>
        <w:t xml:space="preserve"> the characteristics of the geographic grids specified in Annex II, Sections 2.2.1 and 2.2.2 </w:t>
      </w:r>
      <w:r w:rsidRPr="00185AC6">
        <w:t xml:space="preserve">of the </w:t>
      </w:r>
      <w:r w:rsidR="00185AC6" w:rsidRPr="00185AC6">
        <w:rPr>
          <w:rFonts w:cs="Arial"/>
          <w:i/>
        </w:rPr>
        <w:t>Commission</w:t>
      </w:r>
      <w:r w:rsidR="00185AC6" w:rsidRPr="00BC12E1">
        <w:rPr>
          <w:rFonts w:cs="Arial"/>
          <w:i/>
        </w:rPr>
        <w:t xml:space="preserve"> Regulation (EU) No 1089/2010, on interoperability of spatial data sets and se</w:t>
      </w:r>
      <w:r w:rsidR="00185AC6" w:rsidRPr="00BC12E1">
        <w:rPr>
          <w:rFonts w:cs="Arial"/>
          <w:i/>
        </w:rPr>
        <w:t>r</w:t>
      </w:r>
      <w:r w:rsidR="00185AC6" w:rsidRPr="00BC12E1">
        <w:rPr>
          <w:rFonts w:cs="Arial"/>
          <w:i/>
        </w:rPr>
        <w:t>vices</w:t>
      </w:r>
      <w:r>
        <w:t>.</w:t>
      </w:r>
    </w:p>
    <w:p w:rsidR="005617E2" w:rsidRDefault="005617E2" w:rsidP="000A3556"/>
    <w:p w:rsidR="00185AC6" w:rsidRPr="00573EBC" w:rsidRDefault="00185AC6" w:rsidP="00185AC6">
      <w:pPr>
        <w:rPr>
          <w:color w:val="FF0000"/>
        </w:rPr>
      </w:pPr>
      <w:r w:rsidRPr="00185AC6">
        <w:rPr>
          <w:lang w:eastAsia="it-IT"/>
        </w:rPr>
        <w:t>NOTE</w:t>
      </w:r>
      <w:r>
        <w:rPr>
          <w:lang w:eastAsia="it-IT"/>
        </w:rPr>
        <w:t xml:space="preserve"> 2</w:t>
      </w:r>
      <w:r>
        <w:rPr>
          <w:lang w:eastAsia="it-IT"/>
        </w:rPr>
        <w:tab/>
      </w:r>
      <w:r w:rsidRPr="00185AC6">
        <w:rPr>
          <w:lang w:eastAsia="it-IT"/>
        </w:rPr>
        <w:t xml:space="preserve">The term continental </w:t>
      </w:r>
      <w:smartTag w:uri="urn:schemas-microsoft-com:office:smarttags" w:element="place">
        <w:r w:rsidRPr="00185AC6">
          <w:rPr>
            <w:lang w:eastAsia="it-IT"/>
          </w:rPr>
          <w:t>Europe</w:t>
        </w:r>
      </w:smartTag>
      <w:r w:rsidRPr="00185AC6">
        <w:rPr>
          <w:lang w:eastAsia="it-IT"/>
        </w:rPr>
        <w:t xml:space="preserve"> means the area within the scope of </w:t>
      </w:r>
      <w:r w:rsidRPr="004E63F8">
        <w:rPr>
          <w:lang w:eastAsia="it-IT"/>
        </w:rPr>
        <w:t>ETRS89</w:t>
      </w:r>
      <w:r w:rsidR="004E63F8" w:rsidRPr="004E63F8">
        <w:rPr>
          <w:lang w:eastAsia="it-IT"/>
        </w:rPr>
        <w:t>-GRS80-</w:t>
      </w:r>
      <w:r w:rsidRPr="004E63F8">
        <w:rPr>
          <w:lang w:eastAsia="it-IT"/>
        </w:rPr>
        <w:t>EVRS</w:t>
      </w:r>
      <w:r>
        <w:rPr>
          <w:lang w:eastAsia="it-IT"/>
        </w:rPr>
        <w:t>.</w:t>
      </w:r>
    </w:p>
    <w:p w:rsidR="008B2775" w:rsidRPr="008B2775" w:rsidRDefault="008B2775" w:rsidP="000A3556"/>
    <w:p w:rsidR="00A129DC" w:rsidRDefault="00A129DC" w:rsidP="002F6828">
      <w:pPr>
        <w:pStyle w:val="Titolo3"/>
      </w:pPr>
      <w:bookmarkStart w:id="129" w:name="_Toc354944528"/>
      <w:bookmarkStart w:id="130" w:name="_Toc354944603"/>
      <w:bookmarkStart w:id="131" w:name="_Toc355203730"/>
      <w:bookmarkStart w:id="132" w:name="_Toc355454532"/>
      <w:bookmarkStart w:id="133" w:name="_Toc355454655"/>
      <w:bookmarkStart w:id="134" w:name="_Toc355454694"/>
      <w:bookmarkStart w:id="135" w:name="_Toc355454733"/>
      <w:bookmarkStart w:id="136" w:name="_Toc358879464"/>
      <w:bookmarkStart w:id="137" w:name="_Toc354944529"/>
      <w:bookmarkStart w:id="138" w:name="_Toc354944604"/>
      <w:bookmarkStart w:id="139" w:name="_Toc355203731"/>
      <w:bookmarkStart w:id="140" w:name="_Toc355454533"/>
      <w:bookmarkStart w:id="141" w:name="_Toc355454656"/>
      <w:bookmarkStart w:id="142" w:name="_Toc355454695"/>
      <w:bookmarkStart w:id="143" w:name="_Toc355454734"/>
      <w:bookmarkStart w:id="144" w:name="_Toc358879465"/>
      <w:bookmarkStart w:id="145" w:name="_Ref354860742"/>
      <w:bookmarkStart w:id="146" w:name="_Toc354944605"/>
      <w:bookmarkStart w:id="147" w:name="_Toc355454534"/>
      <w:bookmarkStart w:id="148" w:name="_Toc355454657"/>
      <w:bookmarkStart w:id="149" w:name="_Toc355454696"/>
      <w:bookmarkStart w:id="150" w:name="_Toc355454735"/>
      <w:bookmarkStart w:id="151" w:name="_Toc361094076"/>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t>Equal Area Grid</w:t>
      </w:r>
      <w:bookmarkEnd w:id="145"/>
      <w:bookmarkEnd w:id="146"/>
      <w:bookmarkEnd w:id="147"/>
      <w:bookmarkEnd w:id="148"/>
      <w:bookmarkEnd w:id="149"/>
      <w:bookmarkEnd w:id="150"/>
      <w:bookmarkEnd w:id="151"/>
    </w:p>
    <w:p w:rsidR="00A129DC" w:rsidRDefault="00A129DC" w:rsidP="000A3556"/>
    <w:p w:rsidR="002C6AFA" w:rsidRPr="00BC12E1" w:rsidRDefault="002C6AFA" w:rsidP="002C6AFA">
      <w:pPr>
        <w:rPr>
          <w:lang w:eastAsia="it-IT"/>
        </w:rPr>
      </w:pPr>
      <w:r w:rsidRPr="00BC12E1">
        <w:rPr>
          <w:lang w:eastAsia="it-IT"/>
        </w:rPr>
        <w:t xml:space="preserve">This </w:t>
      </w:r>
      <w:r>
        <w:rPr>
          <w:color w:val="000000"/>
          <w:lang w:eastAsia="it-IT"/>
        </w:rPr>
        <w:t>section</w:t>
      </w:r>
      <w:r w:rsidRPr="00BC12E1">
        <w:rPr>
          <w:lang w:eastAsia="it-IT"/>
        </w:rPr>
        <w:t xml:space="preserve"> </w:t>
      </w:r>
      <w:r>
        <w:rPr>
          <w:color w:val="000000"/>
          <w:lang w:eastAsia="it-IT"/>
        </w:rPr>
        <w:t>specifies</w:t>
      </w:r>
      <w:r w:rsidRPr="00BC12E1">
        <w:rPr>
          <w:lang w:eastAsia="it-IT"/>
        </w:rPr>
        <w:t xml:space="preserve"> a </w:t>
      </w:r>
      <w:r>
        <w:rPr>
          <w:lang w:eastAsia="it-IT"/>
        </w:rPr>
        <w:t xml:space="preserve">geographic </w:t>
      </w:r>
      <w:r w:rsidRPr="00BC12E1">
        <w:rPr>
          <w:lang w:eastAsia="it-IT"/>
        </w:rPr>
        <w:t xml:space="preserve">grid </w:t>
      </w:r>
      <w:r>
        <w:rPr>
          <w:lang w:eastAsia="it-IT"/>
        </w:rPr>
        <w:t xml:space="preserve">which </w:t>
      </w:r>
      <w:r>
        <w:rPr>
          <w:rFonts w:cs="Arial"/>
        </w:rPr>
        <w:t>is</w:t>
      </w:r>
      <w:r w:rsidRPr="0066213D">
        <w:rPr>
          <w:rFonts w:cs="Arial"/>
        </w:rPr>
        <w:t xml:space="preserve"> proposed as the multipurpose Pan-European standard</w:t>
      </w:r>
      <w:r>
        <w:rPr>
          <w:rFonts w:cs="Arial"/>
        </w:rPr>
        <w:t xml:space="preserve">, </w:t>
      </w:r>
      <w:r w:rsidRPr="00E23C84">
        <w:rPr>
          <w:iCs/>
        </w:rPr>
        <w:t>main</w:t>
      </w:r>
      <w:r>
        <w:rPr>
          <w:iCs/>
        </w:rPr>
        <w:t>ly</w:t>
      </w:r>
      <w:r w:rsidRPr="00E23C84">
        <w:rPr>
          <w:iCs/>
        </w:rPr>
        <w:t xml:space="preserve"> intended </w:t>
      </w:r>
      <w:r>
        <w:rPr>
          <w:iCs/>
        </w:rPr>
        <w:t>for</w:t>
      </w:r>
      <w:r w:rsidRPr="00E23C84">
        <w:rPr>
          <w:iCs/>
        </w:rPr>
        <w:t xml:space="preserve"> spatial analysis and reporting</w:t>
      </w:r>
      <w:r>
        <w:rPr>
          <w:rFonts w:cs="Arial"/>
        </w:rPr>
        <w:t>.</w:t>
      </w:r>
      <w:r w:rsidR="00116488">
        <w:rPr>
          <w:rFonts w:cs="Arial"/>
        </w:rPr>
        <w:t xml:space="preserve"> It is based on </w:t>
      </w:r>
      <w:r w:rsidR="00116488" w:rsidRPr="0066213D">
        <w:rPr>
          <w:rFonts w:cs="Arial"/>
        </w:rPr>
        <w:t>the ETRS89 Lambert Azimuthal Equal Area coordinate reference system</w:t>
      </w:r>
      <w:r w:rsidR="00116488">
        <w:rPr>
          <w:rFonts w:cs="Arial"/>
        </w:rPr>
        <w:t xml:space="preserve"> </w:t>
      </w:r>
      <w:r w:rsidR="00116488" w:rsidRPr="0066213D">
        <w:rPr>
          <w:rFonts w:cs="Arial"/>
          <w:color w:val="000000"/>
          <w:lang w:eastAsia="sv-SE"/>
        </w:rPr>
        <w:t>(</w:t>
      </w:r>
      <w:r w:rsidR="00116488" w:rsidRPr="0066213D">
        <w:t>CRS identifier in INSPIRE: ETRS89-LAEA).</w:t>
      </w:r>
    </w:p>
    <w:p w:rsidR="0036150F" w:rsidRDefault="0036150F" w:rsidP="002F6828">
      <w:pPr>
        <w:pStyle w:val="Titolo4"/>
      </w:pPr>
      <w:r>
        <w:t>Definition of the grid</w:t>
      </w:r>
    </w:p>
    <w:p w:rsidR="0036150F" w:rsidRDefault="0036150F" w:rsidP="00E26A37">
      <w:pPr>
        <w:autoSpaceDE w:val="0"/>
        <w:autoSpaceDN w:val="0"/>
        <w:adjustRightInd w:val="0"/>
      </w:pPr>
    </w:p>
    <w:p w:rsidR="00116488" w:rsidRDefault="00116488" w:rsidP="00E26A37">
      <w:pPr>
        <w:autoSpaceDE w:val="0"/>
        <w:autoSpaceDN w:val="0"/>
        <w:adjustRightInd w:val="0"/>
      </w:pPr>
      <w:r>
        <w:rPr>
          <w:rFonts w:eastAsia="Times New Roman" w:cs="Arial"/>
          <w:noProof/>
        </w:rPr>
        <w:t>The characteristics of the grid are specified below.</w:t>
      </w:r>
    </w:p>
    <w:p w:rsidR="003B5E96" w:rsidRDefault="003B5E96" w:rsidP="00E26A37"/>
    <w:p w:rsidR="003B5E96" w:rsidRPr="004F1AE6" w:rsidRDefault="003B5E96" w:rsidP="004F1AE6">
      <w:pPr>
        <w:pStyle w:val="IRrequirementgrey"/>
        <w:shd w:val="clear" w:color="auto" w:fill="auto"/>
        <w:jc w:val="center"/>
        <w:rPr>
          <w:b/>
          <w:bCs/>
          <w:color w:val="FF0000"/>
        </w:rPr>
      </w:pPr>
      <w:r w:rsidRPr="004F1AE6">
        <w:rPr>
          <w:b/>
          <w:bCs/>
          <w:color w:val="FF0000"/>
        </w:rPr>
        <w:t>IR Requirement</w:t>
      </w:r>
    </w:p>
    <w:p w:rsidR="003B5E96" w:rsidRPr="004F1AE6" w:rsidRDefault="003B5E96" w:rsidP="004F1AE6">
      <w:pPr>
        <w:pStyle w:val="IRrequirementgrey"/>
        <w:shd w:val="clear" w:color="auto" w:fill="auto"/>
        <w:jc w:val="center"/>
        <w:rPr>
          <w:i/>
          <w:iCs/>
          <w:lang w:val="en-GB"/>
        </w:rPr>
      </w:pPr>
      <w:r w:rsidRPr="004F1AE6">
        <w:rPr>
          <w:i/>
          <w:iCs/>
          <w:lang w:val="en-GB"/>
        </w:rPr>
        <w:t>Annex II, Section 2.2.1</w:t>
      </w:r>
    </w:p>
    <w:p w:rsidR="003B5E96" w:rsidRPr="004F1AE6" w:rsidRDefault="003B5E96" w:rsidP="004F1AE6">
      <w:pPr>
        <w:pStyle w:val="IRrequirementgrey"/>
        <w:shd w:val="clear" w:color="auto" w:fill="auto"/>
        <w:jc w:val="center"/>
        <w:rPr>
          <w:b/>
          <w:bCs/>
          <w:lang w:val="en-GB"/>
        </w:rPr>
      </w:pPr>
      <w:r w:rsidRPr="004F1AE6">
        <w:rPr>
          <w:b/>
          <w:bCs/>
          <w:lang w:val="en-GB"/>
        </w:rPr>
        <w:t>Equal Area Grid</w:t>
      </w:r>
    </w:p>
    <w:p w:rsidR="003B5E96" w:rsidRPr="00D623EB" w:rsidRDefault="003B5E96" w:rsidP="004F1AE6">
      <w:pPr>
        <w:pStyle w:val="IRrequirement"/>
        <w:rPr>
          <w:noProof/>
        </w:rPr>
      </w:pPr>
    </w:p>
    <w:p w:rsidR="003B5E96" w:rsidRPr="00272E3F" w:rsidRDefault="003B5E96" w:rsidP="004F1AE6">
      <w:pPr>
        <w:pStyle w:val="IRrequirement"/>
        <w:rPr>
          <w:rFonts w:cs="Arial"/>
          <w:color w:val="000000"/>
          <w:lang w:val="en-GB" w:eastAsia="sv-SE"/>
        </w:rPr>
      </w:pPr>
      <w:r w:rsidRPr="00272E3F">
        <w:rPr>
          <w:lang w:val="en-GB"/>
        </w:rPr>
        <w:t>The grid is based on the ETRS89 Lambert Azimuthal Equal Area (ETRS89-LAEA) coordinate refe</w:t>
      </w:r>
      <w:r w:rsidRPr="00272E3F">
        <w:rPr>
          <w:lang w:val="en-GB"/>
        </w:rPr>
        <w:t>r</w:t>
      </w:r>
      <w:r w:rsidRPr="00272E3F">
        <w:rPr>
          <w:lang w:val="en-GB"/>
        </w:rPr>
        <w:t>ence system with the centre of the projection</w:t>
      </w:r>
      <w:r w:rsidRPr="00272E3F">
        <w:rPr>
          <w:rFonts w:cs="Arial"/>
          <w:lang w:val="en-GB"/>
        </w:rPr>
        <w:t xml:space="preserve"> at the point 52</w:t>
      </w:r>
      <w:r w:rsidRPr="00272E3F">
        <w:rPr>
          <w:rFonts w:cs="Arial"/>
          <w:vertAlign w:val="superscript"/>
          <w:lang w:val="en-GB"/>
        </w:rPr>
        <w:t xml:space="preserve">o </w:t>
      </w:r>
      <w:r w:rsidRPr="00272E3F">
        <w:rPr>
          <w:rFonts w:cs="Arial"/>
          <w:lang w:val="en-GB"/>
        </w:rPr>
        <w:t>N, 10</w:t>
      </w:r>
      <w:r w:rsidRPr="00272E3F">
        <w:rPr>
          <w:rFonts w:cs="Arial"/>
          <w:vertAlign w:val="superscript"/>
          <w:lang w:val="en-GB"/>
        </w:rPr>
        <w:t>o</w:t>
      </w:r>
      <w:r w:rsidRPr="00272E3F">
        <w:rPr>
          <w:rFonts w:cs="Arial"/>
          <w:lang w:val="en-GB"/>
        </w:rPr>
        <w:t xml:space="preserve"> E and </w:t>
      </w:r>
      <w:r w:rsidRPr="00272E3F">
        <w:rPr>
          <w:rFonts w:cs="Arial"/>
          <w:color w:val="000000"/>
          <w:lang w:val="en-GB" w:eastAsia="sv-SE"/>
        </w:rPr>
        <w:t>false easting: x</w:t>
      </w:r>
      <w:r w:rsidRPr="00272E3F">
        <w:rPr>
          <w:rFonts w:cs="Arial"/>
          <w:color w:val="000000"/>
          <w:vertAlign w:val="subscript"/>
          <w:lang w:val="en-GB" w:eastAsia="sv-SE"/>
        </w:rPr>
        <w:t xml:space="preserve">0 </w:t>
      </w:r>
      <w:r w:rsidRPr="00272E3F">
        <w:rPr>
          <w:rFonts w:cs="Arial"/>
          <w:color w:val="000000"/>
          <w:lang w:val="en-GB" w:eastAsia="sv-SE"/>
        </w:rPr>
        <w:t xml:space="preserve">= </w:t>
      </w:r>
      <w:smartTag w:uri="urn:schemas-microsoft-com:office:smarttags" w:element="metricconverter">
        <w:smartTagPr>
          <w:attr w:name="ProductID" w:val="4321000ﾠm"/>
        </w:smartTagPr>
        <w:r w:rsidRPr="00272E3F">
          <w:rPr>
            <w:rFonts w:cs="Arial"/>
            <w:color w:val="000000"/>
            <w:lang w:val="en-GB" w:eastAsia="sv-SE"/>
          </w:rPr>
          <w:t>4321000 m</w:t>
        </w:r>
      </w:smartTag>
      <w:r w:rsidRPr="00272E3F">
        <w:rPr>
          <w:rFonts w:cs="Arial"/>
          <w:color w:val="000000"/>
          <w:lang w:val="en-GB" w:eastAsia="sv-SE"/>
        </w:rPr>
        <w:t>, false northing: y</w:t>
      </w:r>
      <w:r w:rsidRPr="00272E3F">
        <w:rPr>
          <w:rFonts w:cs="Arial"/>
          <w:color w:val="000000"/>
          <w:vertAlign w:val="subscript"/>
          <w:lang w:val="en-GB" w:eastAsia="sv-SE"/>
        </w:rPr>
        <w:t xml:space="preserve">0 </w:t>
      </w:r>
      <w:r w:rsidRPr="00272E3F">
        <w:rPr>
          <w:rFonts w:cs="Arial"/>
          <w:color w:val="000000"/>
          <w:lang w:val="en-GB" w:eastAsia="sv-SE"/>
        </w:rPr>
        <w:t xml:space="preserve">= </w:t>
      </w:r>
      <w:smartTag w:uri="urn:schemas-microsoft-com:office:smarttags" w:element="metricconverter">
        <w:smartTagPr>
          <w:attr w:name="ProductID" w:val="3210000ﾠm"/>
        </w:smartTagPr>
        <w:r w:rsidRPr="00272E3F">
          <w:rPr>
            <w:rFonts w:cs="Arial"/>
            <w:color w:val="000000"/>
            <w:lang w:val="en-GB" w:eastAsia="sv-SE"/>
          </w:rPr>
          <w:t>3210000 m</w:t>
        </w:r>
      </w:smartTag>
      <w:r w:rsidRPr="00272E3F">
        <w:rPr>
          <w:rFonts w:cs="Arial"/>
          <w:color w:val="000000"/>
          <w:lang w:val="en-GB" w:eastAsia="sv-SE"/>
        </w:rPr>
        <w:t>.</w:t>
      </w:r>
    </w:p>
    <w:p w:rsidR="003B5E96" w:rsidRPr="00272E3F" w:rsidRDefault="003B5E96" w:rsidP="004F1AE6">
      <w:pPr>
        <w:pStyle w:val="IRrequirement"/>
        <w:rPr>
          <w:lang w:val="en-GB"/>
        </w:rPr>
      </w:pPr>
    </w:p>
    <w:p w:rsidR="003B5E96" w:rsidRPr="00272E3F" w:rsidRDefault="003B5E96" w:rsidP="004F1AE6">
      <w:pPr>
        <w:pStyle w:val="IRrequirement"/>
        <w:rPr>
          <w:lang w:val="en-GB"/>
        </w:rPr>
      </w:pPr>
      <w:r w:rsidRPr="00272E3F">
        <w:rPr>
          <w:lang w:val="en-GB"/>
        </w:rPr>
        <w:t>The origin of the grid coincides with the false origin of the ETRS89-LAEA coordinate reference sy</w:t>
      </w:r>
      <w:r w:rsidRPr="00272E3F">
        <w:rPr>
          <w:lang w:val="en-GB"/>
        </w:rPr>
        <w:t>s</w:t>
      </w:r>
      <w:r w:rsidRPr="00272E3F">
        <w:rPr>
          <w:lang w:val="en-GB"/>
        </w:rPr>
        <w:t xml:space="preserve">tem (x=0, y=0). </w:t>
      </w:r>
    </w:p>
    <w:p w:rsidR="003B5E96" w:rsidRPr="00272E3F" w:rsidRDefault="003B5E96" w:rsidP="004F1AE6">
      <w:pPr>
        <w:pStyle w:val="IRrequirement"/>
        <w:rPr>
          <w:lang w:val="en-GB"/>
        </w:rPr>
      </w:pPr>
    </w:p>
    <w:p w:rsidR="003B5E96" w:rsidRPr="00272E3F" w:rsidRDefault="003B5E96" w:rsidP="004F1AE6">
      <w:pPr>
        <w:pStyle w:val="IRrequirement"/>
        <w:rPr>
          <w:lang w:val="en-GB"/>
        </w:rPr>
      </w:pPr>
      <w:r w:rsidRPr="00272E3F">
        <w:rPr>
          <w:lang w:val="en-GB"/>
        </w:rPr>
        <w:t xml:space="preserve">Grid points of grids based on ETRS89-LAEA shall coincide with grid points of the grid. </w:t>
      </w:r>
    </w:p>
    <w:p w:rsidR="003B5E96" w:rsidRPr="00272E3F" w:rsidRDefault="003B5E96" w:rsidP="004F1AE6">
      <w:pPr>
        <w:pStyle w:val="IRrequirement"/>
        <w:rPr>
          <w:lang w:val="en-GB"/>
        </w:rPr>
      </w:pPr>
    </w:p>
    <w:p w:rsidR="003B5E96" w:rsidRPr="00272E3F" w:rsidRDefault="003B5E96" w:rsidP="004F1AE6">
      <w:pPr>
        <w:pStyle w:val="IRrequirement"/>
        <w:rPr>
          <w:lang w:val="en-GB"/>
        </w:rPr>
      </w:pPr>
      <w:r w:rsidRPr="00272E3F">
        <w:rPr>
          <w:lang w:val="en-GB"/>
        </w:rPr>
        <w:t>The grid is hierarchical, with resolutions of 1m, 10m, 100m, 1000m, 10000m and 100000m.</w:t>
      </w:r>
    </w:p>
    <w:p w:rsidR="003B5E96" w:rsidRPr="00272E3F" w:rsidRDefault="003B5E96" w:rsidP="004F1AE6">
      <w:pPr>
        <w:pStyle w:val="IRrequirement"/>
        <w:rPr>
          <w:lang w:val="en-GB"/>
        </w:rPr>
      </w:pPr>
    </w:p>
    <w:p w:rsidR="003B5E96" w:rsidRPr="00272E3F" w:rsidRDefault="003B5E96" w:rsidP="004F1AE6">
      <w:pPr>
        <w:pStyle w:val="IRrequirement"/>
        <w:rPr>
          <w:lang w:val="en-GB"/>
        </w:rPr>
      </w:pPr>
      <w:r w:rsidRPr="00272E3F">
        <w:rPr>
          <w:lang w:val="en-GB"/>
        </w:rPr>
        <w:t>The grid orientation is south-north, west-east.</w:t>
      </w:r>
    </w:p>
    <w:p w:rsidR="003B5E96" w:rsidRPr="00272E3F" w:rsidRDefault="003B5E96" w:rsidP="004F1AE6">
      <w:pPr>
        <w:pStyle w:val="IRrequirement"/>
        <w:rPr>
          <w:lang w:val="en-GB"/>
        </w:rPr>
      </w:pPr>
    </w:p>
    <w:p w:rsidR="003B5E96" w:rsidRPr="00272E3F" w:rsidRDefault="003B5E96" w:rsidP="004F1AE6">
      <w:pPr>
        <w:pStyle w:val="IRrequirement"/>
        <w:rPr>
          <w:lang w:val="en-GB"/>
        </w:rPr>
      </w:pPr>
      <w:r w:rsidRPr="00272E3F">
        <w:rPr>
          <w:lang w:val="en-GB"/>
        </w:rPr>
        <w:t>The grid is designated as Grid_ETRS89-LAEA. For identification of an individual resolution level the cell size in metres is appended.</w:t>
      </w:r>
    </w:p>
    <w:p w:rsidR="003B5E96" w:rsidRPr="00272E3F" w:rsidRDefault="003B5E96" w:rsidP="00272E3F">
      <w:pPr>
        <w:pStyle w:val="IRrequirement"/>
        <w:spacing w:before="120"/>
        <w:rPr>
          <w:lang w:val="en-GB"/>
        </w:rPr>
      </w:pPr>
      <w:r w:rsidRPr="00272E3F">
        <w:rPr>
          <w:lang w:val="en-GB"/>
        </w:rPr>
        <w:t xml:space="preserve">(…) </w:t>
      </w:r>
    </w:p>
    <w:p w:rsidR="003B5E96" w:rsidRPr="00272E3F" w:rsidRDefault="003B5E96" w:rsidP="004F1AE6">
      <w:pPr>
        <w:pStyle w:val="IRrequirement"/>
        <w:rPr>
          <w:sz w:val="4"/>
          <w:szCs w:val="4"/>
        </w:rPr>
      </w:pPr>
    </w:p>
    <w:p w:rsidR="003B5E96" w:rsidRDefault="003B5E96" w:rsidP="003B5E96"/>
    <w:p w:rsidR="00ED65B9" w:rsidRDefault="00ED65B9" w:rsidP="003B5E96"/>
    <w:p w:rsidR="00ED65B9" w:rsidRPr="00797A1C" w:rsidRDefault="00ED65B9" w:rsidP="00ED65B9">
      <w:pPr>
        <w:pStyle w:val="Recommendation"/>
      </w:pPr>
      <w:r>
        <w:t>For expressing the cell size in metres, the following values should be used: 1, 10, 100, 1000, 10k, 100k, 1000k.</w:t>
      </w:r>
    </w:p>
    <w:p w:rsidR="00ED65B9" w:rsidRDefault="00ED65B9" w:rsidP="003B5E96">
      <w:pPr>
        <w:rPr>
          <w:lang w:val="en-US"/>
        </w:rPr>
      </w:pPr>
    </w:p>
    <w:p w:rsidR="00E23C84" w:rsidRPr="00E23C84" w:rsidRDefault="00E23C84" w:rsidP="003B5E96">
      <w:r w:rsidRPr="00E23C84">
        <w:t>EXAMPLE</w:t>
      </w:r>
      <w:r w:rsidRPr="00E23C84">
        <w:tab/>
      </w:r>
      <w:r w:rsidR="003B5E96">
        <w:tab/>
      </w:r>
      <w:r w:rsidR="003B5E96">
        <w:tab/>
      </w:r>
      <w:r w:rsidR="00116488">
        <w:t xml:space="preserve">The </w:t>
      </w:r>
      <w:r w:rsidRPr="00E23C84">
        <w:t>grid at a resolution level of 100km is designated as Grid_ETRS89-LAEA</w:t>
      </w:r>
      <w:r w:rsidRPr="00E23C84">
        <w:rPr>
          <w:i/>
        </w:rPr>
        <w:t>_100</w:t>
      </w:r>
      <w:r w:rsidR="00ED65B9">
        <w:rPr>
          <w:i/>
        </w:rPr>
        <w:t>k</w:t>
      </w:r>
      <w:r w:rsidRPr="00E23C84">
        <w:t>.</w:t>
      </w:r>
    </w:p>
    <w:p w:rsidR="00E26A37" w:rsidRDefault="00E26A37" w:rsidP="00E26A37">
      <w:pPr>
        <w:rPr>
          <w:highlight w:val="yellow"/>
        </w:rPr>
      </w:pPr>
    </w:p>
    <w:p w:rsidR="00797A1C" w:rsidRPr="00797A1C" w:rsidRDefault="00797A1C" w:rsidP="00797A1C">
      <w:pPr>
        <w:pStyle w:val="Recommendation"/>
      </w:pPr>
      <w:r w:rsidRPr="00797A1C">
        <w:t>Where applicable, the following URI pattern should be used to refer to the Grid_ETRS89-LAEA:</w:t>
      </w:r>
    </w:p>
    <w:p w:rsidR="00797A1C" w:rsidRDefault="00797A1C" w:rsidP="00797A1C">
      <w:pPr>
        <w:pStyle w:val="Recommendation"/>
        <w:numPr>
          <w:ilvl w:val="0"/>
          <w:numId w:val="0"/>
        </w:numPr>
        <w:ind w:left="113"/>
      </w:pPr>
      <w:r>
        <w:tab/>
      </w:r>
    </w:p>
    <w:p w:rsidR="00797A1C" w:rsidRDefault="00797A1C" w:rsidP="00797A1C">
      <w:pPr>
        <w:pStyle w:val="Recommendation"/>
        <w:numPr>
          <w:ilvl w:val="0"/>
          <w:numId w:val="0"/>
        </w:numPr>
        <w:ind w:left="113"/>
      </w:pPr>
      <w:r>
        <w:tab/>
        <w:t>http://</w:t>
      </w:r>
      <w:r w:rsidR="00A87261">
        <w:t>inspire.ec.europa.eu/grid/etrs89</w:t>
      </w:r>
      <w:r>
        <w:t>-laea/&lt;resolution&gt;</w:t>
      </w:r>
    </w:p>
    <w:p w:rsidR="00797A1C" w:rsidRPr="003D0B1E" w:rsidRDefault="00797A1C" w:rsidP="00797A1C">
      <w:pPr>
        <w:rPr>
          <w:highlight w:val="yellow"/>
        </w:rPr>
      </w:pPr>
    </w:p>
    <w:p w:rsidR="00797A1C" w:rsidRPr="00A87261" w:rsidRDefault="00A87261" w:rsidP="00E26A37">
      <w:r w:rsidRPr="00E23C84">
        <w:t>EXAMPLE</w:t>
      </w:r>
      <w:r w:rsidRPr="00E23C84">
        <w:tab/>
      </w:r>
      <w:r>
        <w:tab/>
      </w:r>
      <w:r>
        <w:tab/>
        <w:t xml:space="preserve">For the </w:t>
      </w:r>
      <w:r w:rsidRPr="00E23C84">
        <w:t xml:space="preserve">grid at a resolution level of 100km </w:t>
      </w:r>
      <w:r>
        <w:t>the following URI should be used: http://inspire.ec.europa.eu/grid/etrs89-laea/100k</w:t>
      </w:r>
    </w:p>
    <w:p w:rsidR="00A87261" w:rsidRPr="00E26A37" w:rsidRDefault="00A87261" w:rsidP="00E26A37">
      <w:pPr>
        <w:rPr>
          <w:highlight w:val="yellow"/>
        </w:rPr>
      </w:pPr>
    </w:p>
    <w:p w:rsidR="00E26A37" w:rsidRPr="00D623EB" w:rsidRDefault="00E26A37" w:rsidP="00E26A37">
      <w:r w:rsidRPr="00D623EB">
        <w:t xml:space="preserve">For the unambiguous referencing and identification of a grid cell, a coding system is needed to identify the cell size and the position of the lower left corner. </w:t>
      </w:r>
    </w:p>
    <w:p w:rsidR="00E26A37" w:rsidRPr="00D623EB" w:rsidRDefault="00E26A37" w:rsidP="00E26A37"/>
    <w:p w:rsidR="00E26A37" w:rsidRPr="00D623EB" w:rsidRDefault="00E26A37" w:rsidP="00E26A37">
      <w:r w:rsidRPr="00D623EB">
        <w:t xml:space="preserve">The coding system described hereafter follows the recommendations from the European Environmental Agency [EEA 2008]. </w:t>
      </w:r>
    </w:p>
    <w:p w:rsidR="00E26A37" w:rsidRPr="00D623EB" w:rsidRDefault="00E26A37" w:rsidP="00E26A37"/>
    <w:p w:rsidR="00887370" w:rsidRDefault="00887370" w:rsidP="00887370"/>
    <w:p w:rsidR="00887370" w:rsidRPr="00601625" w:rsidRDefault="00887370" w:rsidP="00887370">
      <w:pPr>
        <w:pStyle w:val="IRrequirementgrey"/>
        <w:shd w:val="clear" w:color="auto" w:fill="auto"/>
        <w:jc w:val="center"/>
        <w:rPr>
          <w:b/>
          <w:bCs/>
          <w:color w:val="FF0000"/>
        </w:rPr>
      </w:pPr>
      <w:r w:rsidRPr="00601625">
        <w:rPr>
          <w:b/>
          <w:bCs/>
          <w:color w:val="FF0000"/>
        </w:rPr>
        <w:t>IR Requirement</w:t>
      </w:r>
    </w:p>
    <w:p w:rsidR="00887370" w:rsidRPr="00601625" w:rsidRDefault="00887370" w:rsidP="00887370">
      <w:pPr>
        <w:pStyle w:val="IRrequirementgrey"/>
        <w:shd w:val="clear" w:color="auto" w:fill="auto"/>
        <w:jc w:val="center"/>
        <w:rPr>
          <w:i/>
          <w:iCs/>
          <w:lang w:val="en-GB"/>
        </w:rPr>
      </w:pPr>
      <w:r w:rsidRPr="00601625">
        <w:rPr>
          <w:i/>
          <w:iCs/>
          <w:lang w:val="en-GB"/>
        </w:rPr>
        <w:t>Annex II, Section 2.2.1</w:t>
      </w:r>
    </w:p>
    <w:p w:rsidR="00887370" w:rsidRPr="00601625" w:rsidRDefault="00887370" w:rsidP="00887370">
      <w:pPr>
        <w:pStyle w:val="IRrequirementgrey"/>
        <w:shd w:val="clear" w:color="auto" w:fill="auto"/>
        <w:jc w:val="center"/>
        <w:rPr>
          <w:b/>
          <w:bCs/>
          <w:lang w:val="en-GB"/>
        </w:rPr>
      </w:pPr>
      <w:r w:rsidRPr="00601625">
        <w:rPr>
          <w:b/>
          <w:bCs/>
          <w:lang w:val="en-GB"/>
        </w:rPr>
        <w:t>Equal Area Grid</w:t>
      </w:r>
    </w:p>
    <w:p w:rsidR="00887370" w:rsidRPr="00D623EB" w:rsidRDefault="00887370" w:rsidP="00887370">
      <w:pPr>
        <w:pStyle w:val="IRrequirement"/>
        <w:rPr>
          <w:noProof/>
        </w:rPr>
      </w:pPr>
    </w:p>
    <w:p w:rsidR="00887370" w:rsidRPr="00D623EB" w:rsidRDefault="00887370" w:rsidP="0080724D">
      <w:pPr>
        <w:pStyle w:val="IRrequirement"/>
        <w:spacing w:after="120"/>
      </w:pPr>
      <w:r w:rsidRPr="00991932">
        <w:t>(…)</w:t>
      </w:r>
    </w:p>
    <w:p w:rsidR="00887370" w:rsidRPr="00D623EB" w:rsidRDefault="00887370" w:rsidP="00887370">
      <w:pPr>
        <w:pStyle w:val="IRrequirement"/>
      </w:pPr>
      <w:r w:rsidRPr="00D623EB">
        <w:t>For the unambiguous referencing and identification of a grid cell, the cell code composed of the size of the cell and the coordinates of the lower left cell corner in ETRS89-LAEA shall be used. The cell size shall be denoted in metres (“m”) for cell sizes up to 100m or kilometres (“km”) for cell sizes of 1000m and above. Values for northing and easting shall be divided by 10</w:t>
      </w:r>
      <w:r w:rsidRPr="00D623EB">
        <w:rPr>
          <w:vertAlign w:val="superscript"/>
        </w:rPr>
        <w:t>n</w:t>
      </w:r>
      <w:r w:rsidRPr="00D623EB">
        <w:t xml:space="preserve">, where </w:t>
      </w:r>
      <w:r w:rsidRPr="00D623EB">
        <w:rPr>
          <w:i/>
        </w:rPr>
        <w:t>n</w:t>
      </w:r>
      <w:r w:rsidRPr="00D623EB">
        <w:t xml:space="preserve"> is the number of trailing zeros in the cell size value. </w:t>
      </w:r>
    </w:p>
    <w:p w:rsidR="00887370" w:rsidRDefault="00887370" w:rsidP="00887370">
      <w:pPr>
        <w:pStyle w:val="IRrequirement"/>
      </w:pPr>
    </w:p>
    <w:p w:rsidR="00E26A37" w:rsidRPr="00D623EB" w:rsidRDefault="00E26A37" w:rsidP="00E26A37"/>
    <w:p w:rsidR="00E26A37" w:rsidRPr="00D623EB" w:rsidRDefault="00E26A37" w:rsidP="00E26A37">
      <w:r w:rsidRPr="00D623EB">
        <w:t>EXAMPLE</w:t>
      </w:r>
      <w:r w:rsidR="00E80496">
        <w:t xml:space="preserve"> 1</w:t>
      </w:r>
      <w:r w:rsidR="00D623EB">
        <w:tab/>
      </w:r>
      <w:r w:rsidR="00D623EB">
        <w:tab/>
      </w:r>
      <w:r w:rsidR="00D623EB">
        <w:tab/>
      </w:r>
      <w:r w:rsidRPr="00D623EB">
        <w:t xml:space="preserve">A cell size of </w:t>
      </w:r>
      <w:smartTag w:uri="urn:schemas-microsoft-com:office:smarttags" w:element="metricconverter">
        <w:smartTagPr>
          <w:attr w:name="ProductID" w:val="10000 metres"/>
        </w:smartTagPr>
        <w:r w:rsidRPr="00D623EB">
          <w:t>10000 metres</w:t>
        </w:r>
      </w:smartTag>
      <w:r w:rsidRPr="00D623EB">
        <w:t xml:space="preserve"> is denoted as “10km”.</w:t>
      </w:r>
    </w:p>
    <w:p w:rsidR="00E26A37" w:rsidRPr="00D623EB" w:rsidRDefault="00E26A37" w:rsidP="00E26A37"/>
    <w:p w:rsidR="00E26A37" w:rsidRPr="00D623EB" w:rsidRDefault="00E80496" w:rsidP="00E80496">
      <w:pPr>
        <w:tabs>
          <w:tab w:val="clear" w:pos="284"/>
          <w:tab w:val="clear" w:pos="567"/>
        </w:tabs>
      </w:pPr>
      <w:r>
        <w:t>NOTE 1</w:t>
      </w:r>
      <w:r>
        <w:tab/>
        <w:t xml:space="preserve">The </w:t>
      </w:r>
      <w:r w:rsidR="00E26A37" w:rsidRPr="00D623EB">
        <w:t>values for northing and easting (in the ETRS89-LAEA they are named Y and X) are divided by 10</w:t>
      </w:r>
      <w:r w:rsidR="00E26A37" w:rsidRPr="00D623EB">
        <w:rPr>
          <w:vertAlign w:val="superscript"/>
        </w:rPr>
        <w:t>n</w:t>
      </w:r>
      <w:r w:rsidR="00E26A37" w:rsidRPr="00D623EB">
        <w:t xml:space="preserve"> (“n” is number of zeros in the cell size value)</w:t>
      </w:r>
      <w:r w:rsidRPr="00E80496">
        <w:t xml:space="preserve"> </w:t>
      </w:r>
      <w:r>
        <w:t>in order t</w:t>
      </w:r>
      <w:r w:rsidRPr="00D623EB">
        <w:t>o reduce the length of the string</w:t>
      </w:r>
      <w:r w:rsidR="00E26A37" w:rsidRPr="00D623EB">
        <w:t xml:space="preserve">. With the given resolutions this means that the zeros are trimmed. </w:t>
      </w:r>
    </w:p>
    <w:p w:rsidR="00E26A37" w:rsidRPr="00D623EB" w:rsidRDefault="00E26A37" w:rsidP="00E26A37">
      <w:pPr>
        <w:rPr>
          <w:i/>
        </w:rPr>
      </w:pPr>
    </w:p>
    <w:p w:rsidR="00E26A37" w:rsidRPr="00D623EB" w:rsidRDefault="00E26A37" w:rsidP="00E26A37">
      <w:r w:rsidRPr="00D623EB">
        <w:t xml:space="preserve">EXAMPLE </w:t>
      </w:r>
      <w:r w:rsidR="00E80496">
        <w:t>2</w:t>
      </w:r>
      <w:r w:rsidR="00D623EB">
        <w:tab/>
      </w:r>
      <w:r w:rsidR="00D623EB">
        <w:tab/>
      </w:r>
      <w:r w:rsidR="00D623EB">
        <w:tab/>
      </w:r>
      <w:r w:rsidRPr="00D623EB">
        <w:t xml:space="preserve">If the cell size is </w:t>
      </w:r>
      <w:smartTag w:uri="urn:schemas-microsoft-com:office:smarttags" w:element="metricconverter">
        <w:smartTagPr>
          <w:attr w:name="ProductID" w:val="1000 metres"/>
        </w:smartTagPr>
        <w:r w:rsidRPr="00D623EB">
          <w:t>1000 metres</w:t>
        </w:r>
      </w:smartTag>
      <w:r w:rsidRPr="00D623EB">
        <w:t>, the number of zeros in end is 3 and thus the divider is 10</w:t>
      </w:r>
      <w:r w:rsidRPr="00D623EB">
        <w:rPr>
          <w:vertAlign w:val="superscript"/>
        </w:rPr>
        <w:t>3</w:t>
      </w:r>
      <w:r w:rsidRPr="00D623EB" w:rsidDel="00A5632B">
        <w:t xml:space="preserve"> </w:t>
      </w:r>
      <w:r w:rsidRPr="00D623EB">
        <w:t>= 1000.</w:t>
      </w:r>
    </w:p>
    <w:p w:rsidR="00E26A37" w:rsidRPr="00D623EB" w:rsidRDefault="00E26A37" w:rsidP="00E26A37"/>
    <w:p w:rsidR="00E26A37" w:rsidRPr="00D623EB" w:rsidRDefault="00E26A37" w:rsidP="00E26A37">
      <w:r w:rsidRPr="00D623EB">
        <w:t xml:space="preserve">EXAMPLE </w:t>
      </w:r>
      <w:r w:rsidR="00E80496">
        <w:t>3</w:t>
      </w:r>
      <w:r w:rsidR="00D623EB">
        <w:tab/>
      </w:r>
      <w:r w:rsidR="00D623EB">
        <w:tab/>
      </w:r>
      <w:r w:rsidR="00D623EB">
        <w:tab/>
      </w:r>
      <w:r w:rsidRPr="00D623EB">
        <w:t>The cell code “1kmN2599E4695</w:t>
      </w:r>
      <w:r w:rsidR="00601625">
        <w:t>”</w:t>
      </w:r>
      <w:r w:rsidRPr="00D623EB">
        <w:t xml:space="preserve"> identifies the 1km grid cell with coordinates of the lower left corner: Y=2599000m, X=4695000m.</w:t>
      </w:r>
    </w:p>
    <w:p w:rsidR="00773159" w:rsidRDefault="00773159" w:rsidP="000A3556">
      <w:bookmarkStart w:id="152" w:name="_Toc214340030"/>
      <w:bookmarkStart w:id="153" w:name="_Toc215510744"/>
      <w:bookmarkStart w:id="154" w:name="_Toc215512417"/>
      <w:bookmarkStart w:id="155" w:name="_Toc215516445"/>
      <w:bookmarkStart w:id="156" w:name="_Toc215523561"/>
      <w:bookmarkStart w:id="157" w:name="_Toc215524138"/>
      <w:bookmarkStart w:id="158" w:name="_Toc215524188"/>
      <w:bookmarkStart w:id="159" w:name="_Toc215525176"/>
      <w:bookmarkStart w:id="160" w:name="_Toc215510745"/>
      <w:bookmarkStart w:id="161" w:name="_Toc215512418"/>
      <w:bookmarkStart w:id="162" w:name="_Toc215516446"/>
      <w:bookmarkStart w:id="163" w:name="_Toc215523562"/>
      <w:bookmarkStart w:id="164" w:name="_Toc215524139"/>
      <w:bookmarkStart w:id="165" w:name="_Toc215524189"/>
      <w:bookmarkStart w:id="166" w:name="_Toc215525177"/>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BB0DFC" w:rsidRDefault="00BB0DFC" w:rsidP="000A3556">
      <w:pPr>
        <w:numPr>
          <w:ins w:id="167" w:author="Unknown"/>
        </w:numPr>
      </w:pPr>
      <w:r>
        <w:t>NOTE</w:t>
      </w:r>
      <w:r>
        <w:tab/>
      </w:r>
      <w:r w:rsidR="00E80496">
        <w:t xml:space="preserve"> 2</w:t>
      </w:r>
      <w:r>
        <w:tab/>
      </w:r>
      <w:r w:rsidRPr="00BB0DFC">
        <w:t>There is the possibility that some grids based on ETRS89-LAEA do</w:t>
      </w:r>
      <w:r w:rsidR="00E80496">
        <w:t xml:space="preserve"> </w:t>
      </w:r>
      <w:r w:rsidRPr="00BB0DFC">
        <w:t>n</w:t>
      </w:r>
      <w:r w:rsidR="00E80496">
        <w:t>o</w:t>
      </w:r>
      <w:r w:rsidRPr="00BB0DFC">
        <w:t xml:space="preserve">t comply with Grid_ETRS89-LAEA (e.g. </w:t>
      </w:r>
      <w:smartTag w:uri="urn:schemas-microsoft-com:office:smarttags" w:element="metricconverter">
        <w:smartTagPr>
          <w:attr w:name="ProductID" w:val="5 m"/>
        </w:smartTagPr>
        <w:r w:rsidRPr="00BB0DFC">
          <w:t>5 m</w:t>
        </w:r>
      </w:smartTag>
      <w:r w:rsidRPr="00BB0DFC">
        <w:t xml:space="preserve"> grid resolution). For </w:t>
      </w:r>
      <w:r w:rsidR="00517AF2">
        <w:t>maximising</w:t>
      </w:r>
      <w:r w:rsidRPr="00BB0DFC">
        <w:t xml:space="preserve"> compatibility, the </w:t>
      </w:r>
      <w:r w:rsidR="00517AF2">
        <w:t xml:space="preserve">origin of </w:t>
      </w:r>
      <w:r w:rsidRPr="00BB0DFC">
        <w:t xml:space="preserve">all grids based on ETRS89-LAEA shall coincide with </w:t>
      </w:r>
      <w:r w:rsidR="00344C63">
        <w:t>the</w:t>
      </w:r>
      <w:r w:rsidRPr="00BB0DFC">
        <w:t xml:space="preserve"> Grid_ETRS89-LAEA</w:t>
      </w:r>
      <w:r w:rsidR="00344C63">
        <w:t xml:space="preserve"> origin</w:t>
      </w:r>
      <w:r>
        <w:t>.</w:t>
      </w:r>
    </w:p>
    <w:p w:rsidR="002F6828" w:rsidRDefault="002F6828" w:rsidP="000A3556"/>
    <w:p w:rsidR="00A129DC" w:rsidRDefault="00A129DC" w:rsidP="002F6828">
      <w:pPr>
        <w:pStyle w:val="Titolo3"/>
      </w:pPr>
      <w:bookmarkStart w:id="168" w:name="_Ref354863433"/>
      <w:bookmarkStart w:id="169" w:name="_Toc354944606"/>
      <w:bookmarkStart w:id="170" w:name="_Toc355454535"/>
      <w:bookmarkStart w:id="171" w:name="_Toc355454658"/>
      <w:bookmarkStart w:id="172" w:name="_Toc355454697"/>
      <w:bookmarkStart w:id="173" w:name="_Toc355454736"/>
      <w:bookmarkStart w:id="174" w:name="_Toc361094077"/>
      <w:r>
        <w:t>Zoned Geographic Grid</w:t>
      </w:r>
      <w:bookmarkEnd w:id="168"/>
      <w:bookmarkEnd w:id="169"/>
      <w:bookmarkEnd w:id="170"/>
      <w:bookmarkEnd w:id="171"/>
      <w:bookmarkEnd w:id="172"/>
      <w:bookmarkEnd w:id="173"/>
      <w:bookmarkEnd w:id="174"/>
    </w:p>
    <w:p w:rsidR="00A129DC" w:rsidRDefault="00A129DC" w:rsidP="000A3556"/>
    <w:p w:rsidR="00143006" w:rsidRPr="00BC12E1" w:rsidRDefault="00143006" w:rsidP="00143006">
      <w:pPr>
        <w:rPr>
          <w:lang w:eastAsia="it-IT"/>
        </w:rPr>
      </w:pPr>
      <w:r w:rsidRPr="00BC12E1">
        <w:rPr>
          <w:lang w:eastAsia="it-IT"/>
        </w:rPr>
        <w:t xml:space="preserve">This </w:t>
      </w:r>
      <w:r w:rsidR="00955946">
        <w:rPr>
          <w:color w:val="000000"/>
          <w:lang w:eastAsia="it-IT"/>
        </w:rPr>
        <w:t>section</w:t>
      </w:r>
      <w:r w:rsidRPr="00BC12E1">
        <w:rPr>
          <w:lang w:eastAsia="it-IT"/>
        </w:rPr>
        <w:t xml:space="preserve"> </w:t>
      </w:r>
      <w:r w:rsidR="004C55C3">
        <w:rPr>
          <w:color w:val="000000"/>
          <w:lang w:eastAsia="it-IT"/>
        </w:rPr>
        <w:t>specifies</w:t>
      </w:r>
      <w:r w:rsidR="004C55C3" w:rsidRPr="00BC12E1">
        <w:rPr>
          <w:lang w:eastAsia="it-IT"/>
        </w:rPr>
        <w:t xml:space="preserve"> </w:t>
      </w:r>
      <w:r w:rsidRPr="00BC12E1">
        <w:rPr>
          <w:lang w:eastAsia="it-IT"/>
        </w:rPr>
        <w:t xml:space="preserve">a </w:t>
      </w:r>
      <w:r w:rsidRPr="00DF7AEA">
        <w:rPr>
          <w:lang w:eastAsia="it-IT"/>
        </w:rPr>
        <w:t>Pan-European</w:t>
      </w:r>
      <w:r w:rsidRPr="00BC12E1">
        <w:rPr>
          <w:lang w:eastAsia="it-IT"/>
        </w:rPr>
        <w:t xml:space="preserve"> </w:t>
      </w:r>
      <w:r>
        <w:rPr>
          <w:lang w:eastAsia="it-IT"/>
        </w:rPr>
        <w:t xml:space="preserve">geographic </w:t>
      </w:r>
      <w:r w:rsidRPr="00BC12E1">
        <w:rPr>
          <w:lang w:eastAsia="it-IT"/>
        </w:rPr>
        <w:t>grid</w:t>
      </w:r>
      <w:r w:rsidR="00C61258">
        <w:rPr>
          <w:lang w:eastAsia="it-IT"/>
        </w:rPr>
        <w:t xml:space="preserve">, </w:t>
      </w:r>
      <w:r w:rsidR="00C61258" w:rsidRPr="00BC12E1">
        <w:rPr>
          <w:lang w:eastAsia="it-IT"/>
        </w:rPr>
        <w:t>aimed at global purposes</w:t>
      </w:r>
      <w:r w:rsidR="00C61258">
        <w:rPr>
          <w:lang w:eastAsia="it-IT"/>
        </w:rPr>
        <w:t>,</w:t>
      </w:r>
      <w:r w:rsidRPr="00BC12E1">
        <w:rPr>
          <w:lang w:eastAsia="it-IT"/>
        </w:rPr>
        <w:t xml:space="preserve"> </w:t>
      </w:r>
      <w:r w:rsidR="00C61258">
        <w:rPr>
          <w:lang w:eastAsia="it-IT"/>
        </w:rPr>
        <w:t xml:space="preserve">available </w:t>
      </w:r>
      <w:r>
        <w:rPr>
          <w:lang w:eastAsia="it-IT"/>
        </w:rPr>
        <w:t>for the</w:t>
      </w:r>
      <w:r w:rsidRPr="00BC12E1">
        <w:rPr>
          <w:lang w:eastAsia="it-IT"/>
        </w:rPr>
        <w:t xml:space="preserve"> provi</w:t>
      </w:r>
      <w:r>
        <w:rPr>
          <w:lang w:eastAsia="it-IT"/>
        </w:rPr>
        <w:t>sion of</w:t>
      </w:r>
      <w:r w:rsidRPr="00BC12E1">
        <w:rPr>
          <w:lang w:eastAsia="it-IT"/>
        </w:rPr>
        <w:t xml:space="preserve"> </w:t>
      </w:r>
      <w:r>
        <w:rPr>
          <w:lang w:eastAsia="it-IT"/>
        </w:rPr>
        <w:t xml:space="preserve">gridded </w:t>
      </w:r>
      <w:r w:rsidRPr="00BC12E1">
        <w:rPr>
          <w:lang w:eastAsia="it-IT"/>
        </w:rPr>
        <w:t>spatial information</w:t>
      </w:r>
      <w:r w:rsidR="002C6AFA">
        <w:rPr>
          <w:lang w:eastAsia="it-IT"/>
        </w:rPr>
        <w:t xml:space="preserve"> </w:t>
      </w:r>
      <w:r>
        <w:rPr>
          <w:lang w:eastAsia="it-IT"/>
        </w:rPr>
        <w:t xml:space="preserve">(i.e. raster, </w:t>
      </w:r>
      <w:r w:rsidRPr="00DF7AEA">
        <w:rPr>
          <w:lang w:eastAsia="it-IT"/>
        </w:rPr>
        <w:t>coverage-based</w:t>
      </w:r>
      <w:r>
        <w:rPr>
          <w:lang w:eastAsia="it-IT"/>
        </w:rPr>
        <w:t xml:space="preserve"> data</w:t>
      </w:r>
      <w:r w:rsidRPr="00DF7AEA">
        <w:rPr>
          <w:lang w:eastAsia="it-IT"/>
        </w:rPr>
        <w:t>)</w:t>
      </w:r>
      <w:r w:rsidR="00C61258">
        <w:rPr>
          <w:lang w:eastAsia="it-IT"/>
        </w:rPr>
        <w:t>,</w:t>
      </w:r>
      <w:r w:rsidR="004C55C3">
        <w:rPr>
          <w:lang w:eastAsia="it-IT"/>
        </w:rPr>
        <w:t xml:space="preserve"> </w:t>
      </w:r>
      <w:r w:rsidR="00C61258">
        <w:rPr>
          <w:lang w:eastAsia="it-IT"/>
        </w:rPr>
        <w:t>a</w:t>
      </w:r>
      <w:r w:rsidR="004C55C3">
        <w:rPr>
          <w:lang w:eastAsia="it-IT"/>
        </w:rPr>
        <w:t xml:space="preserve">nd </w:t>
      </w:r>
      <w:r w:rsidR="004C55C3" w:rsidRPr="00BC12E1">
        <w:rPr>
          <w:color w:val="000000"/>
          <w:lang w:eastAsia="it-IT"/>
        </w:rPr>
        <w:t>explains</w:t>
      </w:r>
      <w:r w:rsidR="004C55C3" w:rsidRPr="00BC12E1">
        <w:rPr>
          <w:lang w:eastAsia="it-IT"/>
        </w:rPr>
        <w:t xml:space="preserve"> the need to establish</w:t>
      </w:r>
      <w:r w:rsidR="004C55C3">
        <w:rPr>
          <w:lang w:eastAsia="it-IT"/>
        </w:rPr>
        <w:t xml:space="preserve"> such </w:t>
      </w:r>
      <w:r w:rsidR="00C61258">
        <w:rPr>
          <w:lang w:eastAsia="it-IT"/>
        </w:rPr>
        <w:t xml:space="preserve">geographic </w:t>
      </w:r>
      <w:r w:rsidR="004C55C3">
        <w:rPr>
          <w:lang w:eastAsia="it-IT"/>
        </w:rPr>
        <w:t>grid.</w:t>
      </w:r>
    </w:p>
    <w:p w:rsidR="00143006" w:rsidRDefault="00143006" w:rsidP="000A3556"/>
    <w:p w:rsidR="00955946" w:rsidRDefault="0036150F" w:rsidP="002F6828">
      <w:pPr>
        <w:pStyle w:val="Titolo4"/>
      </w:pPr>
      <w:bookmarkStart w:id="175" w:name="_Ref354875845"/>
      <w:r>
        <w:t xml:space="preserve">Justification </w:t>
      </w:r>
      <w:r w:rsidR="005E728B">
        <w:t xml:space="preserve">for </w:t>
      </w:r>
      <w:r>
        <w:t>the grid</w:t>
      </w:r>
      <w:bookmarkEnd w:id="175"/>
    </w:p>
    <w:p w:rsidR="0036150F" w:rsidRPr="0036150F" w:rsidRDefault="0036150F" w:rsidP="000A3556"/>
    <w:p w:rsidR="00143006" w:rsidRPr="00BC12E1" w:rsidRDefault="00143006" w:rsidP="00143006">
      <w:r w:rsidRPr="00BC12E1">
        <w:t xml:space="preserve">The amount of information made available to users will be enormous when INSPIRE services become operative. In order to combine all these data sets or make cross-reference analyses aimed at satisfying </w:t>
      </w:r>
      <w:r>
        <w:t>P</w:t>
      </w:r>
      <w:r w:rsidRPr="00BC12E1">
        <w:t>an-European cross-border needs, it would be highly desirable to make data available in the same coo</w:t>
      </w:r>
      <w:r w:rsidRPr="00BC12E1">
        <w:t>r</w:t>
      </w:r>
      <w:r w:rsidRPr="00BC12E1">
        <w:t>dinate reference system (with its associated datum) to obtain consistent data. This is supported by key use-cases like flood modelling and emergency response. Although they are not equally rel</w:t>
      </w:r>
      <w:r w:rsidRPr="00BC12E1">
        <w:t>e</w:t>
      </w:r>
      <w:r w:rsidRPr="00BC12E1">
        <w:t xml:space="preserve">vant for every INSPIRE theme </w:t>
      </w:r>
      <w:r>
        <w:t>dealing with</w:t>
      </w:r>
      <w:r w:rsidRPr="00BC12E1">
        <w:t xml:space="preserve"> </w:t>
      </w:r>
      <w:r>
        <w:t>gridded data</w:t>
      </w:r>
      <w:r w:rsidRPr="00BC12E1">
        <w:t xml:space="preserve">, it </w:t>
      </w:r>
      <w:r>
        <w:t>would be</w:t>
      </w:r>
      <w:r w:rsidRPr="00BC12E1">
        <w:t xml:space="preserve"> highly desirable that all the themes with similar needs makes use of the same </w:t>
      </w:r>
      <w:r>
        <w:t xml:space="preserve">geographical </w:t>
      </w:r>
      <w:r w:rsidRPr="00BC12E1">
        <w:t>grid sy</w:t>
      </w:r>
      <w:r w:rsidRPr="00BC12E1">
        <w:t>s</w:t>
      </w:r>
      <w:r w:rsidRPr="00BC12E1">
        <w:t>tem in order to maintain their coherence.</w:t>
      </w:r>
    </w:p>
    <w:p w:rsidR="00143006" w:rsidRPr="00BC12E1" w:rsidRDefault="00143006" w:rsidP="00143006"/>
    <w:p w:rsidR="00143006" w:rsidRPr="00BC12E1" w:rsidRDefault="00143006" w:rsidP="00143006">
      <w:r w:rsidRPr="00BC12E1">
        <w:t>Conservation of original values is important when working with raster files, since interpol</w:t>
      </w:r>
      <w:r w:rsidRPr="00BC12E1">
        <w:t>a</w:t>
      </w:r>
      <w:r w:rsidRPr="00BC12E1">
        <w:t xml:space="preserve">tions directly affect the accuracy of those variables computed from them. As an example, in the case of </w:t>
      </w:r>
      <w:r>
        <w:t xml:space="preserve">the </w:t>
      </w:r>
      <w:r w:rsidRPr="00BC12E1">
        <w:t>elev</w:t>
      </w:r>
      <w:r w:rsidRPr="00BC12E1">
        <w:t>a</w:t>
      </w:r>
      <w:r w:rsidRPr="00BC12E1">
        <w:t>tion</w:t>
      </w:r>
      <w:r>
        <w:t xml:space="preserve"> property</w:t>
      </w:r>
      <w:r w:rsidRPr="00BC12E1">
        <w:t xml:space="preserve"> resampling diminishes height values associated to points on the Earth surface. </w:t>
      </w:r>
    </w:p>
    <w:p w:rsidR="00143006" w:rsidRPr="00BC12E1" w:rsidRDefault="00143006" w:rsidP="00143006"/>
    <w:p w:rsidR="00143006" w:rsidRPr="00BC12E1" w:rsidRDefault="00143006" w:rsidP="00143006">
      <w:r w:rsidRPr="00BC12E1">
        <w:t xml:space="preserve">The different projections allowed by the </w:t>
      </w:r>
      <w:r w:rsidRPr="00FA656C">
        <w:rPr>
          <w:i/>
        </w:rPr>
        <w:t>INSPIRE Data Specification on Coordinate Reference Systems v3.</w:t>
      </w:r>
      <w:r w:rsidR="00FA656C">
        <w:rPr>
          <w:i/>
        </w:rPr>
        <w:t>2</w:t>
      </w:r>
      <w:r w:rsidRPr="00BC12E1">
        <w:t xml:space="preserve"> for representation in plane coordinates are recommended in a</w:t>
      </w:r>
      <w:r w:rsidRPr="00BC12E1">
        <w:t>s</w:t>
      </w:r>
      <w:r w:rsidRPr="00BC12E1">
        <w:t xml:space="preserve">sociation to a certain range of scales and/or purposes, but problems arise when combining the data using these map projections (due to their inherent characteristics). As an example, ETRS-LAEA is suitable for spatial analysis and reporting, ETRS89-LCC is recommended for mapping at scales smaller than 1:500,000 and ETRS89-TMzn at scales larger than 1:500,000, with the additional inconvenience of using different zones for the whole </w:t>
      </w:r>
      <w:smartTag w:uri="urn:schemas-microsoft-com:office:smarttags" w:element="place">
        <w:r w:rsidRPr="00BC12E1">
          <w:t>Europe</w:t>
        </w:r>
      </w:smartTag>
      <w:r w:rsidRPr="00BC12E1">
        <w:t xml:space="preserve">. </w:t>
      </w:r>
    </w:p>
    <w:p w:rsidR="00143006" w:rsidRPr="00BC12E1" w:rsidRDefault="00143006" w:rsidP="00143006"/>
    <w:p w:rsidR="00143006" w:rsidRPr="00BC12E1" w:rsidRDefault="00143006" w:rsidP="00143006">
      <w:r w:rsidRPr="00BC12E1">
        <w:t>Hence, it would be recommendable to minimise coordinate reference system transformations of the data sets as possible, in order to preserve their quality.</w:t>
      </w:r>
    </w:p>
    <w:p w:rsidR="00143006" w:rsidRPr="00BC12E1" w:rsidRDefault="00143006" w:rsidP="00143006"/>
    <w:p w:rsidR="00143006" w:rsidRPr="00BC12E1" w:rsidRDefault="00143006" w:rsidP="00143006">
      <w:r w:rsidRPr="00BC12E1">
        <w:t xml:space="preserve">Furthermore, even in the case where data is made available in the same coordinate reference system, when combining raster georeferenced data </w:t>
      </w:r>
      <w:r>
        <w:t xml:space="preserve">(coverages) </w:t>
      </w:r>
      <w:r w:rsidRPr="00BC12E1">
        <w:t>from different sources, limits of pixels</w:t>
      </w:r>
      <w:r>
        <w:t xml:space="preserve"> (coverage </w:t>
      </w:r>
      <w:r w:rsidRPr="00BC12E1">
        <w:t>grid cells</w:t>
      </w:r>
      <w:r>
        <w:t>)</w:t>
      </w:r>
      <w:r w:rsidRPr="00BC12E1">
        <w:t xml:space="preserve"> usually do not match in x, y coordinates (i.e. maybe they are not aligned due to the fact they were generated by independent production </w:t>
      </w:r>
      <w:r>
        <w:t>lines</w:t>
      </w:r>
      <w:r w:rsidRPr="00BC12E1">
        <w:t xml:space="preserve">). In order to get the proper alignment it is necessary to establish additional rules, such as the origin of </w:t>
      </w:r>
      <w:r>
        <w:t>a</w:t>
      </w:r>
      <w:r w:rsidRPr="00BC12E1">
        <w:t xml:space="preserve"> common </w:t>
      </w:r>
      <w:r>
        <w:t>ge</w:t>
      </w:r>
      <w:r>
        <w:t>o</w:t>
      </w:r>
      <w:r>
        <w:t xml:space="preserve">graphic </w:t>
      </w:r>
      <w:r w:rsidRPr="00BC12E1">
        <w:t>grid</w:t>
      </w:r>
      <w:r>
        <w:t xml:space="preserve"> or its orientation</w:t>
      </w:r>
      <w:r w:rsidRPr="00BC12E1">
        <w:t>.</w:t>
      </w:r>
    </w:p>
    <w:p w:rsidR="00143006" w:rsidRPr="00BC12E1" w:rsidRDefault="00143006" w:rsidP="00143006"/>
    <w:p w:rsidR="00143006" w:rsidRPr="00BC12E1" w:rsidRDefault="00143006" w:rsidP="00143006">
      <w:pPr>
        <w:tabs>
          <w:tab w:val="clear" w:pos="284"/>
          <w:tab w:val="clear" w:pos="567"/>
          <w:tab w:val="clear" w:pos="851"/>
          <w:tab w:val="clear" w:pos="1134"/>
        </w:tabs>
        <w:autoSpaceDE w:val="0"/>
        <w:autoSpaceDN w:val="0"/>
        <w:adjustRightInd w:val="0"/>
      </w:pPr>
      <w:r w:rsidRPr="00BC12E1">
        <w:t>Th</w:t>
      </w:r>
      <w:r w:rsidR="00FA656C">
        <w:t>e</w:t>
      </w:r>
      <w:r w:rsidRPr="00BC12E1">
        <w:t xml:space="preserve"> </w:t>
      </w:r>
      <w:r w:rsidR="00FA656C" w:rsidRPr="00FA656C">
        <w:rPr>
          <w:rFonts w:cs="EUAlbertina"/>
          <w:iCs/>
          <w:color w:val="19161B"/>
        </w:rPr>
        <w:t>Pan-European Equal Area Grid</w:t>
      </w:r>
      <w:r w:rsidR="00FA656C">
        <w:t xml:space="preserve"> </w:t>
      </w:r>
      <w:r w:rsidR="00FA656C" w:rsidRPr="00FA656C">
        <w:rPr>
          <w:rFonts w:cs="EUAlbertina"/>
          <w:iCs/>
          <w:color w:val="19161B"/>
        </w:rPr>
        <w:t>(</w:t>
      </w:r>
      <w:r w:rsidRPr="00BC12E1">
        <w:rPr>
          <w:rFonts w:cs="Arial"/>
          <w:lang w:eastAsia="ca-ES"/>
        </w:rPr>
        <w:t>Grid_ETRS89-LAEA</w:t>
      </w:r>
      <w:r w:rsidRPr="00BC12E1">
        <w:t>)</w:t>
      </w:r>
      <w:r w:rsidR="00FA656C">
        <w:t>,</w:t>
      </w:r>
      <w:r w:rsidRPr="00BC12E1">
        <w:t xml:space="preserve"> </w:t>
      </w:r>
      <w:r w:rsidRPr="00BC12E1">
        <w:rPr>
          <w:rFonts w:cs="Arial"/>
          <w:lang w:eastAsia="ca-ES"/>
        </w:rPr>
        <w:t>based on the ETRS89 Lambert Az</w:t>
      </w:r>
      <w:r w:rsidRPr="00BC12E1">
        <w:rPr>
          <w:rFonts w:cs="Arial"/>
          <w:lang w:eastAsia="ca-ES"/>
        </w:rPr>
        <w:t>i</w:t>
      </w:r>
      <w:r w:rsidRPr="00BC12E1">
        <w:rPr>
          <w:rFonts w:cs="Arial"/>
          <w:lang w:eastAsia="ca-ES"/>
        </w:rPr>
        <w:t>muthal Equal Area coordinate reference system (ETRS89-LAEA)</w:t>
      </w:r>
      <w:r w:rsidR="00FA656C">
        <w:rPr>
          <w:rFonts w:cs="Arial"/>
          <w:lang w:eastAsia="ca-ES"/>
        </w:rPr>
        <w:t>,</w:t>
      </w:r>
      <w:r w:rsidRPr="00BC12E1">
        <w:rPr>
          <w:rFonts w:cs="Arial"/>
          <w:lang w:eastAsia="ca-ES"/>
        </w:rPr>
        <w:t xml:space="preserve"> </w:t>
      </w:r>
      <w:r w:rsidRPr="00BC12E1">
        <w:t xml:space="preserve">is not suited for </w:t>
      </w:r>
      <w:r w:rsidR="003516AC">
        <w:t>gridded reference</w:t>
      </w:r>
      <w:r w:rsidRPr="00BC12E1">
        <w:t xml:space="preserve"> data</w:t>
      </w:r>
      <w:r w:rsidR="003516AC">
        <w:t xml:space="preserve"> (e.g. elevation or orthoimagery gridded data)</w:t>
      </w:r>
      <w:r w:rsidRPr="00BC12E1">
        <w:t>, b</w:t>
      </w:r>
      <w:r w:rsidRPr="00BC12E1">
        <w:t>e</w:t>
      </w:r>
      <w:r w:rsidRPr="00BC12E1">
        <w:t>cause:</w:t>
      </w:r>
    </w:p>
    <w:p w:rsidR="00143006" w:rsidRPr="00BC12E1" w:rsidRDefault="00143006" w:rsidP="002C6AFA">
      <w:pPr>
        <w:numPr>
          <w:ilvl w:val="0"/>
          <w:numId w:val="34"/>
        </w:numPr>
        <w:spacing w:before="60"/>
        <w:ind w:left="567" w:hanging="284"/>
      </w:pPr>
      <w:r w:rsidRPr="00BC12E1">
        <w:t xml:space="preserve">The inherent properties of LAEA projection are inappropriate: </w:t>
      </w:r>
    </w:p>
    <w:p w:rsidR="00143006" w:rsidRPr="00BC12E1" w:rsidRDefault="00143006" w:rsidP="002C6AFA">
      <w:pPr>
        <w:numPr>
          <w:ilvl w:val="1"/>
          <w:numId w:val="33"/>
        </w:numPr>
        <w:spacing w:before="60"/>
        <w:ind w:left="1134" w:hanging="284"/>
      </w:pPr>
      <w:r w:rsidRPr="00BC12E1">
        <w:t>The direction of the Geographic North varies as geographical longitude does;</w:t>
      </w:r>
    </w:p>
    <w:p w:rsidR="00143006" w:rsidRPr="00BC12E1" w:rsidRDefault="00143006" w:rsidP="002C6AFA">
      <w:pPr>
        <w:numPr>
          <w:ilvl w:val="1"/>
          <w:numId w:val="33"/>
        </w:numPr>
        <w:spacing w:before="60"/>
        <w:ind w:left="1134" w:hanging="284"/>
      </w:pPr>
      <w:r w:rsidRPr="00BC12E1">
        <w:t>The scale gradually decreases from the centre of the projection;</w:t>
      </w:r>
    </w:p>
    <w:p w:rsidR="00143006" w:rsidRPr="00BC12E1" w:rsidRDefault="00143006" w:rsidP="002C6AFA">
      <w:pPr>
        <w:numPr>
          <w:ilvl w:val="1"/>
          <w:numId w:val="33"/>
        </w:numPr>
        <w:spacing w:before="60"/>
        <w:ind w:left="1134" w:hanging="284"/>
      </w:pPr>
      <w:r w:rsidRPr="00BC12E1">
        <w:t>Directions are only true directions from this point;</w:t>
      </w:r>
    </w:p>
    <w:p w:rsidR="00143006" w:rsidRPr="00BC12E1" w:rsidRDefault="00143006" w:rsidP="002C6AFA">
      <w:pPr>
        <w:numPr>
          <w:ilvl w:val="1"/>
          <w:numId w:val="33"/>
        </w:numPr>
        <w:spacing w:before="60"/>
        <w:ind w:left="1134" w:hanging="284"/>
      </w:pPr>
      <w:r w:rsidRPr="00BC12E1">
        <w:t>Shape distortions increases while moving away from this point.</w:t>
      </w:r>
    </w:p>
    <w:p w:rsidR="00143006" w:rsidRPr="00BC12E1" w:rsidRDefault="00143006" w:rsidP="002C6AFA">
      <w:pPr>
        <w:numPr>
          <w:ilvl w:val="1"/>
          <w:numId w:val="33"/>
        </w:numPr>
        <w:spacing w:before="60"/>
        <w:ind w:left="1134" w:hanging="284"/>
      </w:pPr>
      <w:r w:rsidRPr="00BC12E1">
        <w:t>It makes difficult the use of hierarchical levels of grid cell sizes, since resolution varies d</w:t>
      </w:r>
      <w:r w:rsidRPr="00BC12E1">
        <w:t>e</w:t>
      </w:r>
      <w:r w:rsidRPr="00BC12E1">
        <w:t>pending on the position;</w:t>
      </w:r>
    </w:p>
    <w:p w:rsidR="00143006" w:rsidRPr="00BC12E1" w:rsidRDefault="00143006" w:rsidP="002C6AFA">
      <w:pPr>
        <w:numPr>
          <w:ilvl w:val="0"/>
          <w:numId w:val="34"/>
        </w:numPr>
        <w:spacing w:before="60"/>
        <w:ind w:left="567" w:hanging="284"/>
      </w:pPr>
      <w:r w:rsidRPr="00BC12E1">
        <w:t xml:space="preserve">The </w:t>
      </w:r>
      <w:r w:rsidRPr="00BC12E1">
        <w:rPr>
          <w:rFonts w:cs="Arial"/>
          <w:lang w:eastAsia="ca-ES"/>
        </w:rPr>
        <w:t xml:space="preserve">Grid_ETRS89-LAEA is defined in an equal area projection, suited for thematic </w:t>
      </w:r>
      <w:r w:rsidRPr="00BC12E1">
        <w:rPr>
          <w:rFonts w:cs="EUAlbertina"/>
          <w:iCs/>
          <w:color w:val="19161B"/>
        </w:rPr>
        <w:t xml:space="preserve">spatial analysis and reporting, whereas for </w:t>
      </w:r>
      <w:r w:rsidR="00A96FE0" w:rsidRPr="00BC12E1">
        <w:t>reference data</w:t>
      </w:r>
      <w:r w:rsidRPr="00BC12E1">
        <w:t xml:space="preserve"> the geometric aspects are important (e.g. conse</w:t>
      </w:r>
      <w:r w:rsidRPr="00BC12E1">
        <w:t>r</w:t>
      </w:r>
      <w:r w:rsidRPr="00BC12E1">
        <w:t>vation of angles, shapes and directions).</w:t>
      </w:r>
    </w:p>
    <w:p w:rsidR="00143006" w:rsidRPr="00BC12E1" w:rsidRDefault="00143006" w:rsidP="00143006"/>
    <w:p w:rsidR="00143006" w:rsidRPr="00BC12E1" w:rsidRDefault="00143006" w:rsidP="00143006">
      <w:r w:rsidRPr="00BC12E1">
        <w:t xml:space="preserve">As a consequence of all the aspects above, </w:t>
      </w:r>
      <w:r w:rsidR="00A96FE0">
        <w:t>it is</w:t>
      </w:r>
      <w:r w:rsidRPr="00BC12E1">
        <w:t xml:space="preserve"> recommend</w:t>
      </w:r>
      <w:r w:rsidR="00A96FE0">
        <w:t>ed</w:t>
      </w:r>
      <w:r w:rsidRPr="00BC12E1">
        <w:t xml:space="preserve"> </w:t>
      </w:r>
      <w:r w:rsidR="00A96FE0">
        <w:t xml:space="preserve">for reference data themes </w:t>
      </w:r>
      <w:r w:rsidRPr="00BC12E1">
        <w:t xml:space="preserve">the use of a common </w:t>
      </w:r>
      <w:r>
        <w:t>ge</w:t>
      </w:r>
      <w:r>
        <w:t>o</w:t>
      </w:r>
      <w:r>
        <w:t xml:space="preserve">graphic </w:t>
      </w:r>
      <w:r w:rsidRPr="00BC12E1">
        <w:t>grid</w:t>
      </w:r>
      <w:r>
        <w:t xml:space="preserve"> in </w:t>
      </w:r>
      <w:r w:rsidRPr="00BC12E1">
        <w:t xml:space="preserve">Europe to achieve convergence of </w:t>
      </w:r>
      <w:r w:rsidR="00A96FE0">
        <w:t xml:space="preserve">their </w:t>
      </w:r>
      <w:r>
        <w:t>gridded</w:t>
      </w:r>
      <w:r w:rsidRPr="00BC12E1">
        <w:t xml:space="preserve"> data sets in terms of datum (already </w:t>
      </w:r>
      <w:r w:rsidRPr="00BC12E1">
        <w:rPr>
          <w:color w:val="000000"/>
        </w:rPr>
        <w:t>fixed</w:t>
      </w:r>
      <w:r w:rsidRPr="00BC12E1">
        <w:t xml:space="preserve"> by</w:t>
      </w:r>
      <w:r w:rsidRPr="00BC12E1">
        <w:rPr>
          <w:color w:val="000000"/>
        </w:rPr>
        <w:t xml:space="preserve"> the</w:t>
      </w:r>
      <w:r w:rsidRPr="00BC12E1">
        <w:t xml:space="preserve"> </w:t>
      </w:r>
      <w:r w:rsidRPr="00BC12E1">
        <w:rPr>
          <w:rFonts w:cs="Arial"/>
          <w:i/>
        </w:rPr>
        <w:t>Commission Regulation (EU) No 1089/2010</w:t>
      </w:r>
      <w:r w:rsidRPr="00BC12E1">
        <w:t>), coordinate reference system and data sets o</w:t>
      </w:r>
      <w:r w:rsidRPr="00BC12E1">
        <w:t>r</w:t>
      </w:r>
      <w:r w:rsidRPr="00BC12E1">
        <w:t xml:space="preserve">ganization </w:t>
      </w:r>
      <w:r>
        <w:t>at</w:t>
      </w:r>
      <w:r w:rsidRPr="00BC12E1">
        <w:t xml:space="preserve"> different levels of detail for data provision.</w:t>
      </w:r>
    </w:p>
    <w:p w:rsidR="00143006" w:rsidRPr="00BC12E1" w:rsidRDefault="00143006" w:rsidP="00143006">
      <w:pPr>
        <w:rPr>
          <w:color w:val="000000"/>
          <w:lang w:eastAsia="ja-JP"/>
        </w:rPr>
      </w:pPr>
    </w:p>
    <w:p w:rsidR="00143006" w:rsidRPr="00BC12E1" w:rsidRDefault="00143006" w:rsidP="00143006">
      <w:pPr>
        <w:rPr>
          <w:rFonts w:cs="Arial"/>
        </w:rPr>
      </w:pPr>
      <w:r w:rsidRPr="00BC12E1">
        <w:rPr>
          <w:rStyle w:val="spelle"/>
        </w:rPr>
        <w:t xml:space="preserve">The </w:t>
      </w:r>
      <w:r>
        <w:rPr>
          <w:rStyle w:val="spelle"/>
        </w:rPr>
        <w:t>Zoned Geographic Grid</w:t>
      </w:r>
      <w:r w:rsidRPr="00BC12E1">
        <w:rPr>
          <w:rStyle w:val="spelle"/>
        </w:rPr>
        <w:t xml:space="preserve"> proposed in</w:t>
      </w:r>
      <w:r w:rsidR="006B5F5F">
        <w:rPr>
          <w:rStyle w:val="spelle"/>
        </w:rPr>
        <w:t xml:space="preserve"> section</w:t>
      </w:r>
      <w:r w:rsidRPr="00BC12E1">
        <w:rPr>
          <w:rStyle w:val="spelle"/>
        </w:rPr>
        <w:t xml:space="preserve"> </w:t>
      </w:r>
      <w:r w:rsidR="001149E1">
        <w:rPr>
          <w:rStyle w:val="spelle"/>
        </w:rPr>
        <w:t>5.2.2.2</w:t>
      </w:r>
      <w:r>
        <w:rPr>
          <w:rStyle w:val="spelle"/>
        </w:rPr>
        <w:t xml:space="preserve"> is aimed </w:t>
      </w:r>
      <w:r w:rsidR="00A96FE0">
        <w:rPr>
          <w:rStyle w:val="spelle"/>
        </w:rPr>
        <w:t>to solv</w:t>
      </w:r>
      <w:r w:rsidR="0041522E">
        <w:rPr>
          <w:rStyle w:val="spelle"/>
        </w:rPr>
        <w:t>e</w:t>
      </w:r>
      <w:r w:rsidR="00A96FE0">
        <w:rPr>
          <w:rStyle w:val="spelle"/>
        </w:rPr>
        <w:t xml:space="preserve"> or</w:t>
      </w:r>
      <w:r>
        <w:rPr>
          <w:rStyle w:val="spelle"/>
        </w:rPr>
        <w:t xml:space="preserve"> minimize the previous issues. It </w:t>
      </w:r>
      <w:r w:rsidRPr="00BC12E1">
        <w:rPr>
          <w:rStyle w:val="spelle"/>
        </w:rPr>
        <w:t>is defined in geodetic coordinates and follows a structure analogue to DTED (</w:t>
      </w:r>
      <w:r w:rsidRPr="00BC12E1">
        <w:t>Di</w:t>
      </w:r>
      <w:r w:rsidRPr="00BC12E1">
        <w:t>g</w:t>
      </w:r>
      <w:r w:rsidRPr="00BC12E1">
        <w:t>ital Terrain Elevation Data</w:t>
      </w:r>
      <w:r w:rsidRPr="00BC12E1">
        <w:rPr>
          <w:rStyle w:val="spelle"/>
        </w:rPr>
        <w:t xml:space="preserve">), which constitutes a valid solution to mitigate the effect of convergence of meridians. Due to this effect, </w:t>
      </w:r>
      <w:r>
        <w:rPr>
          <w:rStyle w:val="spelle"/>
        </w:rPr>
        <w:t xml:space="preserve">if a geographic grid is defined in equiangular geodetic coordinates, </w:t>
      </w:r>
      <w:r w:rsidRPr="00BC12E1">
        <w:rPr>
          <w:rStyle w:val="spelle"/>
        </w:rPr>
        <w:t>the grid cell dimension on the ground b</w:t>
      </w:r>
      <w:r w:rsidRPr="00BC12E1">
        <w:rPr>
          <w:rStyle w:val="spelle"/>
        </w:rPr>
        <w:t>e</w:t>
      </w:r>
      <w:r w:rsidRPr="00BC12E1">
        <w:rPr>
          <w:rStyle w:val="spelle"/>
        </w:rPr>
        <w:t xml:space="preserve">comes smaller in the longitude axis while the latitude increases, causing </w:t>
      </w:r>
      <w:r w:rsidRPr="00BC12E1">
        <w:rPr>
          <w:rFonts w:cs="Arial"/>
        </w:rPr>
        <w:t xml:space="preserve">undesirable effects in areas with high latitude. This becomes especially problematic in areas near the </w:t>
      </w:r>
      <w:smartTag w:uri="urn:schemas-microsoft-com:office:smarttags" w:element="place">
        <w:r w:rsidRPr="00BC12E1">
          <w:rPr>
            <w:rFonts w:cs="Arial"/>
          </w:rPr>
          <w:t>Polar R</w:t>
        </w:r>
        <w:r w:rsidRPr="00BC12E1">
          <w:rPr>
            <w:rFonts w:cs="Arial"/>
          </w:rPr>
          <w:t>e</w:t>
        </w:r>
        <w:r w:rsidRPr="00BC12E1">
          <w:rPr>
            <w:rFonts w:cs="Arial"/>
          </w:rPr>
          <w:t>gions</w:t>
        </w:r>
      </w:smartTag>
      <w:r w:rsidRPr="00BC12E1">
        <w:rPr>
          <w:rFonts w:cs="Arial"/>
        </w:rPr>
        <w:t>.</w:t>
      </w:r>
    </w:p>
    <w:p w:rsidR="00773159" w:rsidRDefault="00773159" w:rsidP="000A3556">
      <w:pPr>
        <w:rPr>
          <w:color w:val="FF0000"/>
        </w:rPr>
      </w:pPr>
    </w:p>
    <w:p w:rsidR="0036150F" w:rsidRDefault="0036150F" w:rsidP="002F6828">
      <w:pPr>
        <w:pStyle w:val="Titolo4"/>
      </w:pPr>
      <w:bookmarkStart w:id="176" w:name="_Ref354874501"/>
      <w:r>
        <w:t>Definition of the grid</w:t>
      </w:r>
      <w:bookmarkEnd w:id="176"/>
    </w:p>
    <w:p w:rsidR="0036150F" w:rsidRPr="00143006" w:rsidRDefault="0036150F" w:rsidP="000A3556">
      <w:pPr>
        <w:rPr>
          <w:color w:val="FF0000"/>
        </w:rPr>
      </w:pPr>
    </w:p>
    <w:p w:rsidR="00143006" w:rsidRDefault="00143006" w:rsidP="00143006">
      <w:pPr>
        <w:rPr>
          <w:rFonts w:cs="Arial"/>
        </w:rPr>
      </w:pPr>
      <w:r w:rsidRPr="00BC12E1">
        <w:t xml:space="preserve">Provision of data in ETRS89-GRS80 geodetic coordinates is aligned with the </w:t>
      </w:r>
      <w:r w:rsidRPr="00BC12E1">
        <w:rPr>
          <w:rFonts w:cs="Arial"/>
          <w:i/>
        </w:rPr>
        <w:t>Commission Regulation (EU) No 1089/2010, of 23 November 2010, on interoperability of spatial data sets and se</w:t>
      </w:r>
      <w:r w:rsidRPr="00BC12E1">
        <w:rPr>
          <w:rFonts w:cs="Arial"/>
          <w:i/>
        </w:rPr>
        <w:t>r</w:t>
      </w:r>
      <w:r w:rsidRPr="00BC12E1">
        <w:rPr>
          <w:rFonts w:cs="Arial"/>
          <w:i/>
        </w:rPr>
        <w:t>vices</w:t>
      </w:r>
      <w:r w:rsidRPr="00BC12E1">
        <w:t>, while is a valid alternative to have continuous data regardless different levels of detail and pu</w:t>
      </w:r>
      <w:r w:rsidRPr="00BC12E1">
        <w:t>r</w:t>
      </w:r>
      <w:r w:rsidRPr="00BC12E1">
        <w:t>poses</w:t>
      </w:r>
      <w:r>
        <w:t xml:space="preserve"> (as explained in </w:t>
      </w:r>
      <w:r w:rsidR="001149E1">
        <w:t>5.2.2.1</w:t>
      </w:r>
      <w:r>
        <w:t>)</w:t>
      </w:r>
      <w:r w:rsidRPr="00BC12E1">
        <w:t>.</w:t>
      </w:r>
    </w:p>
    <w:p w:rsidR="00143006" w:rsidRDefault="00143006" w:rsidP="00143006">
      <w:pPr>
        <w:rPr>
          <w:rFonts w:cs="Arial"/>
        </w:rPr>
      </w:pPr>
    </w:p>
    <w:p w:rsidR="00143006" w:rsidRDefault="000429FE" w:rsidP="00143006">
      <w:pPr>
        <w:rPr>
          <w:rFonts w:eastAsia="Times New Roman" w:cs="Arial"/>
          <w:noProof/>
        </w:rPr>
      </w:pPr>
      <w:r>
        <w:rPr>
          <w:rFonts w:cs="Arial"/>
        </w:rPr>
        <w:t>This specification</w:t>
      </w:r>
      <w:r w:rsidR="00143006">
        <w:rPr>
          <w:rFonts w:cs="Arial"/>
        </w:rPr>
        <w:t xml:space="preserve"> esta</w:t>
      </w:r>
      <w:r w:rsidR="00143006">
        <w:rPr>
          <w:rFonts w:cs="Arial"/>
        </w:rPr>
        <w:t>b</w:t>
      </w:r>
      <w:r w:rsidR="00143006">
        <w:rPr>
          <w:rFonts w:cs="Arial"/>
        </w:rPr>
        <w:t xml:space="preserve">lishes </w:t>
      </w:r>
      <w:r w:rsidR="00143006">
        <w:rPr>
          <w:rFonts w:eastAsia="Times New Roman" w:cs="Arial"/>
          <w:noProof/>
        </w:rPr>
        <w:t xml:space="preserve">the Zoned Geographic Grid, </w:t>
      </w:r>
      <w:r w:rsidR="00143006">
        <w:rPr>
          <w:rFonts w:cs="Arial"/>
        </w:rPr>
        <w:t xml:space="preserve">a </w:t>
      </w:r>
      <w:r w:rsidR="00143006" w:rsidRPr="00C82809">
        <w:rPr>
          <w:rFonts w:eastAsia="Times New Roman" w:cs="Arial"/>
          <w:noProof/>
        </w:rPr>
        <w:t xml:space="preserve">multi-resolution </w:t>
      </w:r>
      <w:r w:rsidR="00143006">
        <w:rPr>
          <w:rFonts w:eastAsia="Times New Roman" w:cs="Arial"/>
          <w:noProof/>
        </w:rPr>
        <w:t xml:space="preserve">geographic which </w:t>
      </w:r>
      <w:r w:rsidR="00143006" w:rsidRPr="00C82809">
        <w:rPr>
          <w:rFonts w:eastAsia="Times New Roman" w:cs="Arial"/>
          <w:noProof/>
        </w:rPr>
        <w:t xml:space="preserve">may be used as a geo-referencing framework </w:t>
      </w:r>
      <w:r w:rsidR="00143006">
        <w:rPr>
          <w:rFonts w:eastAsia="Times New Roman" w:cs="Arial"/>
          <w:noProof/>
        </w:rPr>
        <w:t>when</w:t>
      </w:r>
      <w:r w:rsidR="00143006" w:rsidRPr="00C82809">
        <w:rPr>
          <w:rFonts w:eastAsia="Times New Roman" w:cs="Arial"/>
          <w:noProof/>
        </w:rPr>
        <w:t xml:space="preserve"> </w:t>
      </w:r>
      <w:r w:rsidR="00143006">
        <w:rPr>
          <w:rFonts w:eastAsia="Times New Roman" w:cs="Arial"/>
          <w:noProof/>
        </w:rPr>
        <w:t>gridded data is delivered</w:t>
      </w:r>
      <w:r w:rsidR="00143006" w:rsidRPr="00C82809">
        <w:rPr>
          <w:rFonts w:eastAsia="Times New Roman" w:cs="Arial"/>
          <w:noProof/>
        </w:rPr>
        <w:t xml:space="preserve"> </w:t>
      </w:r>
      <w:r w:rsidR="00143006">
        <w:rPr>
          <w:rFonts w:eastAsia="Times New Roman" w:cs="Arial"/>
          <w:noProof/>
        </w:rPr>
        <w:t>using</w:t>
      </w:r>
      <w:r w:rsidR="00143006" w:rsidRPr="00C82809">
        <w:rPr>
          <w:rFonts w:eastAsia="Times New Roman" w:cs="Arial"/>
          <w:noProof/>
        </w:rPr>
        <w:t xml:space="preserve"> </w:t>
      </w:r>
      <w:r w:rsidR="00143006">
        <w:rPr>
          <w:rFonts w:eastAsia="Times New Roman" w:cs="Arial"/>
          <w:noProof/>
        </w:rPr>
        <w:t>geodetic</w:t>
      </w:r>
      <w:r w:rsidR="00143006" w:rsidRPr="00C82809">
        <w:rPr>
          <w:rFonts w:eastAsia="Times New Roman" w:cs="Arial"/>
          <w:noProof/>
        </w:rPr>
        <w:t xml:space="preserve"> coordinates.</w:t>
      </w:r>
      <w:r w:rsidR="00143006">
        <w:rPr>
          <w:rFonts w:eastAsia="Times New Roman" w:cs="Arial"/>
          <w:noProof/>
        </w:rPr>
        <w:t xml:space="preserve"> The characteristics of this grid are </w:t>
      </w:r>
      <w:r w:rsidR="00116488">
        <w:rPr>
          <w:rFonts w:eastAsia="Times New Roman" w:cs="Arial"/>
          <w:noProof/>
        </w:rPr>
        <w:t>specifi</w:t>
      </w:r>
      <w:r w:rsidR="00143006">
        <w:rPr>
          <w:rFonts w:eastAsia="Times New Roman" w:cs="Arial"/>
          <w:noProof/>
        </w:rPr>
        <w:t>ed below.</w:t>
      </w:r>
    </w:p>
    <w:p w:rsidR="00143006" w:rsidRDefault="00143006" w:rsidP="00143006">
      <w:pPr>
        <w:rPr>
          <w:lang w:eastAsia="ca-ES"/>
        </w:rPr>
      </w:pPr>
    </w:p>
    <w:p w:rsidR="00143006" w:rsidRPr="00991932" w:rsidRDefault="00143006" w:rsidP="00143006">
      <w:pPr>
        <w:pStyle w:val="IRrequirementgrey"/>
        <w:shd w:val="clear" w:color="auto" w:fill="auto"/>
        <w:jc w:val="center"/>
        <w:rPr>
          <w:b/>
          <w:color w:val="FF0000"/>
        </w:rPr>
      </w:pPr>
      <w:r w:rsidRPr="00991932">
        <w:rPr>
          <w:b/>
          <w:color w:val="FF0000"/>
        </w:rPr>
        <w:t>IR Requirement</w:t>
      </w:r>
    </w:p>
    <w:p w:rsidR="00143006" w:rsidRPr="00991932" w:rsidRDefault="00143006" w:rsidP="00143006">
      <w:pPr>
        <w:pStyle w:val="IRrequirementgrey"/>
        <w:shd w:val="clear" w:color="auto" w:fill="auto"/>
        <w:jc w:val="center"/>
        <w:rPr>
          <w:i/>
        </w:rPr>
      </w:pPr>
      <w:r w:rsidRPr="00991932">
        <w:rPr>
          <w:i/>
        </w:rPr>
        <w:t>A</w:t>
      </w:r>
      <w:r>
        <w:rPr>
          <w:i/>
        </w:rPr>
        <w:t>nnex II, Section 2.2.2</w:t>
      </w:r>
    </w:p>
    <w:p w:rsidR="00143006" w:rsidRPr="00991932" w:rsidRDefault="00143006" w:rsidP="00143006">
      <w:pPr>
        <w:pStyle w:val="IRrequirementgrey"/>
        <w:shd w:val="clear" w:color="auto" w:fill="auto"/>
        <w:jc w:val="center"/>
        <w:rPr>
          <w:b/>
        </w:rPr>
      </w:pPr>
      <w:r>
        <w:rPr>
          <w:b/>
        </w:rPr>
        <w:t>Zoned Geographic Grid</w:t>
      </w:r>
    </w:p>
    <w:p w:rsidR="000429FE" w:rsidRDefault="000429FE" w:rsidP="00143006">
      <w:pPr>
        <w:pStyle w:val="IRrequirementgrey"/>
        <w:shd w:val="clear" w:color="auto" w:fill="auto"/>
        <w:tabs>
          <w:tab w:val="left" w:pos="426"/>
        </w:tabs>
        <w:ind w:left="426" w:hanging="313"/>
      </w:pPr>
    </w:p>
    <w:p w:rsidR="000429FE" w:rsidRDefault="000429FE" w:rsidP="000429FE">
      <w:pPr>
        <w:pStyle w:val="IRrequirementgrey"/>
        <w:shd w:val="clear" w:color="auto" w:fill="auto"/>
        <w:tabs>
          <w:tab w:val="left" w:pos="426"/>
        </w:tabs>
        <w:ind w:left="425" w:hanging="312"/>
      </w:pPr>
      <w:r>
        <w:t>(1)</w:t>
      </w:r>
      <w:r w:rsidRPr="00991932">
        <w:tab/>
      </w:r>
      <w:r>
        <w:rPr>
          <w:lang w:eastAsia="ca-ES"/>
        </w:rPr>
        <w:t xml:space="preserve">When gridded data is delivered using geodetic coordinates the multi-resolution </w:t>
      </w:r>
      <w:r w:rsidR="00BD0DEC">
        <w:rPr>
          <w:lang w:eastAsia="ca-ES"/>
        </w:rPr>
        <w:t>g</w:t>
      </w:r>
      <w:r>
        <w:rPr>
          <w:lang w:eastAsia="ca-ES"/>
        </w:rPr>
        <w:t xml:space="preserve">rid defined in this </w:t>
      </w:r>
      <w:r w:rsidR="00BD0DEC">
        <w:rPr>
          <w:lang w:eastAsia="ca-ES"/>
        </w:rPr>
        <w:t>Section</w:t>
      </w:r>
      <w:r>
        <w:rPr>
          <w:lang w:eastAsia="ca-ES"/>
        </w:rPr>
        <w:t xml:space="preserve"> may be used as a geo-referencing framework</w:t>
      </w:r>
      <w:r w:rsidRPr="00991932">
        <w:t>.</w:t>
      </w:r>
    </w:p>
    <w:p w:rsidR="00143006" w:rsidRPr="00991932" w:rsidRDefault="00143006" w:rsidP="009A180F">
      <w:pPr>
        <w:pStyle w:val="IRrequirementgrey"/>
        <w:shd w:val="clear" w:color="auto" w:fill="auto"/>
        <w:tabs>
          <w:tab w:val="left" w:pos="426"/>
        </w:tabs>
        <w:spacing w:before="120" w:after="120"/>
        <w:ind w:left="425" w:hanging="312"/>
      </w:pPr>
      <w:r w:rsidRPr="00991932">
        <w:t>(…)</w:t>
      </w:r>
    </w:p>
    <w:p w:rsidR="00143006" w:rsidRDefault="00143006" w:rsidP="000429FE">
      <w:pPr>
        <w:pStyle w:val="IRrequirementgrey"/>
        <w:numPr>
          <w:ilvl w:val="0"/>
          <w:numId w:val="35"/>
        </w:numPr>
        <w:shd w:val="clear" w:color="auto" w:fill="auto"/>
        <w:tabs>
          <w:tab w:val="clear" w:pos="473"/>
        </w:tabs>
        <w:ind w:left="425" w:hanging="312"/>
      </w:pPr>
      <w:r>
        <w:t>The grid shall be based on the ETRS89-GRS80 geodetic c</w:t>
      </w:r>
      <w:r>
        <w:t>o</w:t>
      </w:r>
      <w:r>
        <w:t>ordinate reference system</w:t>
      </w:r>
      <w:r w:rsidRPr="00991932">
        <w:t>.</w:t>
      </w:r>
    </w:p>
    <w:p w:rsidR="000429FE" w:rsidRDefault="000429FE" w:rsidP="000429FE">
      <w:pPr>
        <w:pStyle w:val="IRrequirementgrey"/>
        <w:shd w:val="clear" w:color="auto" w:fill="auto"/>
        <w:ind w:left="425" w:hanging="312"/>
      </w:pPr>
    </w:p>
    <w:p w:rsidR="000429FE" w:rsidRPr="000429FE" w:rsidRDefault="000429FE" w:rsidP="000429FE">
      <w:pPr>
        <w:pStyle w:val="IRrequirementgrey"/>
        <w:numPr>
          <w:ilvl w:val="0"/>
          <w:numId w:val="35"/>
        </w:numPr>
        <w:shd w:val="clear" w:color="auto" w:fill="auto"/>
        <w:tabs>
          <w:tab w:val="clear" w:pos="473"/>
        </w:tabs>
        <w:ind w:left="425" w:hanging="312"/>
        <w:rPr>
          <w:color w:val="FFFFFF"/>
        </w:rPr>
      </w:pPr>
      <w:r>
        <w:rPr>
          <w:rFonts w:cs="Arial"/>
        </w:rPr>
        <w:t xml:space="preserve">The origin of the grid shall coincide with the intersection point of the Equator with the Greenwich </w:t>
      </w:r>
      <w:r w:rsidRPr="00815123">
        <w:rPr>
          <w:rFonts w:cs="Arial"/>
        </w:rPr>
        <w:t>Meridian (</w:t>
      </w:r>
      <w:r w:rsidRPr="00815123">
        <w:rPr>
          <w:lang w:eastAsia="ca-ES"/>
        </w:rPr>
        <w:t xml:space="preserve">GRS80 latitude </w:t>
      </w:r>
      <w:r w:rsidRPr="00815123">
        <w:t>φ</w:t>
      </w:r>
      <w:r w:rsidRPr="00815123">
        <w:rPr>
          <w:lang w:eastAsia="ca-ES"/>
        </w:rPr>
        <w:t>=0; GRS80 long</w:t>
      </w:r>
      <w:r w:rsidRPr="00815123">
        <w:rPr>
          <w:lang w:eastAsia="ca-ES"/>
        </w:rPr>
        <w:t>i</w:t>
      </w:r>
      <w:r w:rsidRPr="00815123">
        <w:rPr>
          <w:lang w:eastAsia="ca-ES"/>
        </w:rPr>
        <w:t>tude λ=0</w:t>
      </w:r>
      <w:r w:rsidRPr="00815123">
        <w:rPr>
          <w:rFonts w:cs="Arial"/>
        </w:rPr>
        <w:t>)</w:t>
      </w:r>
      <w:r w:rsidRPr="00991932">
        <w:t>.</w:t>
      </w:r>
    </w:p>
    <w:p w:rsidR="000429FE" w:rsidRPr="000429FE" w:rsidRDefault="000429FE" w:rsidP="000429FE">
      <w:pPr>
        <w:pStyle w:val="IRrequirementgrey"/>
        <w:shd w:val="clear" w:color="auto" w:fill="auto"/>
        <w:rPr>
          <w:color w:val="FFFFFF"/>
        </w:rPr>
      </w:pPr>
    </w:p>
    <w:p w:rsidR="000429FE" w:rsidRPr="000429FE" w:rsidRDefault="000429FE" w:rsidP="000429FE">
      <w:pPr>
        <w:pStyle w:val="IRrequirementgrey"/>
        <w:numPr>
          <w:ilvl w:val="0"/>
          <w:numId w:val="35"/>
        </w:numPr>
        <w:shd w:val="clear" w:color="auto" w:fill="auto"/>
        <w:tabs>
          <w:tab w:val="clear" w:pos="473"/>
        </w:tabs>
        <w:ind w:left="425" w:hanging="312"/>
        <w:rPr>
          <w:color w:val="FFFFFF"/>
        </w:rPr>
      </w:pPr>
      <w:r>
        <w:rPr>
          <w:rFonts w:cs="Arial"/>
        </w:rPr>
        <w:t>The grid orientation shall be south-north and west-east according to the net defined by the meridians and parallels of the GRS80 elli</w:t>
      </w:r>
      <w:r>
        <w:rPr>
          <w:rFonts w:cs="Arial"/>
        </w:rPr>
        <w:t>p</w:t>
      </w:r>
      <w:r>
        <w:rPr>
          <w:rFonts w:cs="Arial"/>
        </w:rPr>
        <w:t>soid</w:t>
      </w:r>
      <w:r w:rsidRPr="00991932">
        <w:t>.</w:t>
      </w:r>
    </w:p>
    <w:p w:rsidR="000429FE" w:rsidRPr="00991932" w:rsidRDefault="000429FE" w:rsidP="009A180F">
      <w:pPr>
        <w:pStyle w:val="IRrequirementgrey"/>
        <w:shd w:val="clear" w:color="auto" w:fill="auto"/>
        <w:tabs>
          <w:tab w:val="left" w:pos="426"/>
        </w:tabs>
        <w:spacing w:before="120"/>
        <w:ind w:left="425" w:hanging="312"/>
      </w:pPr>
      <w:r w:rsidRPr="00991932">
        <w:t>(…)</w:t>
      </w:r>
    </w:p>
    <w:p w:rsidR="000429FE" w:rsidRPr="009A180F" w:rsidRDefault="000429FE" w:rsidP="000429FE">
      <w:pPr>
        <w:pStyle w:val="IRrequirementgrey"/>
        <w:shd w:val="clear" w:color="auto" w:fill="auto"/>
        <w:rPr>
          <w:color w:val="FFFFFF"/>
          <w:sz w:val="4"/>
          <w:szCs w:val="4"/>
        </w:rPr>
      </w:pPr>
    </w:p>
    <w:p w:rsidR="00143006" w:rsidRPr="00BE0CC7" w:rsidRDefault="00143006" w:rsidP="00143006">
      <w:pPr>
        <w:rPr>
          <w:lang w:val="en-US" w:eastAsia="ca-ES"/>
        </w:rPr>
      </w:pPr>
    </w:p>
    <w:p w:rsidR="00143006" w:rsidRPr="00BC12E1" w:rsidRDefault="00143006" w:rsidP="00143006">
      <w:r w:rsidRPr="00BC12E1">
        <w:rPr>
          <w:lang w:eastAsia="ca-ES"/>
        </w:rPr>
        <w:t xml:space="preserve">The </w:t>
      </w:r>
      <w:r>
        <w:rPr>
          <w:lang w:eastAsia="ca-ES"/>
        </w:rPr>
        <w:t xml:space="preserve">geographical </w:t>
      </w:r>
      <w:r w:rsidRPr="00BC12E1">
        <w:rPr>
          <w:lang w:eastAsia="ca-ES"/>
        </w:rPr>
        <w:t xml:space="preserve">grid establishes </w:t>
      </w:r>
      <w:r>
        <w:rPr>
          <w:lang w:eastAsia="ca-ES"/>
        </w:rPr>
        <w:t>multiple</w:t>
      </w:r>
      <w:r w:rsidRPr="00BC12E1">
        <w:rPr>
          <w:lang w:eastAsia="ca-ES"/>
        </w:rPr>
        <w:t xml:space="preserve"> levels of resolution and </w:t>
      </w:r>
      <w:r w:rsidRPr="00BC12E1">
        <w:rPr>
          <w:rStyle w:val="spelle"/>
        </w:rPr>
        <w:t xml:space="preserve">follows a structure analogue to DTED, </w:t>
      </w:r>
      <w:r w:rsidRPr="00BC12E1">
        <w:t>divi</w:t>
      </w:r>
      <w:r w:rsidRPr="00BC12E1">
        <w:t>d</w:t>
      </w:r>
      <w:r w:rsidRPr="00BC12E1">
        <w:t>ing the world into different zones in latitude, as shown in the following table:</w:t>
      </w:r>
    </w:p>
    <w:p w:rsidR="00143006" w:rsidRPr="00BC12E1" w:rsidRDefault="00143006" w:rsidP="00143006">
      <w:pPr>
        <w:rPr>
          <w:rStyle w:val="spelle"/>
        </w:rPr>
      </w:pPr>
    </w:p>
    <w:p w:rsidR="00143006" w:rsidRPr="00BC12E1" w:rsidRDefault="00143006" w:rsidP="00143006">
      <w:pPr>
        <w:pStyle w:val="Didascalia"/>
        <w:rPr>
          <w:rFonts w:cs="Arial"/>
        </w:rPr>
      </w:pPr>
      <w:r>
        <w:t xml:space="preserve">Table </w:t>
      </w:r>
      <w:r w:rsidR="001149E1">
        <w:rPr>
          <w:noProof/>
        </w:rPr>
        <w:t>1</w:t>
      </w:r>
      <w:r w:rsidR="000429FE">
        <w:t xml:space="preserve"> </w:t>
      </w:r>
      <w:r w:rsidRPr="00BC12E1">
        <w:t xml:space="preserve">– Latitudinal zones for the </w:t>
      </w:r>
      <w:r w:rsidRPr="004C506F">
        <w:t xml:space="preserve">common </w:t>
      </w:r>
      <w:r w:rsidRPr="004C506F">
        <w:rPr>
          <w:rStyle w:val="Instruction"/>
          <w:i w:val="0"/>
          <w:color w:val="000000"/>
        </w:rPr>
        <w:t>Grid_ETRS89-GRS80zn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471"/>
        <w:gridCol w:w="1230"/>
      </w:tblGrid>
      <w:tr w:rsidR="00143006" w:rsidRPr="00BC12E1">
        <w:trPr>
          <w:jc w:val="center"/>
        </w:trPr>
        <w:tc>
          <w:tcPr>
            <w:tcW w:w="895" w:type="dxa"/>
            <w:tcBorders>
              <w:bottom w:val="single" w:sz="4" w:space="0" w:color="auto"/>
            </w:tcBorders>
            <w:shd w:val="pct20" w:color="auto" w:fill="auto"/>
          </w:tcPr>
          <w:p w:rsidR="00143006" w:rsidRPr="00F654D3" w:rsidRDefault="00143006" w:rsidP="002C6AFA">
            <w:pPr>
              <w:jc w:val="center"/>
              <w:rPr>
                <w:rFonts w:eastAsia="Calibri" w:cs="Arial"/>
                <w:b/>
                <w:bCs/>
                <w:color w:val="000000"/>
              </w:rPr>
            </w:pPr>
            <w:r w:rsidRPr="00F654D3">
              <w:rPr>
                <w:rFonts w:cs="Arial"/>
                <w:b/>
                <w:bCs/>
                <w:color w:val="000000"/>
              </w:rPr>
              <w:t>Zone</w:t>
            </w:r>
          </w:p>
        </w:tc>
        <w:tc>
          <w:tcPr>
            <w:tcW w:w="1471" w:type="dxa"/>
            <w:shd w:val="pct20" w:color="auto" w:fill="auto"/>
          </w:tcPr>
          <w:p w:rsidR="00143006" w:rsidRPr="00F654D3" w:rsidRDefault="00143006" w:rsidP="002C6AFA">
            <w:pPr>
              <w:jc w:val="center"/>
              <w:rPr>
                <w:rFonts w:eastAsia="Calibri" w:cs="Arial"/>
                <w:b/>
                <w:bCs/>
                <w:color w:val="000000"/>
              </w:rPr>
            </w:pPr>
            <w:r w:rsidRPr="00F654D3">
              <w:rPr>
                <w:rFonts w:cs="Arial"/>
                <w:b/>
                <w:bCs/>
                <w:color w:val="000000"/>
              </w:rPr>
              <w:t>Latitude</w:t>
            </w:r>
          </w:p>
        </w:tc>
        <w:tc>
          <w:tcPr>
            <w:tcW w:w="1230" w:type="dxa"/>
            <w:shd w:val="pct20" w:color="auto" w:fill="auto"/>
          </w:tcPr>
          <w:p w:rsidR="00143006" w:rsidRPr="00F654D3" w:rsidRDefault="00143006" w:rsidP="002C6AFA">
            <w:pPr>
              <w:jc w:val="center"/>
              <w:rPr>
                <w:rFonts w:cs="Arial"/>
                <w:b/>
                <w:bCs/>
                <w:color w:val="000000"/>
              </w:rPr>
            </w:pPr>
            <w:r w:rsidRPr="00F654D3">
              <w:rPr>
                <w:rFonts w:cs="Arial"/>
                <w:b/>
                <w:bCs/>
                <w:color w:val="000000"/>
              </w:rPr>
              <w:t>Factor</w:t>
            </w:r>
          </w:p>
        </w:tc>
      </w:tr>
      <w:tr w:rsidR="00143006" w:rsidRPr="00BC12E1">
        <w:trPr>
          <w:jc w:val="center"/>
        </w:trPr>
        <w:tc>
          <w:tcPr>
            <w:tcW w:w="895" w:type="dxa"/>
            <w:shd w:val="pct5" w:color="auto" w:fill="auto"/>
          </w:tcPr>
          <w:p w:rsidR="00143006" w:rsidRPr="00F654D3" w:rsidRDefault="00143006" w:rsidP="002C6AFA">
            <w:pPr>
              <w:jc w:val="center"/>
              <w:rPr>
                <w:rFonts w:eastAsia="Calibri" w:cs="Arial"/>
                <w:b/>
                <w:bCs/>
                <w:color w:val="000000"/>
              </w:rPr>
            </w:pPr>
            <w:r w:rsidRPr="00F654D3">
              <w:rPr>
                <w:rFonts w:eastAsia="Calibri" w:cs="Arial"/>
                <w:b/>
                <w:bCs/>
                <w:color w:val="000000"/>
              </w:rPr>
              <w:t>1</w:t>
            </w:r>
          </w:p>
        </w:tc>
        <w:tc>
          <w:tcPr>
            <w:tcW w:w="1471" w:type="dxa"/>
          </w:tcPr>
          <w:p w:rsidR="00143006" w:rsidRPr="00F654D3" w:rsidRDefault="00143006" w:rsidP="002C6AFA">
            <w:pPr>
              <w:jc w:val="center"/>
              <w:rPr>
                <w:rFonts w:eastAsia="Calibri" w:cs="Arial"/>
                <w:b/>
                <w:bCs/>
                <w:color w:val="000000"/>
              </w:rPr>
            </w:pPr>
            <w:r w:rsidRPr="00F654D3">
              <w:rPr>
                <w:rFonts w:cs="Arial"/>
                <w:b/>
                <w:bCs/>
                <w:color w:val="000000"/>
              </w:rPr>
              <w:t>0°–50°</w:t>
            </w:r>
          </w:p>
        </w:tc>
        <w:tc>
          <w:tcPr>
            <w:tcW w:w="1230" w:type="dxa"/>
          </w:tcPr>
          <w:p w:rsidR="00143006" w:rsidRPr="00F654D3" w:rsidRDefault="00143006" w:rsidP="002C6AFA">
            <w:pPr>
              <w:jc w:val="center"/>
              <w:rPr>
                <w:rFonts w:cs="Arial"/>
                <w:b/>
                <w:bCs/>
                <w:color w:val="000000"/>
              </w:rPr>
            </w:pPr>
            <w:r w:rsidRPr="00F654D3">
              <w:rPr>
                <w:rFonts w:cs="Arial"/>
                <w:b/>
                <w:bCs/>
                <w:color w:val="000000"/>
              </w:rPr>
              <w:t>1</w:t>
            </w:r>
          </w:p>
        </w:tc>
      </w:tr>
      <w:tr w:rsidR="00143006" w:rsidRPr="00BC12E1">
        <w:trPr>
          <w:jc w:val="center"/>
        </w:trPr>
        <w:tc>
          <w:tcPr>
            <w:tcW w:w="895" w:type="dxa"/>
            <w:shd w:val="pct5" w:color="auto" w:fill="auto"/>
          </w:tcPr>
          <w:p w:rsidR="00143006" w:rsidRPr="00F654D3" w:rsidRDefault="00143006" w:rsidP="002C6AFA">
            <w:pPr>
              <w:jc w:val="center"/>
              <w:rPr>
                <w:rFonts w:eastAsia="Calibri" w:cs="Arial"/>
                <w:b/>
                <w:bCs/>
                <w:color w:val="000000"/>
              </w:rPr>
            </w:pPr>
            <w:r w:rsidRPr="00F654D3">
              <w:rPr>
                <w:rFonts w:cs="Arial"/>
                <w:b/>
                <w:bCs/>
                <w:color w:val="000000"/>
              </w:rPr>
              <w:t>2</w:t>
            </w:r>
          </w:p>
        </w:tc>
        <w:tc>
          <w:tcPr>
            <w:tcW w:w="1471" w:type="dxa"/>
          </w:tcPr>
          <w:p w:rsidR="00143006" w:rsidRPr="00F654D3" w:rsidRDefault="00143006" w:rsidP="002C6AFA">
            <w:pPr>
              <w:jc w:val="center"/>
              <w:rPr>
                <w:rFonts w:eastAsia="Calibri" w:cs="Arial"/>
                <w:b/>
                <w:bCs/>
                <w:color w:val="000000"/>
              </w:rPr>
            </w:pPr>
            <w:r w:rsidRPr="00F654D3">
              <w:rPr>
                <w:rFonts w:cs="Arial"/>
                <w:b/>
                <w:bCs/>
                <w:color w:val="000000"/>
              </w:rPr>
              <w:t>50°–70°</w:t>
            </w:r>
          </w:p>
        </w:tc>
        <w:tc>
          <w:tcPr>
            <w:tcW w:w="1230" w:type="dxa"/>
          </w:tcPr>
          <w:p w:rsidR="00143006" w:rsidRPr="00F654D3" w:rsidRDefault="00143006" w:rsidP="002C6AFA">
            <w:pPr>
              <w:jc w:val="center"/>
              <w:rPr>
                <w:rFonts w:cs="Arial"/>
                <w:b/>
                <w:bCs/>
                <w:color w:val="000000"/>
              </w:rPr>
            </w:pPr>
            <w:r w:rsidRPr="00F654D3">
              <w:rPr>
                <w:rFonts w:cs="Arial"/>
                <w:b/>
                <w:bCs/>
                <w:color w:val="000000"/>
              </w:rPr>
              <w:t>2</w:t>
            </w:r>
          </w:p>
        </w:tc>
      </w:tr>
      <w:tr w:rsidR="00143006" w:rsidRPr="00BC12E1">
        <w:trPr>
          <w:jc w:val="center"/>
        </w:trPr>
        <w:tc>
          <w:tcPr>
            <w:tcW w:w="895" w:type="dxa"/>
            <w:shd w:val="pct5" w:color="auto" w:fill="auto"/>
          </w:tcPr>
          <w:p w:rsidR="00143006" w:rsidRPr="00F654D3" w:rsidRDefault="00143006" w:rsidP="002C6AFA">
            <w:pPr>
              <w:jc w:val="center"/>
              <w:rPr>
                <w:rFonts w:eastAsia="Calibri" w:cs="Arial"/>
                <w:b/>
                <w:bCs/>
                <w:color w:val="000000"/>
              </w:rPr>
            </w:pPr>
            <w:r w:rsidRPr="00F654D3">
              <w:rPr>
                <w:rFonts w:cs="Arial"/>
                <w:b/>
                <w:bCs/>
                <w:color w:val="000000"/>
              </w:rPr>
              <w:t>3</w:t>
            </w:r>
          </w:p>
        </w:tc>
        <w:tc>
          <w:tcPr>
            <w:tcW w:w="1471" w:type="dxa"/>
          </w:tcPr>
          <w:p w:rsidR="00143006" w:rsidRPr="00F654D3" w:rsidRDefault="00143006" w:rsidP="002C6AFA">
            <w:pPr>
              <w:jc w:val="center"/>
              <w:rPr>
                <w:rFonts w:eastAsia="Calibri" w:cs="Arial"/>
                <w:b/>
                <w:bCs/>
                <w:color w:val="000000"/>
              </w:rPr>
            </w:pPr>
            <w:r w:rsidRPr="00F654D3">
              <w:rPr>
                <w:rFonts w:cs="Arial"/>
                <w:b/>
                <w:bCs/>
                <w:color w:val="000000"/>
              </w:rPr>
              <w:t>70°–75°</w:t>
            </w:r>
          </w:p>
        </w:tc>
        <w:tc>
          <w:tcPr>
            <w:tcW w:w="1230" w:type="dxa"/>
          </w:tcPr>
          <w:p w:rsidR="00143006" w:rsidRPr="00F654D3" w:rsidRDefault="00143006" w:rsidP="002C6AFA">
            <w:pPr>
              <w:jc w:val="center"/>
              <w:rPr>
                <w:rFonts w:cs="Arial"/>
                <w:b/>
                <w:bCs/>
                <w:color w:val="000000"/>
              </w:rPr>
            </w:pPr>
            <w:r w:rsidRPr="00F654D3">
              <w:rPr>
                <w:rFonts w:cs="Arial"/>
                <w:b/>
                <w:bCs/>
                <w:color w:val="000000"/>
              </w:rPr>
              <w:t>3</w:t>
            </w:r>
          </w:p>
        </w:tc>
      </w:tr>
      <w:tr w:rsidR="00143006" w:rsidRPr="00BC12E1">
        <w:trPr>
          <w:jc w:val="center"/>
        </w:trPr>
        <w:tc>
          <w:tcPr>
            <w:tcW w:w="895" w:type="dxa"/>
            <w:shd w:val="pct5" w:color="auto" w:fill="auto"/>
          </w:tcPr>
          <w:p w:rsidR="00143006" w:rsidRPr="00F654D3" w:rsidRDefault="00143006" w:rsidP="002C6AFA">
            <w:pPr>
              <w:jc w:val="center"/>
              <w:rPr>
                <w:rFonts w:eastAsia="Calibri" w:cs="Arial"/>
                <w:b/>
                <w:bCs/>
                <w:color w:val="000000"/>
              </w:rPr>
            </w:pPr>
            <w:r w:rsidRPr="00F654D3">
              <w:rPr>
                <w:rFonts w:cs="Arial"/>
                <w:b/>
                <w:bCs/>
                <w:color w:val="000000"/>
              </w:rPr>
              <w:t>4</w:t>
            </w:r>
          </w:p>
        </w:tc>
        <w:tc>
          <w:tcPr>
            <w:tcW w:w="1471" w:type="dxa"/>
          </w:tcPr>
          <w:p w:rsidR="00143006" w:rsidRPr="00F654D3" w:rsidRDefault="00143006" w:rsidP="002C6AFA">
            <w:pPr>
              <w:jc w:val="center"/>
              <w:rPr>
                <w:rFonts w:eastAsia="Calibri" w:cs="Arial"/>
                <w:b/>
                <w:bCs/>
                <w:color w:val="000000"/>
              </w:rPr>
            </w:pPr>
            <w:r w:rsidRPr="00F654D3">
              <w:rPr>
                <w:rFonts w:cs="Arial"/>
                <w:b/>
                <w:bCs/>
                <w:color w:val="000000"/>
              </w:rPr>
              <w:t>75°–80°</w:t>
            </w:r>
          </w:p>
        </w:tc>
        <w:tc>
          <w:tcPr>
            <w:tcW w:w="1230" w:type="dxa"/>
          </w:tcPr>
          <w:p w:rsidR="00143006" w:rsidRPr="00F654D3" w:rsidRDefault="00143006" w:rsidP="002C6AFA">
            <w:pPr>
              <w:jc w:val="center"/>
              <w:rPr>
                <w:rFonts w:cs="Arial"/>
                <w:b/>
                <w:bCs/>
                <w:color w:val="000000"/>
              </w:rPr>
            </w:pPr>
            <w:r w:rsidRPr="00F654D3">
              <w:rPr>
                <w:rFonts w:cs="Arial"/>
                <w:b/>
                <w:bCs/>
                <w:color w:val="000000"/>
              </w:rPr>
              <w:t>4</w:t>
            </w:r>
          </w:p>
        </w:tc>
      </w:tr>
      <w:tr w:rsidR="00143006" w:rsidRPr="00BC12E1">
        <w:trPr>
          <w:jc w:val="center"/>
        </w:trPr>
        <w:tc>
          <w:tcPr>
            <w:tcW w:w="895" w:type="dxa"/>
            <w:shd w:val="pct5" w:color="auto" w:fill="auto"/>
          </w:tcPr>
          <w:p w:rsidR="00143006" w:rsidRPr="00F654D3" w:rsidRDefault="00143006" w:rsidP="002C6AFA">
            <w:pPr>
              <w:jc w:val="center"/>
              <w:rPr>
                <w:rFonts w:eastAsia="Calibri" w:cs="Arial"/>
                <w:b/>
                <w:bCs/>
                <w:color w:val="000000"/>
              </w:rPr>
            </w:pPr>
            <w:r w:rsidRPr="00F654D3">
              <w:rPr>
                <w:rFonts w:cs="Arial"/>
                <w:b/>
                <w:bCs/>
                <w:color w:val="000000"/>
              </w:rPr>
              <w:t>5</w:t>
            </w:r>
          </w:p>
        </w:tc>
        <w:tc>
          <w:tcPr>
            <w:tcW w:w="1471" w:type="dxa"/>
          </w:tcPr>
          <w:p w:rsidR="00143006" w:rsidRPr="00F654D3" w:rsidRDefault="00143006" w:rsidP="002C6AFA">
            <w:pPr>
              <w:jc w:val="center"/>
              <w:rPr>
                <w:rFonts w:eastAsia="Calibri" w:cs="Arial"/>
                <w:b/>
                <w:bCs/>
                <w:color w:val="000000"/>
              </w:rPr>
            </w:pPr>
            <w:r w:rsidRPr="00F654D3">
              <w:rPr>
                <w:rFonts w:cs="Arial"/>
                <w:b/>
                <w:bCs/>
                <w:color w:val="000000"/>
              </w:rPr>
              <w:t>80°–90°</w:t>
            </w:r>
          </w:p>
        </w:tc>
        <w:tc>
          <w:tcPr>
            <w:tcW w:w="1230" w:type="dxa"/>
          </w:tcPr>
          <w:p w:rsidR="00143006" w:rsidRPr="00F654D3" w:rsidRDefault="00143006" w:rsidP="002C6AFA">
            <w:pPr>
              <w:jc w:val="center"/>
              <w:rPr>
                <w:rFonts w:cs="Arial"/>
                <w:b/>
                <w:bCs/>
                <w:color w:val="000000"/>
              </w:rPr>
            </w:pPr>
            <w:r w:rsidRPr="00F654D3">
              <w:rPr>
                <w:rFonts w:cs="Arial"/>
                <w:b/>
                <w:bCs/>
                <w:color w:val="000000"/>
              </w:rPr>
              <w:t>6</w:t>
            </w:r>
          </w:p>
        </w:tc>
      </w:tr>
    </w:tbl>
    <w:p w:rsidR="00143006" w:rsidRPr="00BC12E1" w:rsidRDefault="00143006" w:rsidP="00143006">
      <w:pPr>
        <w:rPr>
          <w:lang w:eastAsia="ca-ES"/>
        </w:rPr>
      </w:pPr>
    </w:p>
    <w:p w:rsidR="00143006" w:rsidRPr="00BC12E1" w:rsidRDefault="00143006" w:rsidP="00143006">
      <w:pPr>
        <w:rPr>
          <w:rStyle w:val="spelle"/>
        </w:rPr>
      </w:pPr>
      <w:r w:rsidRPr="00BC12E1">
        <w:rPr>
          <w:rStyle w:val="spelle"/>
        </w:rPr>
        <w:t xml:space="preserve">It is recognized </w:t>
      </w:r>
      <w:r>
        <w:rPr>
          <w:rStyle w:val="spelle"/>
        </w:rPr>
        <w:t xml:space="preserve">that </w:t>
      </w:r>
      <w:r w:rsidRPr="00BC12E1">
        <w:rPr>
          <w:rStyle w:val="spelle"/>
        </w:rPr>
        <w:t xml:space="preserve">a </w:t>
      </w:r>
      <w:r>
        <w:rPr>
          <w:rStyle w:val="spelle"/>
        </w:rPr>
        <w:t xml:space="preserve">geographical </w:t>
      </w:r>
      <w:r w:rsidRPr="00BC12E1">
        <w:rPr>
          <w:rStyle w:val="spelle"/>
        </w:rPr>
        <w:t>grid with such structure may constitute additional efforts for Member States whose territories intersect the limit of adjoining zones. However, this is perceived as an acceptable solution to mitigate the meridian convergence. It is worth to mention here that most of territories in cont</w:t>
      </w:r>
      <w:r w:rsidRPr="00BC12E1">
        <w:rPr>
          <w:rStyle w:val="spelle"/>
        </w:rPr>
        <w:t>i</w:t>
      </w:r>
      <w:r w:rsidRPr="00BC12E1">
        <w:rPr>
          <w:rStyle w:val="spelle"/>
        </w:rPr>
        <w:t xml:space="preserve">nental European are included in Zones 1 and 2 (Cape North in </w:t>
      </w:r>
      <w:smartTag w:uri="urn:schemas-microsoft-com:office:smarttags" w:element="country-region">
        <w:smartTag w:uri="urn:schemas-microsoft-com:office:smarttags" w:element="place">
          <w:r w:rsidRPr="00BC12E1">
            <w:rPr>
              <w:rStyle w:val="spelle"/>
            </w:rPr>
            <w:t>Norway</w:t>
          </w:r>
        </w:smartTag>
      </w:smartTag>
      <w:r w:rsidRPr="00BC12E1">
        <w:rPr>
          <w:rStyle w:val="spelle"/>
        </w:rPr>
        <w:t xml:space="preserve"> is approximately at 71° lat</w:t>
      </w:r>
      <w:r w:rsidRPr="00BC12E1">
        <w:rPr>
          <w:rStyle w:val="spelle"/>
        </w:rPr>
        <w:t>i</w:t>
      </w:r>
      <w:r w:rsidRPr="00BC12E1">
        <w:rPr>
          <w:rStyle w:val="spelle"/>
        </w:rPr>
        <w:t>tude).</w:t>
      </w:r>
    </w:p>
    <w:p w:rsidR="00143006" w:rsidRPr="00BC12E1" w:rsidRDefault="00143006" w:rsidP="00143006">
      <w:pPr>
        <w:rPr>
          <w:rStyle w:val="spelle"/>
        </w:rPr>
      </w:pPr>
    </w:p>
    <w:p w:rsidR="00143006" w:rsidRPr="00BC12E1" w:rsidRDefault="00143006" w:rsidP="00143006">
      <w:pPr>
        <w:rPr>
          <w:rStyle w:val="spelle"/>
        </w:rPr>
      </w:pPr>
      <w:r w:rsidRPr="00BC12E1">
        <w:rPr>
          <w:rStyle w:val="spelle"/>
        </w:rPr>
        <w:t>For a given level of resolution:</w:t>
      </w:r>
    </w:p>
    <w:p w:rsidR="00143006" w:rsidRPr="00BC12E1" w:rsidRDefault="00143006" w:rsidP="002C6AFA">
      <w:pPr>
        <w:numPr>
          <w:ilvl w:val="1"/>
          <w:numId w:val="33"/>
        </w:numPr>
        <w:spacing w:before="120"/>
        <w:ind w:left="567" w:hanging="357"/>
        <w:rPr>
          <w:rStyle w:val="spelle"/>
        </w:rPr>
      </w:pPr>
      <w:r w:rsidRPr="00BC12E1">
        <w:rPr>
          <w:rStyle w:val="spelle"/>
        </w:rPr>
        <w:t>The latitude spacing</w:t>
      </w:r>
      <w:r>
        <w:rPr>
          <w:rStyle w:val="spelle"/>
        </w:rPr>
        <w:t xml:space="preserve"> of cells of the geographic grid</w:t>
      </w:r>
      <w:r w:rsidRPr="00BC12E1">
        <w:rPr>
          <w:rStyle w:val="spelle"/>
        </w:rPr>
        <w:t xml:space="preserve"> is the same in the different zones. </w:t>
      </w:r>
    </w:p>
    <w:p w:rsidR="00143006" w:rsidRPr="00BC12E1" w:rsidRDefault="00143006" w:rsidP="002C6AFA">
      <w:pPr>
        <w:numPr>
          <w:ilvl w:val="1"/>
          <w:numId w:val="33"/>
        </w:numPr>
        <w:spacing w:before="120"/>
        <w:ind w:left="567" w:hanging="357"/>
      </w:pPr>
      <w:r w:rsidRPr="00BC12E1">
        <w:rPr>
          <w:rStyle w:val="spelle"/>
        </w:rPr>
        <w:t xml:space="preserve">Each zone has a specific longitude spacing for the </w:t>
      </w:r>
      <w:r>
        <w:rPr>
          <w:rStyle w:val="spelle"/>
        </w:rPr>
        <w:t>cells of the geographic grid</w:t>
      </w:r>
      <w:r w:rsidRPr="00BC12E1">
        <w:rPr>
          <w:rStyle w:val="spelle"/>
        </w:rPr>
        <w:t xml:space="preserve"> (equal or greater than the latitude spacing). Last column in the previous table shows the factor by which the latitude spacing is mult</w:t>
      </w:r>
      <w:r w:rsidRPr="00BC12E1">
        <w:rPr>
          <w:rStyle w:val="spelle"/>
        </w:rPr>
        <w:t>i</w:t>
      </w:r>
      <w:r w:rsidRPr="00BC12E1">
        <w:rPr>
          <w:rStyle w:val="spelle"/>
        </w:rPr>
        <w:t>plied in each zone to obtain the longitude spacing.</w:t>
      </w:r>
    </w:p>
    <w:p w:rsidR="00143006" w:rsidRPr="00BC12E1" w:rsidRDefault="00143006" w:rsidP="00143006">
      <w:pPr>
        <w:spacing w:before="120"/>
        <w:rPr>
          <w:rStyle w:val="spelle"/>
        </w:rPr>
      </w:pPr>
      <w:r w:rsidRPr="00BC12E1">
        <w:rPr>
          <w:rStyle w:val="spelle"/>
        </w:rPr>
        <w:t>When applying this factor, the cell sizes become approximately square on the ground (while they are re</w:t>
      </w:r>
      <w:r w:rsidRPr="00BC12E1">
        <w:rPr>
          <w:rStyle w:val="spelle"/>
        </w:rPr>
        <w:t>c</w:t>
      </w:r>
      <w:r w:rsidRPr="00BC12E1">
        <w:rPr>
          <w:rStyle w:val="spelle"/>
        </w:rPr>
        <w:t>tangular in geodetic coordinates, i.e. 1x2, 1x3, 1x4, 1x6). Only grid cells included in Zone 1 preserve the square condition in geodetic coordinates (1x1).</w:t>
      </w:r>
    </w:p>
    <w:p w:rsidR="00143006" w:rsidRDefault="00143006" w:rsidP="00143006">
      <w:pPr>
        <w:rPr>
          <w:lang w:eastAsia="ca-ES"/>
        </w:rPr>
      </w:pPr>
    </w:p>
    <w:p w:rsidR="00143006" w:rsidRPr="00991932" w:rsidRDefault="00143006" w:rsidP="00143006">
      <w:pPr>
        <w:pStyle w:val="IRrequirementgrey"/>
        <w:shd w:val="clear" w:color="auto" w:fill="auto"/>
        <w:jc w:val="center"/>
        <w:rPr>
          <w:b/>
          <w:color w:val="FF0000"/>
        </w:rPr>
      </w:pPr>
      <w:r w:rsidRPr="00991932">
        <w:rPr>
          <w:b/>
          <w:color w:val="FF0000"/>
        </w:rPr>
        <w:t>IR Requirement</w:t>
      </w:r>
    </w:p>
    <w:p w:rsidR="00143006" w:rsidRPr="00991932" w:rsidRDefault="00143006" w:rsidP="00143006">
      <w:pPr>
        <w:pStyle w:val="IRrequirementgrey"/>
        <w:shd w:val="clear" w:color="auto" w:fill="auto"/>
        <w:jc w:val="center"/>
        <w:rPr>
          <w:i/>
        </w:rPr>
      </w:pPr>
      <w:r w:rsidRPr="00991932">
        <w:rPr>
          <w:i/>
        </w:rPr>
        <w:t>A</w:t>
      </w:r>
      <w:r>
        <w:rPr>
          <w:i/>
        </w:rPr>
        <w:t>nnex II, Section 2.2.2</w:t>
      </w:r>
    </w:p>
    <w:p w:rsidR="00143006" w:rsidRPr="00991932" w:rsidRDefault="00143006" w:rsidP="00143006">
      <w:pPr>
        <w:pStyle w:val="IRrequirementgrey"/>
        <w:shd w:val="clear" w:color="auto" w:fill="auto"/>
        <w:jc w:val="center"/>
        <w:rPr>
          <w:b/>
        </w:rPr>
      </w:pPr>
      <w:r>
        <w:rPr>
          <w:b/>
        </w:rPr>
        <w:t>Zoned Geographic Grid</w:t>
      </w:r>
    </w:p>
    <w:p w:rsidR="00B971FC" w:rsidRDefault="00B971FC" w:rsidP="00143006">
      <w:pPr>
        <w:pStyle w:val="IRrequirementgrey"/>
        <w:shd w:val="clear" w:color="auto" w:fill="auto"/>
        <w:tabs>
          <w:tab w:val="left" w:pos="426"/>
        </w:tabs>
        <w:ind w:left="426" w:hanging="313"/>
      </w:pPr>
    </w:p>
    <w:p w:rsidR="00143006" w:rsidRPr="00991932" w:rsidRDefault="00143006" w:rsidP="005843B8">
      <w:pPr>
        <w:pStyle w:val="IRrequirementgrey"/>
        <w:shd w:val="clear" w:color="auto" w:fill="auto"/>
        <w:tabs>
          <w:tab w:val="left" w:pos="426"/>
        </w:tabs>
        <w:spacing w:after="120"/>
        <w:ind w:left="425" w:hanging="312"/>
      </w:pPr>
      <w:r w:rsidRPr="00991932">
        <w:t>(…)</w:t>
      </w:r>
    </w:p>
    <w:p w:rsidR="00143006" w:rsidRDefault="00143006" w:rsidP="00B971FC">
      <w:pPr>
        <w:pStyle w:val="IRrequirementgrey"/>
        <w:numPr>
          <w:ilvl w:val="0"/>
          <w:numId w:val="36"/>
        </w:numPr>
        <w:shd w:val="clear" w:color="auto" w:fill="auto"/>
        <w:tabs>
          <w:tab w:val="clear" w:pos="473"/>
          <w:tab w:val="left" w:pos="426"/>
        </w:tabs>
      </w:pPr>
      <w:r w:rsidRPr="00586B3C">
        <w:t xml:space="preserve">The resolution levels are defined in Table </w:t>
      </w:r>
      <w:r>
        <w:t>1</w:t>
      </w:r>
      <w:r w:rsidRPr="00991932">
        <w:t>.</w:t>
      </w:r>
    </w:p>
    <w:p w:rsidR="00B971FC" w:rsidRDefault="00B971FC" w:rsidP="005843B8">
      <w:pPr>
        <w:pStyle w:val="IRrequirementgrey"/>
        <w:shd w:val="clear" w:color="auto" w:fill="auto"/>
        <w:tabs>
          <w:tab w:val="left" w:pos="426"/>
        </w:tabs>
        <w:spacing w:before="120" w:after="120"/>
        <w:ind w:left="425" w:hanging="312"/>
      </w:pPr>
      <w:r w:rsidRPr="00991932">
        <w:t>(…)</w:t>
      </w:r>
    </w:p>
    <w:p w:rsidR="00B971FC" w:rsidRDefault="00B971FC" w:rsidP="00B971FC">
      <w:pPr>
        <w:pStyle w:val="IRrequirementgrey"/>
        <w:numPr>
          <w:ilvl w:val="0"/>
          <w:numId w:val="39"/>
        </w:numPr>
        <w:shd w:val="clear" w:color="auto" w:fill="auto"/>
        <w:tabs>
          <w:tab w:val="clear" w:pos="473"/>
          <w:tab w:val="left" w:pos="426"/>
        </w:tabs>
        <w:ind w:left="425" w:hanging="312"/>
      </w:pPr>
      <w:r w:rsidRPr="00586B3C">
        <w:t>Th</w:t>
      </w:r>
      <w:r>
        <w:t>is</w:t>
      </w:r>
      <w:r w:rsidRPr="00586B3C">
        <w:t xml:space="preserve"> </w:t>
      </w:r>
      <w:r>
        <w:t>g</w:t>
      </w:r>
      <w:r w:rsidRPr="00586B3C">
        <w:t>rid shall be subdivided in zones. The south-north resolution of the grid shall have equal ang</w:t>
      </w:r>
      <w:r w:rsidRPr="00586B3C">
        <w:t>u</w:t>
      </w:r>
      <w:r w:rsidRPr="00586B3C">
        <w:t>lar spacing. The west-east resolution of the grid shall be established as the product of angular spa</w:t>
      </w:r>
      <w:r w:rsidRPr="00586B3C">
        <w:t>c</w:t>
      </w:r>
      <w:r w:rsidRPr="00586B3C">
        <w:t>ing multiplied by the factor of</w:t>
      </w:r>
      <w:r>
        <w:t xml:space="preserve"> the zone as defined in Table 1</w:t>
      </w:r>
      <w:r w:rsidRPr="00991932">
        <w:t>.</w:t>
      </w:r>
    </w:p>
    <w:p w:rsidR="000429FE" w:rsidRDefault="000429FE" w:rsidP="005843B8">
      <w:pPr>
        <w:pStyle w:val="IRrequirementgrey"/>
        <w:shd w:val="clear" w:color="auto" w:fill="auto"/>
        <w:tabs>
          <w:tab w:val="left" w:pos="426"/>
        </w:tabs>
        <w:spacing w:before="120"/>
        <w:ind w:left="425" w:hanging="312"/>
        <w:rPr>
          <w:color w:val="FFFFFF"/>
        </w:rPr>
      </w:pPr>
      <w:r w:rsidRPr="00991932">
        <w:t>(…)</w:t>
      </w:r>
    </w:p>
    <w:p w:rsidR="000429FE" w:rsidRPr="005843B8" w:rsidRDefault="000429FE" w:rsidP="00143006">
      <w:pPr>
        <w:pStyle w:val="IRrequirementgrey"/>
        <w:shd w:val="clear" w:color="auto" w:fill="auto"/>
        <w:tabs>
          <w:tab w:val="left" w:pos="426"/>
        </w:tabs>
        <w:ind w:left="426" w:hanging="313"/>
        <w:rPr>
          <w:color w:val="FFFFFF"/>
          <w:sz w:val="4"/>
          <w:szCs w:val="4"/>
        </w:rPr>
      </w:pPr>
    </w:p>
    <w:p w:rsidR="00143006" w:rsidRDefault="00143006" w:rsidP="00143006">
      <w:pPr>
        <w:rPr>
          <w:lang w:val="en-US" w:eastAsia="ca-ES"/>
        </w:rPr>
      </w:pPr>
    </w:p>
    <w:p w:rsidR="00143006" w:rsidRDefault="00143006" w:rsidP="00143006">
      <w:pPr>
        <w:rPr>
          <w:color w:val="000000"/>
          <w:lang w:val="en-US"/>
        </w:rPr>
      </w:pPr>
      <w:r>
        <w:rPr>
          <w:color w:val="000000"/>
          <w:lang w:val="en-US"/>
        </w:rPr>
        <w:t>NOTE</w:t>
      </w:r>
      <w:r>
        <w:rPr>
          <w:color w:val="000000"/>
          <w:lang w:val="en-US"/>
        </w:rPr>
        <w:tab/>
      </w:r>
      <w:r>
        <w:rPr>
          <w:color w:val="000000"/>
          <w:lang w:val="en-US"/>
        </w:rPr>
        <w:tab/>
      </w:r>
      <w:r w:rsidR="001149E1">
        <w:t xml:space="preserve">Table </w:t>
      </w:r>
      <w:r w:rsidR="001149E1">
        <w:rPr>
          <w:noProof/>
        </w:rPr>
        <w:t>2</w:t>
      </w:r>
      <w:r w:rsidR="001149E1">
        <w:t xml:space="preserve"> </w:t>
      </w:r>
      <w:r>
        <w:rPr>
          <w:color w:val="000000"/>
          <w:lang w:val="en-US"/>
        </w:rPr>
        <w:t>in this document</w:t>
      </w:r>
      <w:r w:rsidR="000429FE">
        <w:rPr>
          <w:color w:val="000000"/>
          <w:lang w:val="en-US"/>
        </w:rPr>
        <w:t>.</w:t>
      </w:r>
    </w:p>
    <w:p w:rsidR="00143006" w:rsidRPr="00BE0CC7" w:rsidRDefault="00143006" w:rsidP="00143006">
      <w:pPr>
        <w:rPr>
          <w:color w:val="000000"/>
          <w:lang w:val="en-US"/>
        </w:rPr>
      </w:pPr>
    </w:p>
    <w:p w:rsidR="00143006" w:rsidRPr="00586B3C" w:rsidRDefault="00143006" w:rsidP="00143006">
      <w:pPr>
        <w:rPr>
          <w:lang w:eastAsia="ca-ES"/>
        </w:rPr>
      </w:pPr>
      <w:r w:rsidRPr="00586B3C">
        <w:rPr>
          <w:lang w:eastAsia="ca-ES"/>
        </w:rPr>
        <w:t>The geographic grid is generically designated as Grid_ETRS89-GRS80z</w:t>
      </w:r>
      <w:r w:rsidRPr="00187ABF">
        <w:rPr>
          <w:i/>
          <w:lang w:eastAsia="ca-ES"/>
        </w:rPr>
        <w:t>n</w:t>
      </w:r>
      <w:r w:rsidRPr="00586B3C">
        <w:rPr>
          <w:lang w:eastAsia="ca-ES"/>
        </w:rPr>
        <w:t>. For identification of an individual resolution level the zone number (</w:t>
      </w:r>
      <w:r w:rsidRPr="00586B3C">
        <w:rPr>
          <w:i/>
          <w:lang w:eastAsia="ca-ES"/>
        </w:rPr>
        <w:t>n</w:t>
      </w:r>
      <w:r w:rsidRPr="00586B3C">
        <w:rPr>
          <w:lang w:eastAsia="ca-ES"/>
        </w:rPr>
        <w:t>) and the cell size (</w:t>
      </w:r>
      <w:r w:rsidRPr="00586B3C">
        <w:rPr>
          <w:i/>
          <w:lang w:eastAsia="ca-ES"/>
        </w:rPr>
        <w:t>res</w:t>
      </w:r>
      <w:r w:rsidRPr="00586B3C">
        <w:rPr>
          <w:lang w:eastAsia="ca-ES"/>
        </w:rPr>
        <w:t>) - in degrees (D), minutes (M), se</w:t>
      </w:r>
      <w:r w:rsidRPr="00586B3C">
        <w:rPr>
          <w:lang w:eastAsia="ca-ES"/>
        </w:rPr>
        <w:t>c</w:t>
      </w:r>
      <w:r w:rsidRPr="00586B3C">
        <w:rPr>
          <w:lang w:eastAsia="ca-ES"/>
        </w:rPr>
        <w:t>onds (S), milliseconds (MS) or microseconds (MMS) - has to be included and appended (respectively) to this de</w:t>
      </w:r>
      <w:r w:rsidRPr="00586B3C">
        <w:rPr>
          <w:lang w:eastAsia="ca-ES"/>
        </w:rPr>
        <w:t>s</w:t>
      </w:r>
      <w:r w:rsidRPr="00586B3C">
        <w:rPr>
          <w:lang w:eastAsia="ca-ES"/>
        </w:rPr>
        <w:t xml:space="preserve">ignator, resulting in the </w:t>
      </w:r>
      <w:r w:rsidRPr="00586B3C">
        <w:rPr>
          <w:rFonts w:cs="Arial"/>
        </w:rPr>
        <w:t>Grid_ETRS89-GRS80z</w:t>
      </w:r>
      <w:r w:rsidRPr="00586B3C">
        <w:rPr>
          <w:rFonts w:cs="Arial"/>
          <w:i/>
        </w:rPr>
        <w:t>n_res</w:t>
      </w:r>
      <w:r w:rsidRPr="00586B3C">
        <w:rPr>
          <w:lang w:eastAsia="ca-ES"/>
        </w:rPr>
        <w:t>.</w:t>
      </w:r>
    </w:p>
    <w:p w:rsidR="00143006" w:rsidRPr="00586B3C" w:rsidRDefault="00143006" w:rsidP="00143006">
      <w:pPr>
        <w:rPr>
          <w:lang w:eastAsia="ca-ES"/>
        </w:rPr>
      </w:pPr>
    </w:p>
    <w:p w:rsidR="00143006" w:rsidRPr="00586B3C" w:rsidRDefault="00143006" w:rsidP="00143006">
      <w:pPr>
        <w:rPr>
          <w:color w:val="000000"/>
        </w:rPr>
      </w:pPr>
      <w:r w:rsidRPr="00586B3C">
        <w:rPr>
          <w:lang w:eastAsia="ca-ES"/>
        </w:rPr>
        <w:t>EXAMPLE The zoned geographic grid at a resolution level of 300 milliseconds in Zone 2 is designated as Grid_ETRS89-GRS80</w:t>
      </w:r>
      <w:r w:rsidRPr="00586B3C">
        <w:rPr>
          <w:iCs/>
          <w:lang w:eastAsia="ca-ES"/>
        </w:rPr>
        <w:t>z</w:t>
      </w:r>
      <w:r w:rsidRPr="00586B3C">
        <w:rPr>
          <w:i/>
          <w:iCs/>
          <w:lang w:eastAsia="ca-ES"/>
        </w:rPr>
        <w:t>2_300MS</w:t>
      </w:r>
      <w:r w:rsidRPr="00586B3C">
        <w:rPr>
          <w:lang w:eastAsia="ca-ES"/>
        </w:rPr>
        <w:t>.</w:t>
      </w:r>
    </w:p>
    <w:p w:rsidR="00143006" w:rsidRDefault="00143006" w:rsidP="00143006">
      <w:pPr>
        <w:rPr>
          <w:color w:val="000000"/>
        </w:rPr>
      </w:pPr>
    </w:p>
    <w:p w:rsidR="00143006" w:rsidRPr="00991932" w:rsidRDefault="00143006" w:rsidP="00143006">
      <w:pPr>
        <w:pStyle w:val="IRrequirementgrey"/>
        <w:shd w:val="clear" w:color="auto" w:fill="auto"/>
        <w:jc w:val="center"/>
        <w:rPr>
          <w:b/>
          <w:color w:val="FF0000"/>
        </w:rPr>
      </w:pPr>
      <w:r w:rsidRPr="00991932">
        <w:rPr>
          <w:b/>
          <w:color w:val="FF0000"/>
        </w:rPr>
        <w:t>IR Requirement</w:t>
      </w:r>
    </w:p>
    <w:p w:rsidR="00143006" w:rsidRPr="00991932" w:rsidRDefault="00143006" w:rsidP="00143006">
      <w:pPr>
        <w:pStyle w:val="IRrequirementgrey"/>
        <w:shd w:val="clear" w:color="auto" w:fill="auto"/>
        <w:jc w:val="center"/>
        <w:rPr>
          <w:i/>
        </w:rPr>
      </w:pPr>
      <w:r w:rsidRPr="00991932">
        <w:rPr>
          <w:i/>
        </w:rPr>
        <w:t>A</w:t>
      </w:r>
      <w:r>
        <w:rPr>
          <w:i/>
        </w:rPr>
        <w:t>nnex II, Section 2.2.2</w:t>
      </w:r>
    </w:p>
    <w:p w:rsidR="00143006" w:rsidRPr="00991932" w:rsidRDefault="00143006" w:rsidP="00143006">
      <w:pPr>
        <w:pStyle w:val="IRrequirementgrey"/>
        <w:shd w:val="clear" w:color="auto" w:fill="auto"/>
        <w:jc w:val="center"/>
        <w:rPr>
          <w:b/>
        </w:rPr>
      </w:pPr>
      <w:r>
        <w:rPr>
          <w:b/>
        </w:rPr>
        <w:t>Zoned Geographic Grid</w:t>
      </w:r>
    </w:p>
    <w:p w:rsidR="00E860FF" w:rsidRDefault="00E860FF" w:rsidP="00143006">
      <w:pPr>
        <w:pStyle w:val="IRrequirementgrey"/>
        <w:shd w:val="clear" w:color="auto" w:fill="auto"/>
        <w:tabs>
          <w:tab w:val="left" w:pos="426"/>
        </w:tabs>
        <w:ind w:left="426" w:hanging="313"/>
      </w:pPr>
    </w:p>
    <w:p w:rsidR="00143006" w:rsidRPr="00991932" w:rsidRDefault="00143006" w:rsidP="004558A0">
      <w:pPr>
        <w:pStyle w:val="IRrequirementgrey"/>
        <w:shd w:val="clear" w:color="auto" w:fill="auto"/>
        <w:tabs>
          <w:tab w:val="left" w:pos="426"/>
        </w:tabs>
        <w:spacing w:after="120"/>
        <w:ind w:left="425" w:hanging="312"/>
      </w:pPr>
      <w:r w:rsidRPr="00991932">
        <w:t>(…)</w:t>
      </w:r>
    </w:p>
    <w:p w:rsidR="00143006" w:rsidRDefault="00143006" w:rsidP="00143006">
      <w:pPr>
        <w:pStyle w:val="IRrequirementgrey"/>
        <w:shd w:val="clear" w:color="auto" w:fill="auto"/>
        <w:tabs>
          <w:tab w:val="left" w:pos="426"/>
        </w:tabs>
        <w:ind w:left="426" w:hanging="313"/>
      </w:pPr>
      <w:r>
        <w:t>(8)</w:t>
      </w:r>
      <w:r w:rsidRPr="00991932">
        <w:tab/>
      </w:r>
      <w:r w:rsidRPr="00586B3C">
        <w:t>The</w:t>
      </w:r>
      <w:r>
        <w:t xml:space="preserve"> g</w:t>
      </w:r>
      <w:r w:rsidRPr="00586B3C">
        <w:t>rid shall be designated Grid_ETRS89-GRS80z</w:t>
      </w:r>
      <w:r w:rsidRPr="00586B3C">
        <w:rPr>
          <w:i/>
        </w:rPr>
        <w:t>n_res</w:t>
      </w:r>
      <w:r w:rsidRPr="00586B3C">
        <w:t xml:space="preserve">, where </w:t>
      </w:r>
      <w:r w:rsidRPr="00586B3C">
        <w:rPr>
          <w:i/>
        </w:rPr>
        <w:t>n</w:t>
      </w:r>
      <w:r w:rsidRPr="00586B3C">
        <w:t xml:space="preserve"> represents the number of the zone and </w:t>
      </w:r>
      <w:r w:rsidRPr="00586B3C">
        <w:rPr>
          <w:i/>
        </w:rPr>
        <w:t>res</w:t>
      </w:r>
      <w:r w:rsidRPr="00586B3C">
        <w:t xml:space="preserve"> the cell size in angular units, as specified in</w:t>
      </w:r>
      <w:r>
        <w:t xml:space="preserve"> Table 1</w:t>
      </w:r>
      <w:r w:rsidRPr="00991932">
        <w:t>.</w:t>
      </w:r>
    </w:p>
    <w:p w:rsidR="00E860FF" w:rsidRPr="00B43192" w:rsidRDefault="00E860FF" w:rsidP="00143006">
      <w:pPr>
        <w:pStyle w:val="IRrequirementgrey"/>
        <w:shd w:val="clear" w:color="auto" w:fill="auto"/>
        <w:tabs>
          <w:tab w:val="left" w:pos="426"/>
        </w:tabs>
        <w:ind w:left="426" w:hanging="313"/>
        <w:rPr>
          <w:color w:val="FFFFFF"/>
        </w:rPr>
      </w:pPr>
    </w:p>
    <w:p w:rsidR="00143006" w:rsidRDefault="00143006" w:rsidP="00143006">
      <w:pPr>
        <w:rPr>
          <w:color w:val="000000"/>
          <w:lang w:val="en-US"/>
        </w:rPr>
      </w:pPr>
    </w:p>
    <w:p w:rsidR="00143006" w:rsidRDefault="00143006" w:rsidP="00143006">
      <w:pPr>
        <w:rPr>
          <w:color w:val="000000"/>
          <w:lang w:val="en-US"/>
        </w:rPr>
      </w:pPr>
      <w:r>
        <w:rPr>
          <w:color w:val="000000"/>
          <w:lang w:val="en-US"/>
        </w:rPr>
        <w:t>NOTE</w:t>
      </w:r>
      <w:r>
        <w:rPr>
          <w:color w:val="000000"/>
          <w:lang w:val="en-US"/>
        </w:rPr>
        <w:tab/>
      </w:r>
      <w:r>
        <w:rPr>
          <w:color w:val="000000"/>
          <w:lang w:val="en-US"/>
        </w:rPr>
        <w:tab/>
      </w:r>
      <w:r w:rsidR="001149E1">
        <w:t xml:space="preserve">Table </w:t>
      </w:r>
      <w:r w:rsidR="001149E1">
        <w:rPr>
          <w:noProof/>
        </w:rPr>
        <w:t>2</w:t>
      </w:r>
      <w:r w:rsidR="001149E1">
        <w:t xml:space="preserve"> </w:t>
      </w:r>
      <w:r>
        <w:rPr>
          <w:color w:val="000000"/>
          <w:lang w:val="en-US"/>
        </w:rPr>
        <w:t xml:space="preserve"> in this document</w:t>
      </w:r>
      <w:r w:rsidR="000429FE">
        <w:rPr>
          <w:color w:val="000000"/>
          <w:lang w:val="en-US"/>
        </w:rPr>
        <w:t>.</w:t>
      </w:r>
    </w:p>
    <w:p w:rsidR="00143006" w:rsidRPr="00586B3C" w:rsidRDefault="00FC53DF" w:rsidP="00E06E4F">
      <w:pPr>
        <w:rPr>
          <w:lang w:eastAsia="ca-ES"/>
        </w:rPr>
      </w:pPr>
      <w:r>
        <w:rPr>
          <w:lang w:eastAsia="ca-ES"/>
        </w:rPr>
        <w:br w:type="page"/>
      </w:r>
    </w:p>
    <w:p w:rsidR="00143006" w:rsidRPr="009E6FD6" w:rsidRDefault="00143006" w:rsidP="00143006">
      <w:pPr>
        <w:pStyle w:val="Didascalia"/>
      </w:pPr>
      <w:bookmarkStart w:id="177" w:name="AnnexCommonGrid_ResolutionLevelsTable"/>
      <w:r>
        <w:t xml:space="preserve">Table </w:t>
      </w:r>
      <w:r w:rsidR="001149E1">
        <w:rPr>
          <w:noProof/>
        </w:rPr>
        <w:t>2</w:t>
      </w:r>
      <w:r>
        <w:t xml:space="preserve"> </w:t>
      </w:r>
      <w:bookmarkEnd w:id="177"/>
      <w:r>
        <w:t xml:space="preserve">- </w:t>
      </w:r>
      <w:r w:rsidRPr="00586B3C">
        <w:t xml:space="preserve">Common </w:t>
      </w:r>
      <w:r w:rsidRPr="00586B3C">
        <w:rPr>
          <w:rStyle w:val="Instruction"/>
          <w:i w:val="0"/>
          <w:color w:val="000000"/>
        </w:rPr>
        <w:t xml:space="preserve">Grid_ETRS89-GRS80zn: </w:t>
      </w:r>
      <w:r w:rsidRPr="00586B3C">
        <w:t>L</w:t>
      </w:r>
      <w:r w:rsidRPr="00586B3C">
        <w:rPr>
          <w:rStyle w:val="Instruction"/>
          <w:i w:val="0"/>
          <w:color w:val="000000"/>
        </w:rPr>
        <w:t>atitude spacing (</w:t>
      </w:r>
      <w:r w:rsidRPr="00586B3C">
        <w:t>resolution level</w:t>
      </w:r>
      <w:r w:rsidRPr="00586B3C">
        <w:rPr>
          <w:rStyle w:val="Instruction"/>
          <w:i w:val="0"/>
          <w:color w:val="000000"/>
        </w:rPr>
        <w:t>) and long</w:t>
      </w:r>
      <w:r w:rsidRPr="00586B3C">
        <w:rPr>
          <w:rStyle w:val="Instruction"/>
          <w:i w:val="0"/>
          <w:color w:val="000000"/>
        </w:rPr>
        <w:t>i</w:t>
      </w:r>
      <w:r w:rsidRPr="00586B3C">
        <w:rPr>
          <w:rStyle w:val="Instruction"/>
          <w:i w:val="0"/>
          <w:color w:val="000000"/>
        </w:rPr>
        <w:t>tude spacing for each zone</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1273"/>
        <w:gridCol w:w="1267"/>
        <w:gridCol w:w="1407"/>
        <w:gridCol w:w="1268"/>
        <w:gridCol w:w="1267"/>
        <w:gridCol w:w="1287"/>
        <w:gridCol w:w="1111"/>
        <w:tblGridChange w:id="178">
          <w:tblGrid>
            <w:gridCol w:w="1043"/>
            <w:gridCol w:w="1273"/>
            <w:gridCol w:w="1267"/>
            <w:gridCol w:w="1407"/>
            <w:gridCol w:w="1268"/>
            <w:gridCol w:w="1267"/>
            <w:gridCol w:w="1287"/>
            <w:gridCol w:w="1111"/>
          </w:tblGrid>
        </w:tblGridChange>
      </w:tblGrid>
      <w:tr w:rsidR="00143006" w:rsidRPr="00BC12E1">
        <w:tc>
          <w:tcPr>
            <w:tcW w:w="1043" w:type="dxa"/>
            <w:vMerge w:val="restart"/>
            <w:shd w:val="pct20" w:color="auto" w:fill="auto"/>
            <w:tcMar>
              <w:top w:w="57" w:type="dxa"/>
              <w:bottom w:w="57" w:type="dxa"/>
            </w:tcMar>
            <w:vAlign w:val="center"/>
          </w:tcPr>
          <w:p w:rsidR="00143006" w:rsidRPr="00D728D1" w:rsidRDefault="00143006" w:rsidP="002C6AFA">
            <w:pPr>
              <w:jc w:val="center"/>
              <w:rPr>
                <w:rFonts w:eastAsia="Calibri" w:cs="Arial"/>
                <w:bCs/>
                <w:sz w:val="16"/>
                <w:szCs w:val="16"/>
              </w:rPr>
            </w:pPr>
            <w:r w:rsidRPr="00D728D1">
              <w:rPr>
                <w:rFonts w:cs="Arial"/>
                <w:b/>
                <w:bCs/>
                <w:sz w:val="16"/>
                <w:szCs w:val="16"/>
              </w:rPr>
              <w:t>Resol</w:t>
            </w:r>
            <w:r w:rsidRPr="00D728D1">
              <w:rPr>
                <w:rFonts w:cs="Arial"/>
                <w:b/>
                <w:bCs/>
                <w:sz w:val="16"/>
                <w:szCs w:val="16"/>
              </w:rPr>
              <w:t>u</w:t>
            </w:r>
            <w:r w:rsidRPr="00D728D1">
              <w:rPr>
                <w:rFonts w:cs="Arial"/>
                <w:b/>
                <w:bCs/>
                <w:sz w:val="16"/>
                <w:szCs w:val="16"/>
              </w:rPr>
              <w:t>tion Levels</w:t>
            </w:r>
          </w:p>
        </w:tc>
        <w:tc>
          <w:tcPr>
            <w:tcW w:w="1273" w:type="dxa"/>
            <w:vMerge w:val="restart"/>
            <w:shd w:val="pct20" w:color="auto" w:fill="auto"/>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LATITUDE SPACING</w:t>
            </w:r>
          </w:p>
          <w:p w:rsidR="00143006" w:rsidRPr="00D01FFE" w:rsidRDefault="00143006" w:rsidP="002C6AFA">
            <w:pPr>
              <w:spacing w:before="20"/>
              <w:jc w:val="center"/>
              <w:rPr>
                <w:rFonts w:eastAsia="Calibri" w:cs="Arial"/>
                <w:bCs/>
                <w:sz w:val="16"/>
                <w:szCs w:val="16"/>
              </w:rPr>
            </w:pPr>
            <w:r w:rsidRPr="00D01FFE">
              <w:rPr>
                <w:rFonts w:cs="Arial"/>
                <w:bCs/>
                <w:sz w:val="16"/>
                <w:szCs w:val="16"/>
              </w:rPr>
              <w:t>(Arc se</w:t>
            </w:r>
            <w:r w:rsidRPr="00D01FFE">
              <w:rPr>
                <w:rFonts w:cs="Arial"/>
                <w:bCs/>
                <w:sz w:val="16"/>
                <w:szCs w:val="16"/>
              </w:rPr>
              <w:t>c</w:t>
            </w:r>
            <w:r w:rsidRPr="00D01FFE">
              <w:rPr>
                <w:rFonts w:cs="Arial"/>
                <w:bCs/>
                <w:sz w:val="16"/>
                <w:szCs w:val="16"/>
              </w:rPr>
              <w:t>onds)</w:t>
            </w:r>
          </w:p>
        </w:tc>
        <w:tc>
          <w:tcPr>
            <w:tcW w:w="6496" w:type="dxa"/>
            <w:gridSpan w:val="5"/>
            <w:shd w:val="pct20" w:color="auto" w:fill="auto"/>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 xml:space="preserve">LONGITUDE SPACING </w:t>
            </w:r>
            <w:r w:rsidRPr="00D728D1">
              <w:rPr>
                <w:rFonts w:cs="Arial"/>
                <w:bCs/>
                <w:sz w:val="16"/>
                <w:szCs w:val="16"/>
              </w:rPr>
              <w:t>(Arc seconds)</w:t>
            </w:r>
          </w:p>
        </w:tc>
        <w:tc>
          <w:tcPr>
            <w:tcW w:w="1111" w:type="dxa"/>
            <w:vMerge w:val="restart"/>
            <w:shd w:val="pct20" w:color="auto" w:fill="auto"/>
            <w:vAlign w:val="center"/>
          </w:tcPr>
          <w:p w:rsidR="00143006" w:rsidRPr="00D728D1" w:rsidRDefault="00143006" w:rsidP="002C6AFA">
            <w:pPr>
              <w:jc w:val="center"/>
              <w:rPr>
                <w:rFonts w:cs="Arial"/>
                <w:b/>
                <w:bCs/>
                <w:sz w:val="16"/>
                <w:szCs w:val="16"/>
              </w:rPr>
            </w:pPr>
            <w:r w:rsidRPr="00D728D1">
              <w:rPr>
                <w:rFonts w:cs="Arial"/>
                <w:b/>
                <w:bCs/>
                <w:sz w:val="16"/>
                <w:szCs w:val="16"/>
              </w:rPr>
              <w:t>Cell Size</w:t>
            </w:r>
          </w:p>
        </w:tc>
      </w:tr>
      <w:tr w:rsidR="00143006" w:rsidRPr="00BC12E1">
        <w:tc>
          <w:tcPr>
            <w:tcW w:w="1043" w:type="dxa"/>
            <w:vMerge/>
            <w:tcBorders>
              <w:bottom w:val="single" w:sz="4" w:space="0" w:color="auto"/>
            </w:tcBorders>
            <w:shd w:val="pct20" w:color="auto" w:fill="auto"/>
            <w:tcMar>
              <w:top w:w="57" w:type="dxa"/>
              <w:bottom w:w="57" w:type="dxa"/>
            </w:tcMar>
            <w:vAlign w:val="center"/>
          </w:tcPr>
          <w:p w:rsidR="00143006" w:rsidRPr="00D728D1" w:rsidRDefault="00143006" w:rsidP="002C6AFA">
            <w:pPr>
              <w:jc w:val="center"/>
              <w:rPr>
                <w:rFonts w:eastAsia="Calibri" w:cs="Arial"/>
                <w:b/>
                <w:bCs/>
                <w:sz w:val="16"/>
                <w:szCs w:val="16"/>
              </w:rPr>
            </w:pPr>
          </w:p>
        </w:tc>
        <w:tc>
          <w:tcPr>
            <w:tcW w:w="1273" w:type="dxa"/>
            <w:vMerge/>
            <w:shd w:val="pct20" w:color="auto" w:fill="auto"/>
            <w:tcMar>
              <w:top w:w="57" w:type="dxa"/>
              <w:bottom w:w="57" w:type="dxa"/>
            </w:tcMar>
            <w:vAlign w:val="center"/>
          </w:tcPr>
          <w:p w:rsidR="00143006" w:rsidRPr="00D728D1" w:rsidRDefault="00143006" w:rsidP="002C6AFA">
            <w:pPr>
              <w:jc w:val="center"/>
              <w:rPr>
                <w:rFonts w:eastAsia="Calibri" w:cs="Arial"/>
                <w:b/>
                <w:bCs/>
                <w:sz w:val="16"/>
                <w:szCs w:val="16"/>
              </w:rPr>
            </w:pPr>
          </w:p>
        </w:tc>
        <w:tc>
          <w:tcPr>
            <w:tcW w:w="1267" w:type="dxa"/>
            <w:shd w:val="pct20" w:color="auto" w:fill="auto"/>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Zone 1</w:t>
            </w:r>
          </w:p>
          <w:p w:rsidR="00143006" w:rsidRPr="00D01FFE" w:rsidRDefault="00143006" w:rsidP="002C6AFA">
            <w:pPr>
              <w:spacing w:before="20"/>
              <w:jc w:val="center"/>
              <w:rPr>
                <w:rFonts w:eastAsia="Calibri" w:cs="Arial"/>
                <w:bCs/>
                <w:sz w:val="16"/>
                <w:szCs w:val="16"/>
              </w:rPr>
            </w:pPr>
            <w:r w:rsidRPr="00D01FFE">
              <w:rPr>
                <w:rFonts w:cs="Arial"/>
                <w:bCs/>
                <w:sz w:val="16"/>
                <w:szCs w:val="16"/>
              </w:rPr>
              <w:t>(Lat. 0°–50°)</w:t>
            </w:r>
          </w:p>
        </w:tc>
        <w:tc>
          <w:tcPr>
            <w:tcW w:w="1407" w:type="dxa"/>
            <w:shd w:val="pct20" w:color="auto" w:fill="auto"/>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Zone 2</w:t>
            </w:r>
          </w:p>
          <w:p w:rsidR="00143006" w:rsidRPr="00D01FFE" w:rsidRDefault="00143006" w:rsidP="002C6AFA">
            <w:pPr>
              <w:spacing w:before="20"/>
              <w:jc w:val="center"/>
              <w:rPr>
                <w:rFonts w:eastAsia="Calibri" w:cs="Arial"/>
                <w:bCs/>
                <w:sz w:val="16"/>
                <w:szCs w:val="16"/>
              </w:rPr>
            </w:pPr>
            <w:r w:rsidRPr="00D01FFE">
              <w:rPr>
                <w:rFonts w:cs="Arial"/>
                <w:bCs/>
                <w:sz w:val="16"/>
                <w:szCs w:val="16"/>
              </w:rPr>
              <w:t>(Lat. 50°–70°)</w:t>
            </w:r>
          </w:p>
        </w:tc>
        <w:tc>
          <w:tcPr>
            <w:tcW w:w="1268" w:type="dxa"/>
            <w:shd w:val="pct20" w:color="auto" w:fill="auto"/>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Zone 3</w:t>
            </w:r>
          </w:p>
          <w:p w:rsidR="00143006" w:rsidRPr="00D01FFE" w:rsidRDefault="00143006" w:rsidP="002C6AFA">
            <w:pPr>
              <w:spacing w:before="20"/>
              <w:jc w:val="center"/>
              <w:rPr>
                <w:rFonts w:eastAsia="Calibri" w:cs="Arial"/>
                <w:bCs/>
                <w:sz w:val="16"/>
                <w:szCs w:val="16"/>
              </w:rPr>
            </w:pPr>
            <w:r w:rsidRPr="00D01FFE">
              <w:rPr>
                <w:rFonts w:cs="Arial"/>
                <w:bCs/>
                <w:sz w:val="16"/>
                <w:szCs w:val="16"/>
              </w:rPr>
              <w:t>(Lat. 70°–75°)</w:t>
            </w:r>
          </w:p>
        </w:tc>
        <w:tc>
          <w:tcPr>
            <w:tcW w:w="1267" w:type="dxa"/>
            <w:shd w:val="pct20" w:color="auto" w:fill="auto"/>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Zone 4</w:t>
            </w:r>
          </w:p>
          <w:p w:rsidR="00143006" w:rsidRPr="00D01FFE" w:rsidRDefault="00143006" w:rsidP="002C6AFA">
            <w:pPr>
              <w:spacing w:before="20"/>
              <w:jc w:val="center"/>
              <w:rPr>
                <w:rFonts w:eastAsia="Calibri" w:cs="Arial"/>
                <w:bCs/>
                <w:sz w:val="16"/>
                <w:szCs w:val="16"/>
              </w:rPr>
            </w:pPr>
            <w:r w:rsidRPr="00D01FFE">
              <w:rPr>
                <w:rFonts w:cs="Arial"/>
                <w:bCs/>
                <w:sz w:val="16"/>
                <w:szCs w:val="16"/>
              </w:rPr>
              <w:t>(Lat. 75°–80°)</w:t>
            </w:r>
          </w:p>
        </w:tc>
        <w:tc>
          <w:tcPr>
            <w:tcW w:w="1287" w:type="dxa"/>
            <w:shd w:val="pct20" w:color="auto" w:fill="auto"/>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Zone 5</w:t>
            </w:r>
          </w:p>
          <w:p w:rsidR="00143006" w:rsidRPr="00D01FFE" w:rsidRDefault="00143006" w:rsidP="002C6AFA">
            <w:pPr>
              <w:spacing w:before="20"/>
              <w:jc w:val="center"/>
              <w:rPr>
                <w:rFonts w:eastAsia="Calibri" w:cs="Arial"/>
                <w:bCs/>
                <w:sz w:val="16"/>
                <w:szCs w:val="16"/>
              </w:rPr>
            </w:pPr>
            <w:r w:rsidRPr="00D01FFE">
              <w:rPr>
                <w:rFonts w:cs="Arial"/>
                <w:bCs/>
                <w:sz w:val="16"/>
                <w:szCs w:val="16"/>
              </w:rPr>
              <w:t>(Lat. 80°–90°)</w:t>
            </w:r>
          </w:p>
        </w:tc>
        <w:tc>
          <w:tcPr>
            <w:tcW w:w="1111" w:type="dxa"/>
            <w:vMerge/>
            <w:shd w:val="pct20" w:color="auto" w:fill="auto"/>
          </w:tcPr>
          <w:p w:rsidR="00143006" w:rsidRPr="00D728D1" w:rsidRDefault="00143006" w:rsidP="002C6AFA">
            <w:pPr>
              <w:jc w:val="center"/>
              <w:rPr>
                <w:rFonts w:cs="Arial"/>
                <w:b/>
                <w:bCs/>
                <w:sz w:val="16"/>
                <w:szCs w:val="16"/>
              </w:rPr>
            </w:pP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0</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3600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3600</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7200</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10800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14400</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21600</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1D</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1</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3000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3000</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6000</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9000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12000</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18000</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sz w:val="16"/>
                <w:szCs w:val="16"/>
                <w:lang w:eastAsia="es-ES"/>
              </w:rPr>
              <w:t>50M</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2</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1800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1800</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3600</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5400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7200</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10800</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30M</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3</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1200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1200</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2400</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3600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4800</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7200</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20M</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4</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600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600</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1200</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1800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2400</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3600</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10M</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5</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300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300</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600</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900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1200</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1800</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5M</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6</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120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120</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240</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360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480</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720</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2M</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7</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60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60</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120</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180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240</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360</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1M</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8</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30</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60</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90</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120</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180</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30S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9</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15</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30</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45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60</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90</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15S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10</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5</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10</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20</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30</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5S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11</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6</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9</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12</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18</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3S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12</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1,5</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4,5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6</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9</w:t>
            </w:r>
          </w:p>
        </w:tc>
        <w:tc>
          <w:tcPr>
            <w:tcW w:w="1111" w:type="dxa"/>
            <w:vAlign w:val="center"/>
          </w:tcPr>
          <w:p w:rsidR="00143006" w:rsidRPr="00D728D1" w:rsidRDefault="00143006" w:rsidP="002C6AFA">
            <w:pPr>
              <w:jc w:val="center"/>
              <w:rPr>
                <w:rFonts w:cs="Arial"/>
                <w:b/>
                <w:bCs/>
                <w:sz w:val="16"/>
                <w:szCs w:val="16"/>
              </w:rPr>
            </w:pPr>
            <w:r w:rsidRPr="00D728D1">
              <w:rPr>
                <w:rFonts w:cs="Arial"/>
                <w:b/>
                <w:color w:val="000000"/>
                <w:sz w:val="16"/>
                <w:szCs w:val="16"/>
                <w:lang w:eastAsia="es-ES"/>
              </w:rPr>
              <w:t>1500MS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13</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2</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4</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6</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1000MS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14</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0,75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0,75</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1,5</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2,25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4,5</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750MS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15</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0,5</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2</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500MS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16</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0,3</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0,3</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0,6</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0,9</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1,2</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1,8</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300MS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17</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0,15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0,15</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0,3</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0,45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0,6</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0,9</w:t>
            </w:r>
          </w:p>
        </w:tc>
        <w:tc>
          <w:tcPr>
            <w:tcW w:w="1111" w:type="dxa"/>
            <w:vAlign w:val="center"/>
          </w:tcPr>
          <w:p w:rsidR="00143006" w:rsidRPr="00D728D1" w:rsidRDefault="00143006" w:rsidP="002C6AFA">
            <w:pPr>
              <w:jc w:val="center"/>
              <w:rPr>
                <w:rFonts w:cs="Arial"/>
                <w:b/>
                <w:bCs/>
                <w:sz w:val="16"/>
                <w:szCs w:val="16"/>
              </w:rPr>
            </w:pPr>
            <w:r w:rsidRPr="00D728D1">
              <w:rPr>
                <w:rFonts w:cs="Arial"/>
                <w:b/>
                <w:color w:val="000000"/>
                <w:sz w:val="16"/>
                <w:szCs w:val="16"/>
                <w:lang w:eastAsia="es-ES"/>
              </w:rPr>
              <w:t>150MS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18</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0,1</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0,1</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0,2</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0,3</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0,4</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0,6</w:t>
            </w:r>
          </w:p>
        </w:tc>
        <w:tc>
          <w:tcPr>
            <w:tcW w:w="1111" w:type="dxa"/>
            <w:vAlign w:val="center"/>
          </w:tcPr>
          <w:p w:rsidR="00143006" w:rsidRPr="00D728D1" w:rsidRDefault="00143006" w:rsidP="002C6AFA">
            <w:pPr>
              <w:jc w:val="center"/>
              <w:rPr>
                <w:rFonts w:cs="Arial"/>
                <w:b/>
                <w:bCs/>
                <w:sz w:val="16"/>
                <w:szCs w:val="16"/>
              </w:rPr>
            </w:pPr>
            <w:r w:rsidRPr="00D728D1">
              <w:rPr>
                <w:rFonts w:cs="Arial"/>
                <w:b/>
                <w:color w:val="000000"/>
                <w:sz w:val="16"/>
                <w:szCs w:val="16"/>
                <w:lang w:eastAsia="es-ES"/>
              </w:rPr>
              <w:t>100MS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19</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0,075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0,075</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0,15</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0,225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0,3</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0,45</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75MS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20</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0,03</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0,03</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0,06</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0,09</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0,12</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0,18</w:t>
            </w:r>
          </w:p>
        </w:tc>
        <w:tc>
          <w:tcPr>
            <w:tcW w:w="1111" w:type="dxa"/>
            <w:vAlign w:val="center"/>
          </w:tcPr>
          <w:p w:rsidR="00143006" w:rsidRPr="00D728D1" w:rsidRDefault="00143006" w:rsidP="002C6AFA">
            <w:pPr>
              <w:jc w:val="center"/>
              <w:rPr>
                <w:rFonts w:cs="Arial"/>
                <w:b/>
                <w:bCs/>
                <w:sz w:val="16"/>
                <w:szCs w:val="16"/>
              </w:rPr>
            </w:pPr>
            <w:r w:rsidRPr="00D728D1">
              <w:rPr>
                <w:rFonts w:cs="Arial"/>
                <w:b/>
                <w:noProof/>
                <w:color w:val="000000"/>
                <w:sz w:val="16"/>
                <w:szCs w:val="16"/>
                <w:lang w:eastAsia="es-ES"/>
              </w:rPr>
              <w:t>30MS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21</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0,015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0,015</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0,03</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0,045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0,06</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0,09</w:t>
            </w:r>
          </w:p>
        </w:tc>
        <w:tc>
          <w:tcPr>
            <w:tcW w:w="1111" w:type="dxa"/>
            <w:vAlign w:val="center"/>
          </w:tcPr>
          <w:p w:rsidR="00143006" w:rsidRPr="00D728D1" w:rsidRDefault="00143006" w:rsidP="002C6AFA">
            <w:pPr>
              <w:jc w:val="center"/>
              <w:rPr>
                <w:rFonts w:cs="Arial"/>
                <w:b/>
                <w:bCs/>
                <w:sz w:val="16"/>
                <w:szCs w:val="16"/>
              </w:rPr>
            </w:pPr>
            <w:r w:rsidRPr="00D728D1">
              <w:rPr>
                <w:rFonts w:cs="Arial"/>
                <w:b/>
                <w:sz w:val="16"/>
                <w:szCs w:val="16"/>
                <w:lang w:eastAsia="es-ES"/>
              </w:rPr>
              <w:t>15MS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22</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0,01</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0,01</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0,02</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0,03</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0,04</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0,06</w:t>
            </w:r>
          </w:p>
        </w:tc>
        <w:tc>
          <w:tcPr>
            <w:tcW w:w="1111" w:type="dxa"/>
            <w:vAlign w:val="center"/>
          </w:tcPr>
          <w:p w:rsidR="00143006" w:rsidRPr="00D728D1" w:rsidRDefault="00143006" w:rsidP="002C6AFA">
            <w:pPr>
              <w:jc w:val="center"/>
              <w:rPr>
                <w:rFonts w:cs="Arial"/>
                <w:b/>
                <w:bCs/>
                <w:sz w:val="16"/>
                <w:szCs w:val="16"/>
              </w:rPr>
            </w:pPr>
            <w:r w:rsidRPr="00D728D1">
              <w:rPr>
                <w:rFonts w:cs="Arial"/>
                <w:b/>
                <w:sz w:val="16"/>
                <w:szCs w:val="16"/>
                <w:lang w:eastAsia="es-ES"/>
              </w:rPr>
              <w:t>10MS</w:t>
            </w:r>
          </w:p>
        </w:tc>
      </w:tr>
      <w:tr w:rsidR="00143006" w:rsidRPr="00BC12E1">
        <w:tc>
          <w:tcPr>
            <w:tcW w:w="1043" w:type="dxa"/>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23</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0,0075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0,0075</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0,015</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0,0225</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0,03</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0,045</w:t>
            </w:r>
          </w:p>
        </w:tc>
        <w:tc>
          <w:tcPr>
            <w:tcW w:w="1111" w:type="dxa"/>
            <w:vAlign w:val="center"/>
          </w:tcPr>
          <w:p w:rsidR="00143006" w:rsidRPr="00D728D1" w:rsidRDefault="00143006" w:rsidP="002C6AFA">
            <w:pPr>
              <w:jc w:val="center"/>
              <w:rPr>
                <w:rFonts w:cs="Arial"/>
                <w:b/>
                <w:bCs/>
                <w:sz w:val="16"/>
                <w:szCs w:val="16"/>
              </w:rPr>
            </w:pPr>
            <w:r w:rsidRPr="00D728D1">
              <w:rPr>
                <w:rFonts w:cs="Arial"/>
                <w:b/>
                <w:sz w:val="16"/>
                <w:szCs w:val="16"/>
                <w:lang w:eastAsia="es-ES"/>
              </w:rPr>
              <w:t>7500MMS</w:t>
            </w:r>
          </w:p>
        </w:tc>
      </w:tr>
      <w:tr w:rsidR="00143006" w:rsidRPr="00BC12E1">
        <w:tc>
          <w:tcPr>
            <w:tcW w:w="1043" w:type="dxa"/>
            <w:tcBorders>
              <w:bottom w:val="single" w:sz="4" w:space="0" w:color="auto"/>
            </w:tcBorders>
            <w:shd w:val="pct5" w:color="auto" w:fill="auto"/>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LEVEL 24</w:t>
            </w:r>
          </w:p>
        </w:tc>
        <w:tc>
          <w:tcPr>
            <w:tcW w:w="1273"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0,003</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0,003</w:t>
            </w:r>
          </w:p>
        </w:tc>
        <w:tc>
          <w:tcPr>
            <w:tcW w:w="140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0,006</w:t>
            </w:r>
          </w:p>
        </w:tc>
        <w:tc>
          <w:tcPr>
            <w:tcW w:w="1268"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0,009</w:t>
            </w:r>
          </w:p>
        </w:tc>
        <w:tc>
          <w:tcPr>
            <w:tcW w:w="126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0,012</w:t>
            </w:r>
          </w:p>
        </w:tc>
        <w:tc>
          <w:tcPr>
            <w:tcW w:w="1287" w:type="dxa"/>
            <w:tcMar>
              <w:top w:w="28" w:type="dxa"/>
              <w:bottom w:w="28"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0,018</w:t>
            </w:r>
          </w:p>
        </w:tc>
        <w:tc>
          <w:tcPr>
            <w:tcW w:w="1111" w:type="dxa"/>
            <w:vAlign w:val="center"/>
          </w:tcPr>
          <w:p w:rsidR="00143006" w:rsidRPr="00D728D1" w:rsidRDefault="00143006" w:rsidP="002C6AFA">
            <w:pPr>
              <w:jc w:val="center"/>
              <w:rPr>
                <w:rFonts w:cs="Arial"/>
                <w:b/>
                <w:bCs/>
                <w:sz w:val="16"/>
                <w:szCs w:val="16"/>
              </w:rPr>
            </w:pPr>
            <w:r w:rsidRPr="00D728D1">
              <w:rPr>
                <w:rFonts w:cs="Arial"/>
                <w:b/>
                <w:sz w:val="16"/>
                <w:szCs w:val="16"/>
                <w:lang w:eastAsia="es-ES"/>
              </w:rPr>
              <w:t>3000MMS</w:t>
            </w:r>
          </w:p>
        </w:tc>
      </w:tr>
      <w:tr w:rsidR="00143006" w:rsidRPr="00BC12E1">
        <w:tc>
          <w:tcPr>
            <w:tcW w:w="1043" w:type="dxa"/>
            <w:shd w:val="pct20" w:color="auto" w:fill="auto"/>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FACTOR</w:t>
            </w:r>
          </w:p>
        </w:tc>
        <w:tc>
          <w:tcPr>
            <w:tcW w:w="1273" w:type="dxa"/>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w:t>
            </w:r>
          </w:p>
        </w:tc>
        <w:tc>
          <w:tcPr>
            <w:tcW w:w="1267" w:type="dxa"/>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1</w:t>
            </w:r>
          </w:p>
        </w:tc>
        <w:tc>
          <w:tcPr>
            <w:tcW w:w="1407" w:type="dxa"/>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2</w:t>
            </w:r>
          </w:p>
        </w:tc>
        <w:tc>
          <w:tcPr>
            <w:tcW w:w="1268" w:type="dxa"/>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3</w:t>
            </w:r>
          </w:p>
        </w:tc>
        <w:tc>
          <w:tcPr>
            <w:tcW w:w="1267" w:type="dxa"/>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4</w:t>
            </w:r>
          </w:p>
        </w:tc>
        <w:tc>
          <w:tcPr>
            <w:tcW w:w="1287" w:type="dxa"/>
            <w:tcMar>
              <w:top w:w="57" w:type="dxa"/>
              <w:bottom w:w="57" w:type="dxa"/>
            </w:tcMar>
            <w:vAlign w:val="center"/>
          </w:tcPr>
          <w:p w:rsidR="00143006" w:rsidRPr="00D728D1" w:rsidRDefault="00143006" w:rsidP="002C6AFA">
            <w:pPr>
              <w:jc w:val="center"/>
              <w:rPr>
                <w:rFonts w:eastAsia="Calibri" w:cs="Arial"/>
                <w:b/>
                <w:bCs/>
                <w:sz w:val="16"/>
                <w:szCs w:val="16"/>
              </w:rPr>
            </w:pPr>
            <w:r w:rsidRPr="00D728D1">
              <w:rPr>
                <w:rFonts w:cs="Arial"/>
                <w:b/>
                <w:bCs/>
                <w:sz w:val="16"/>
                <w:szCs w:val="16"/>
              </w:rPr>
              <w:t>6</w:t>
            </w:r>
          </w:p>
        </w:tc>
        <w:tc>
          <w:tcPr>
            <w:tcW w:w="1111" w:type="dxa"/>
          </w:tcPr>
          <w:p w:rsidR="00143006" w:rsidRPr="00D728D1" w:rsidRDefault="00143006" w:rsidP="002C6AFA">
            <w:pPr>
              <w:jc w:val="center"/>
              <w:rPr>
                <w:rFonts w:cs="Arial"/>
                <w:b/>
                <w:bCs/>
                <w:sz w:val="16"/>
                <w:szCs w:val="16"/>
              </w:rPr>
            </w:pPr>
            <w:r w:rsidRPr="00D728D1">
              <w:rPr>
                <w:rFonts w:cs="Arial"/>
                <w:b/>
                <w:bCs/>
                <w:sz w:val="16"/>
                <w:szCs w:val="16"/>
              </w:rPr>
              <w:t>-</w:t>
            </w:r>
          </w:p>
        </w:tc>
      </w:tr>
    </w:tbl>
    <w:p w:rsidR="00143006" w:rsidRDefault="00143006" w:rsidP="00143006">
      <w:pPr>
        <w:tabs>
          <w:tab w:val="clear" w:pos="284"/>
          <w:tab w:val="clear" w:pos="567"/>
          <w:tab w:val="clear" w:pos="851"/>
          <w:tab w:val="clear" w:pos="1134"/>
        </w:tabs>
        <w:autoSpaceDE w:val="0"/>
        <w:autoSpaceDN w:val="0"/>
        <w:adjustRightInd w:val="0"/>
        <w:jc w:val="left"/>
        <w:rPr>
          <w:rFonts w:cs="Arial"/>
          <w:lang w:eastAsia="ca-ES"/>
        </w:rPr>
      </w:pPr>
    </w:p>
    <w:p w:rsidR="00143006" w:rsidRDefault="00143006" w:rsidP="00143006">
      <w:pPr>
        <w:rPr>
          <w:rFonts w:cs="Arial"/>
          <w:lang w:eastAsia="ca-ES"/>
        </w:rPr>
      </w:pPr>
      <w:r w:rsidRPr="00494114">
        <w:rPr>
          <w:rFonts w:cs="Arial"/>
          <w:lang w:eastAsia="ca-ES"/>
        </w:rPr>
        <w:t>The table above shows the latitude spacing (each resolution level), as well as the longitude spacing obtained by applying the factor parameter to each lat</w:t>
      </w:r>
      <w:r w:rsidRPr="00494114">
        <w:rPr>
          <w:rFonts w:cs="Arial"/>
          <w:lang w:eastAsia="ca-ES"/>
        </w:rPr>
        <w:t>i</w:t>
      </w:r>
      <w:r w:rsidRPr="00494114">
        <w:rPr>
          <w:rFonts w:cs="Arial"/>
          <w:lang w:eastAsia="ca-ES"/>
        </w:rPr>
        <w:t>tudinal zone.</w:t>
      </w:r>
    </w:p>
    <w:p w:rsidR="00143006" w:rsidRDefault="00143006" w:rsidP="00143006">
      <w:pPr>
        <w:rPr>
          <w:rFonts w:cs="Arial"/>
          <w:lang w:eastAsia="ca-ES"/>
        </w:rPr>
      </w:pPr>
    </w:p>
    <w:p w:rsidR="00143006" w:rsidRDefault="00143006" w:rsidP="00143006">
      <w:r>
        <w:rPr>
          <w:lang w:eastAsia="ca-ES"/>
        </w:rPr>
        <w:t xml:space="preserve">The levels of resolution identified in </w:t>
      </w:r>
      <w:r w:rsidR="001149E1">
        <w:t xml:space="preserve">Table </w:t>
      </w:r>
      <w:r w:rsidR="001149E1">
        <w:rPr>
          <w:noProof/>
        </w:rPr>
        <w:t>2</w:t>
      </w:r>
      <w:r w:rsidR="001149E1">
        <w:t xml:space="preserve"> </w:t>
      </w:r>
      <w:r>
        <w:rPr>
          <w:lang w:eastAsia="ca-ES"/>
        </w:rPr>
        <w:t xml:space="preserve">make up a </w:t>
      </w:r>
      <w:r w:rsidRPr="00BC12E1">
        <w:rPr>
          <w:lang w:eastAsia="ca-ES"/>
        </w:rPr>
        <w:t>hierarchical</w:t>
      </w:r>
      <w:r>
        <w:rPr>
          <w:lang w:eastAsia="ca-ES"/>
        </w:rPr>
        <w:t xml:space="preserve"> geographic grid (which </w:t>
      </w:r>
      <w:r w:rsidRPr="00BC12E1">
        <w:rPr>
          <w:lang w:eastAsia="ca-ES"/>
        </w:rPr>
        <w:t xml:space="preserve">constitute </w:t>
      </w:r>
      <w:r w:rsidRPr="00BC12E1">
        <w:t>a pyramidal grid stru</w:t>
      </w:r>
      <w:r w:rsidRPr="00BC12E1">
        <w:t>c</w:t>
      </w:r>
      <w:r w:rsidRPr="00BC12E1">
        <w:t>ture</w:t>
      </w:r>
      <w:r>
        <w:rPr>
          <w:lang w:eastAsia="ca-ES"/>
        </w:rPr>
        <w:t xml:space="preserve">). </w:t>
      </w:r>
      <w:r>
        <w:rPr>
          <w:rFonts w:cs="Arial"/>
          <w:lang w:eastAsia="ca-ES"/>
        </w:rPr>
        <w:t xml:space="preserve">Level 8, Level 11 and Level </w:t>
      </w:r>
      <w:smartTag w:uri="urn:schemas-microsoft-com:office:smarttags" w:element="metricconverter">
        <w:smartTagPr>
          <w:attr w:name="ProductID" w:val="13 in"/>
        </w:smartTagPr>
        <w:r>
          <w:rPr>
            <w:rFonts w:cs="Arial"/>
            <w:lang w:eastAsia="ca-ES"/>
          </w:rPr>
          <w:t>13 in</w:t>
        </w:r>
      </w:smartTag>
      <w:r>
        <w:rPr>
          <w:rFonts w:cs="Arial"/>
          <w:lang w:eastAsia="ca-ES"/>
        </w:rPr>
        <w:t xml:space="preserve"> the previous table correspond to the levels of resolution of the Digital Terrain Elevation Data (DTED) L0, L1 and L2, respectively. Other levels in the table are derived from these taking into account </w:t>
      </w:r>
      <w:r w:rsidRPr="00BC12E1">
        <w:rPr>
          <w:lang w:eastAsia="ca-ES"/>
        </w:rPr>
        <w:t xml:space="preserve">the well-known scale set </w:t>
      </w:r>
      <w:r w:rsidRPr="00BC12E1">
        <w:rPr>
          <w:i/>
          <w:lang w:eastAsia="ca-ES"/>
        </w:rPr>
        <w:t>GlobalCRS84Pixel</w:t>
      </w:r>
      <w:r w:rsidRPr="00BC12E1">
        <w:rPr>
          <w:lang w:eastAsia="ca-ES"/>
        </w:rPr>
        <w:t xml:space="preserve"> included in the WMTS v1.0.0 specif</w:t>
      </w:r>
      <w:r w:rsidRPr="00BC12E1">
        <w:rPr>
          <w:lang w:eastAsia="ca-ES"/>
        </w:rPr>
        <w:t>i</w:t>
      </w:r>
      <w:r w:rsidRPr="00BC12E1">
        <w:rPr>
          <w:lang w:eastAsia="ca-ES"/>
        </w:rPr>
        <w:t>cation.</w:t>
      </w:r>
    </w:p>
    <w:p w:rsidR="00143006" w:rsidRDefault="00143006" w:rsidP="00143006">
      <w:pPr>
        <w:rPr>
          <w:rFonts w:cs="Arial"/>
          <w:lang w:eastAsia="ca-ES"/>
        </w:rPr>
      </w:pPr>
    </w:p>
    <w:p w:rsidR="00143006" w:rsidRPr="00586B3C" w:rsidRDefault="001149E1" w:rsidP="00143006">
      <w:pPr>
        <w:rPr>
          <w:lang w:eastAsia="ca-ES"/>
        </w:rPr>
      </w:pPr>
      <w:r>
        <w:t xml:space="preserve">Table </w:t>
      </w:r>
      <w:r>
        <w:rPr>
          <w:noProof/>
        </w:rPr>
        <w:t>3</w:t>
      </w:r>
      <w:r w:rsidR="00143006" w:rsidRPr="00586B3C">
        <w:rPr>
          <w:lang w:eastAsia="ca-ES"/>
        </w:rPr>
        <w:t xml:space="preserve"> illustrates the approximate geographic grid cell size on terrain in latitude at each resolution level.</w:t>
      </w:r>
    </w:p>
    <w:p w:rsidR="00143006" w:rsidRPr="00BC12E1" w:rsidRDefault="00143006" w:rsidP="00143006">
      <w:pPr>
        <w:pStyle w:val="Didascalia"/>
        <w:rPr>
          <w:rFonts w:cs="Arial"/>
        </w:rPr>
      </w:pPr>
      <w:r>
        <w:rPr>
          <w:rFonts w:cs="Arial"/>
          <w:b w:val="0"/>
          <w:lang w:eastAsia="ca-ES"/>
        </w:rPr>
        <w:br w:type="page"/>
      </w:r>
      <w:bookmarkStart w:id="179" w:name="Grid_CellSizesTable"/>
      <w:r>
        <w:t xml:space="preserve">Table </w:t>
      </w:r>
      <w:r w:rsidR="001149E1">
        <w:rPr>
          <w:noProof/>
        </w:rPr>
        <w:t>3</w:t>
      </w:r>
      <w:bookmarkEnd w:id="179"/>
      <w:r w:rsidRPr="00586B3C">
        <w:t xml:space="preserve"> – </w:t>
      </w:r>
      <w:r w:rsidRPr="00586B3C">
        <w:rPr>
          <w:lang w:eastAsia="ca-ES"/>
        </w:rPr>
        <w:t xml:space="preserve">Approximate </w:t>
      </w:r>
      <w:r w:rsidRPr="00586B3C">
        <w:rPr>
          <w:rStyle w:val="Instruction"/>
          <w:i w:val="0"/>
          <w:color w:val="000000"/>
        </w:rPr>
        <w:t>Grid_ETRS89-GRS80zn</w:t>
      </w:r>
      <w:r w:rsidRPr="00586B3C">
        <w:rPr>
          <w:lang w:eastAsia="ca-ES"/>
        </w:rPr>
        <w:t xml:space="preserve"> cell size on terrain in latitude at each res</w:t>
      </w:r>
      <w:r w:rsidRPr="00586B3C">
        <w:rPr>
          <w:lang w:eastAsia="ca-ES"/>
        </w:rPr>
        <w:t>o</w:t>
      </w:r>
      <w:r w:rsidRPr="00586B3C">
        <w:rPr>
          <w:lang w:eastAsia="ca-ES"/>
        </w:rPr>
        <w:t>lution level</w:t>
      </w:r>
    </w:p>
    <w:tbl>
      <w:tblPr>
        <w:tblW w:w="6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8"/>
        <w:gridCol w:w="1843"/>
        <w:gridCol w:w="3518"/>
      </w:tblGrid>
      <w:tr w:rsidR="00143006" w:rsidRPr="00BC12E1">
        <w:trPr>
          <w:cantSplit/>
          <w:trHeight w:val="266"/>
          <w:jc w:val="center"/>
        </w:trPr>
        <w:tc>
          <w:tcPr>
            <w:tcW w:w="1258" w:type="dxa"/>
            <w:vMerge w:val="restart"/>
            <w:shd w:val="pct20" w:color="auto" w:fill="auto"/>
            <w:vAlign w:val="center"/>
          </w:tcPr>
          <w:p w:rsidR="00143006" w:rsidRPr="00F654D3" w:rsidRDefault="00143006" w:rsidP="002C6AFA">
            <w:pPr>
              <w:jc w:val="center"/>
              <w:rPr>
                <w:rFonts w:cs="Arial"/>
                <w:b/>
                <w:bCs/>
                <w:color w:val="000000"/>
                <w:sz w:val="18"/>
                <w:szCs w:val="18"/>
                <w:lang w:eastAsia="es-ES"/>
              </w:rPr>
            </w:pPr>
            <w:r w:rsidRPr="00F654D3">
              <w:rPr>
                <w:rFonts w:eastAsia="Times New Roman" w:cs="Arial"/>
                <w:b/>
                <w:bCs/>
                <w:noProof/>
                <w:sz w:val="18"/>
                <w:szCs w:val="18"/>
              </w:rPr>
              <w:t>Resolution Levels</w:t>
            </w:r>
          </w:p>
        </w:tc>
        <w:tc>
          <w:tcPr>
            <w:tcW w:w="1843" w:type="dxa"/>
            <w:tcBorders>
              <w:bottom w:val="single" w:sz="4" w:space="0" w:color="auto"/>
            </w:tcBorders>
            <w:shd w:val="pct20" w:color="auto" w:fill="auto"/>
            <w:tcMar>
              <w:top w:w="57" w:type="dxa"/>
              <w:bottom w:w="57" w:type="dxa"/>
            </w:tcMar>
            <w:vAlign w:val="center"/>
          </w:tcPr>
          <w:p w:rsidR="00143006" w:rsidRDefault="00143006" w:rsidP="002C6AFA">
            <w:pPr>
              <w:jc w:val="center"/>
              <w:rPr>
                <w:rFonts w:cs="Arial"/>
                <w:b/>
                <w:bCs/>
                <w:color w:val="000000"/>
                <w:sz w:val="18"/>
                <w:szCs w:val="18"/>
                <w:lang w:eastAsia="es-ES"/>
              </w:rPr>
            </w:pPr>
            <w:r w:rsidRPr="00F654D3">
              <w:rPr>
                <w:rFonts w:cs="Arial"/>
                <w:b/>
                <w:bCs/>
                <w:color w:val="000000"/>
                <w:sz w:val="18"/>
                <w:szCs w:val="18"/>
                <w:lang w:eastAsia="es-ES"/>
              </w:rPr>
              <w:t xml:space="preserve">Cell Size in </w:t>
            </w:r>
            <w:r>
              <w:rPr>
                <w:rFonts w:cs="Arial"/>
                <w:b/>
                <w:bCs/>
                <w:color w:val="000000"/>
                <w:sz w:val="18"/>
                <w:szCs w:val="18"/>
                <w:lang w:eastAsia="es-ES"/>
              </w:rPr>
              <w:t>L</w:t>
            </w:r>
            <w:r w:rsidRPr="00F654D3">
              <w:rPr>
                <w:rFonts w:cs="Arial"/>
                <w:b/>
                <w:bCs/>
                <w:color w:val="000000"/>
                <w:sz w:val="18"/>
                <w:szCs w:val="18"/>
                <w:lang w:eastAsia="es-ES"/>
              </w:rPr>
              <w:t>at</w:t>
            </w:r>
            <w:r w:rsidRPr="00F654D3">
              <w:rPr>
                <w:rFonts w:cs="Arial"/>
                <w:b/>
                <w:bCs/>
                <w:color w:val="000000"/>
                <w:sz w:val="18"/>
                <w:szCs w:val="18"/>
                <w:lang w:eastAsia="es-ES"/>
              </w:rPr>
              <w:t>i</w:t>
            </w:r>
            <w:r w:rsidRPr="00F654D3">
              <w:rPr>
                <w:rFonts w:cs="Arial"/>
                <w:b/>
                <w:bCs/>
                <w:color w:val="000000"/>
                <w:sz w:val="18"/>
                <w:szCs w:val="18"/>
                <w:lang w:eastAsia="es-ES"/>
              </w:rPr>
              <w:t>tude</w:t>
            </w:r>
          </w:p>
          <w:p w:rsidR="00143006" w:rsidRPr="00F654D3" w:rsidRDefault="00143006" w:rsidP="002C6AFA">
            <w:pPr>
              <w:jc w:val="center"/>
              <w:rPr>
                <w:rFonts w:cs="Arial"/>
                <w:bCs/>
                <w:color w:val="000000"/>
                <w:sz w:val="18"/>
                <w:szCs w:val="18"/>
                <w:lang w:eastAsia="es-ES"/>
              </w:rPr>
            </w:pPr>
            <w:r>
              <w:rPr>
                <w:rFonts w:cs="Arial"/>
                <w:b/>
                <w:bCs/>
                <w:color w:val="000000"/>
                <w:sz w:val="18"/>
                <w:szCs w:val="18"/>
                <w:lang w:eastAsia="es-ES"/>
              </w:rPr>
              <w:t>(Latitude Spacing)</w:t>
            </w:r>
          </w:p>
        </w:tc>
        <w:tc>
          <w:tcPr>
            <w:tcW w:w="3518" w:type="dxa"/>
            <w:tcBorders>
              <w:bottom w:val="single" w:sz="4" w:space="0" w:color="auto"/>
            </w:tcBorders>
            <w:shd w:val="pct20" w:color="auto" w:fill="auto"/>
            <w:tcMar>
              <w:top w:w="57" w:type="dxa"/>
              <w:bottom w:w="57" w:type="dxa"/>
            </w:tcMar>
            <w:vAlign w:val="center"/>
          </w:tcPr>
          <w:p w:rsidR="00143006" w:rsidRPr="00F654D3" w:rsidRDefault="00143006" w:rsidP="002C6AFA">
            <w:pPr>
              <w:jc w:val="center"/>
              <w:rPr>
                <w:rFonts w:cs="Arial"/>
                <w:bCs/>
                <w:color w:val="000000"/>
                <w:sz w:val="18"/>
                <w:szCs w:val="18"/>
                <w:lang w:eastAsia="es-ES"/>
              </w:rPr>
            </w:pPr>
            <w:r w:rsidRPr="00F654D3">
              <w:rPr>
                <w:rFonts w:cs="Arial"/>
                <w:b/>
                <w:bCs/>
                <w:color w:val="000000"/>
                <w:sz w:val="18"/>
                <w:szCs w:val="18"/>
                <w:lang w:eastAsia="es-ES"/>
              </w:rPr>
              <w:t xml:space="preserve">Approx. Cell Size on terrain in </w:t>
            </w:r>
            <w:r>
              <w:rPr>
                <w:rFonts w:cs="Arial"/>
                <w:b/>
                <w:bCs/>
                <w:color w:val="000000"/>
                <w:sz w:val="18"/>
                <w:szCs w:val="18"/>
                <w:lang w:eastAsia="es-ES"/>
              </w:rPr>
              <w:t>L</w:t>
            </w:r>
            <w:r w:rsidRPr="00F654D3">
              <w:rPr>
                <w:rFonts w:cs="Arial"/>
                <w:b/>
                <w:bCs/>
                <w:color w:val="000000"/>
                <w:sz w:val="18"/>
                <w:szCs w:val="18"/>
                <w:lang w:eastAsia="es-ES"/>
              </w:rPr>
              <w:t>at</w:t>
            </w:r>
            <w:r w:rsidRPr="00F654D3">
              <w:rPr>
                <w:rFonts w:cs="Arial"/>
                <w:b/>
                <w:bCs/>
                <w:color w:val="000000"/>
                <w:sz w:val="18"/>
                <w:szCs w:val="18"/>
                <w:lang w:eastAsia="es-ES"/>
              </w:rPr>
              <w:t>i</w:t>
            </w:r>
            <w:r w:rsidRPr="00F654D3">
              <w:rPr>
                <w:rFonts w:cs="Arial"/>
                <w:b/>
                <w:bCs/>
                <w:color w:val="000000"/>
                <w:sz w:val="18"/>
                <w:szCs w:val="18"/>
                <w:lang w:eastAsia="es-ES"/>
              </w:rPr>
              <w:t>tude</w:t>
            </w:r>
          </w:p>
        </w:tc>
      </w:tr>
      <w:tr w:rsidR="00143006" w:rsidRPr="00BC12E1">
        <w:trPr>
          <w:trHeight w:val="266"/>
          <w:jc w:val="center"/>
        </w:trPr>
        <w:tc>
          <w:tcPr>
            <w:tcW w:w="1258" w:type="dxa"/>
            <w:vMerge/>
            <w:shd w:val="pct5" w:color="auto" w:fill="auto"/>
            <w:vAlign w:val="center"/>
          </w:tcPr>
          <w:p w:rsidR="00143006" w:rsidRPr="00F654D3" w:rsidRDefault="00143006" w:rsidP="002C6AFA">
            <w:pPr>
              <w:jc w:val="center"/>
              <w:rPr>
                <w:rFonts w:cs="Arial"/>
                <w:bCs/>
                <w:color w:val="000000"/>
                <w:sz w:val="18"/>
                <w:szCs w:val="18"/>
                <w:lang w:eastAsia="es-ES"/>
              </w:rPr>
            </w:pPr>
          </w:p>
        </w:tc>
        <w:tc>
          <w:tcPr>
            <w:tcW w:w="1843" w:type="dxa"/>
            <w:shd w:val="pct5" w:color="auto" w:fill="auto"/>
            <w:tcMar>
              <w:top w:w="0" w:type="dxa"/>
              <w:bottom w:w="0" w:type="dxa"/>
            </w:tcMar>
            <w:vAlign w:val="center"/>
          </w:tcPr>
          <w:p w:rsidR="00143006" w:rsidRPr="00082A7D" w:rsidRDefault="00143006" w:rsidP="002C6AFA">
            <w:pPr>
              <w:jc w:val="center"/>
              <w:rPr>
                <w:rFonts w:cs="Arial"/>
                <w:b/>
                <w:bCs/>
                <w:color w:val="000000"/>
                <w:sz w:val="18"/>
                <w:szCs w:val="18"/>
                <w:lang w:eastAsia="es-ES"/>
              </w:rPr>
            </w:pPr>
            <w:r w:rsidRPr="00082A7D">
              <w:rPr>
                <w:rFonts w:cs="Arial"/>
                <w:b/>
                <w:bCs/>
                <w:color w:val="000000"/>
                <w:sz w:val="18"/>
                <w:szCs w:val="18"/>
                <w:lang w:eastAsia="es-ES"/>
              </w:rPr>
              <w:t>(Arc s</w:t>
            </w:r>
            <w:r w:rsidRPr="00082A7D">
              <w:rPr>
                <w:rFonts w:cs="Arial"/>
                <w:b/>
                <w:bCs/>
                <w:color w:val="000000"/>
                <w:sz w:val="18"/>
                <w:szCs w:val="18"/>
                <w:lang w:eastAsia="es-ES"/>
              </w:rPr>
              <w:t>e</w:t>
            </w:r>
            <w:r w:rsidRPr="00082A7D">
              <w:rPr>
                <w:rFonts w:cs="Arial"/>
                <w:b/>
                <w:bCs/>
                <w:color w:val="000000"/>
                <w:sz w:val="18"/>
                <w:szCs w:val="18"/>
                <w:lang w:eastAsia="es-ES"/>
              </w:rPr>
              <w:t>conds)</w:t>
            </w:r>
          </w:p>
        </w:tc>
        <w:tc>
          <w:tcPr>
            <w:tcW w:w="3518" w:type="dxa"/>
            <w:shd w:val="pct5" w:color="auto" w:fill="auto"/>
            <w:tcMar>
              <w:top w:w="0" w:type="dxa"/>
              <w:bottom w:w="0" w:type="dxa"/>
            </w:tcMar>
            <w:vAlign w:val="center"/>
          </w:tcPr>
          <w:p w:rsidR="00143006" w:rsidRPr="00082A7D" w:rsidRDefault="00143006" w:rsidP="002C6AFA">
            <w:pPr>
              <w:jc w:val="center"/>
              <w:rPr>
                <w:rFonts w:cs="Arial"/>
                <w:b/>
                <w:bCs/>
                <w:color w:val="000000"/>
                <w:sz w:val="18"/>
                <w:szCs w:val="18"/>
                <w:lang w:eastAsia="es-ES"/>
              </w:rPr>
            </w:pPr>
            <w:r w:rsidRPr="00082A7D">
              <w:rPr>
                <w:rFonts w:cs="Arial"/>
                <w:b/>
                <w:bCs/>
                <w:color w:val="000000"/>
                <w:sz w:val="18"/>
                <w:szCs w:val="18"/>
                <w:lang w:eastAsia="es-ES"/>
              </w:rPr>
              <w:t>(Meters)</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0</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3600</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120000</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1</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3000</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100000</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2</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1800</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60000</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3</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1200</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40000</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4</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600</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20000</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5</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300</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10000</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6</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120</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4000</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7</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60</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2000</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sz w:val="18"/>
                <w:szCs w:val="18"/>
              </w:rPr>
            </w:pPr>
            <w:r w:rsidRPr="00F654D3">
              <w:rPr>
                <w:rFonts w:eastAsia="Times New Roman" w:cs="Arial"/>
                <w:b/>
                <w:bCs/>
                <w:noProof/>
                <w:sz w:val="18"/>
                <w:szCs w:val="18"/>
              </w:rPr>
              <w:t>LEVEL 8</w:t>
            </w:r>
          </w:p>
        </w:tc>
        <w:tc>
          <w:tcPr>
            <w:tcW w:w="1843" w:type="dxa"/>
            <w:tcMar>
              <w:top w:w="0" w:type="dxa"/>
              <w:bottom w:w="0" w:type="dxa"/>
            </w:tcMar>
            <w:vAlign w:val="center"/>
          </w:tcPr>
          <w:p w:rsidR="00143006" w:rsidRPr="00F654D3" w:rsidRDefault="00143006" w:rsidP="002C6AFA">
            <w:pPr>
              <w:jc w:val="center"/>
              <w:rPr>
                <w:rFonts w:eastAsia="Calibri" w:cs="Arial"/>
                <w:b/>
                <w:bCs/>
                <w:sz w:val="18"/>
                <w:szCs w:val="18"/>
              </w:rPr>
            </w:pPr>
            <w:r w:rsidRPr="00F654D3">
              <w:rPr>
                <w:rFonts w:cs="Arial"/>
                <w:b/>
                <w:bCs/>
                <w:sz w:val="18"/>
                <w:szCs w:val="18"/>
              </w:rPr>
              <w:t>30</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1000</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sz w:val="18"/>
                <w:szCs w:val="18"/>
              </w:rPr>
            </w:pPr>
            <w:r w:rsidRPr="00F654D3">
              <w:rPr>
                <w:rFonts w:eastAsia="Times New Roman" w:cs="Arial"/>
                <w:b/>
                <w:bCs/>
                <w:noProof/>
                <w:sz w:val="18"/>
                <w:szCs w:val="18"/>
              </w:rPr>
              <w:t>LEVEL 9</w:t>
            </w:r>
          </w:p>
        </w:tc>
        <w:tc>
          <w:tcPr>
            <w:tcW w:w="1843" w:type="dxa"/>
            <w:tcMar>
              <w:top w:w="0" w:type="dxa"/>
              <w:bottom w:w="0" w:type="dxa"/>
            </w:tcMar>
            <w:vAlign w:val="center"/>
          </w:tcPr>
          <w:p w:rsidR="00143006" w:rsidRPr="00F654D3" w:rsidRDefault="00143006" w:rsidP="002C6AFA">
            <w:pPr>
              <w:jc w:val="center"/>
              <w:rPr>
                <w:rFonts w:eastAsia="Calibri" w:cs="Arial"/>
                <w:b/>
                <w:bCs/>
                <w:sz w:val="18"/>
                <w:szCs w:val="18"/>
              </w:rPr>
            </w:pPr>
            <w:r w:rsidRPr="00F654D3">
              <w:rPr>
                <w:rFonts w:cs="Arial"/>
                <w:b/>
                <w:bCs/>
                <w:sz w:val="18"/>
                <w:szCs w:val="18"/>
              </w:rPr>
              <w:t>15</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500</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sz w:val="18"/>
                <w:szCs w:val="18"/>
              </w:rPr>
            </w:pPr>
            <w:r w:rsidRPr="00F654D3">
              <w:rPr>
                <w:rFonts w:eastAsia="Times New Roman" w:cs="Arial"/>
                <w:b/>
                <w:bCs/>
                <w:noProof/>
                <w:sz w:val="18"/>
                <w:szCs w:val="18"/>
              </w:rPr>
              <w:t>LEVEL 10</w:t>
            </w:r>
          </w:p>
        </w:tc>
        <w:tc>
          <w:tcPr>
            <w:tcW w:w="1843" w:type="dxa"/>
            <w:tcMar>
              <w:top w:w="0" w:type="dxa"/>
              <w:bottom w:w="0" w:type="dxa"/>
            </w:tcMar>
            <w:vAlign w:val="center"/>
          </w:tcPr>
          <w:p w:rsidR="00143006" w:rsidRPr="00F654D3" w:rsidRDefault="00143006" w:rsidP="002C6AFA">
            <w:pPr>
              <w:jc w:val="center"/>
              <w:rPr>
                <w:rFonts w:eastAsia="Calibri" w:cs="Arial"/>
                <w:b/>
                <w:bCs/>
                <w:sz w:val="18"/>
                <w:szCs w:val="18"/>
              </w:rPr>
            </w:pPr>
            <w:r w:rsidRPr="00F654D3">
              <w:rPr>
                <w:rFonts w:cs="Arial"/>
                <w:b/>
                <w:bCs/>
                <w:sz w:val="18"/>
                <w:szCs w:val="18"/>
              </w:rPr>
              <w:t>5</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166</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sz w:val="18"/>
                <w:szCs w:val="18"/>
              </w:rPr>
            </w:pPr>
            <w:r w:rsidRPr="00F654D3">
              <w:rPr>
                <w:rFonts w:eastAsia="Times New Roman" w:cs="Arial"/>
                <w:b/>
                <w:bCs/>
                <w:noProof/>
                <w:sz w:val="18"/>
                <w:szCs w:val="18"/>
              </w:rPr>
              <w:t>LEVEL 11</w:t>
            </w:r>
          </w:p>
        </w:tc>
        <w:tc>
          <w:tcPr>
            <w:tcW w:w="1843" w:type="dxa"/>
            <w:tcMar>
              <w:top w:w="0" w:type="dxa"/>
              <w:bottom w:w="0" w:type="dxa"/>
            </w:tcMar>
            <w:vAlign w:val="center"/>
          </w:tcPr>
          <w:p w:rsidR="00143006" w:rsidRPr="00F654D3" w:rsidRDefault="00143006" w:rsidP="002C6AFA">
            <w:pPr>
              <w:jc w:val="center"/>
              <w:rPr>
                <w:rFonts w:eastAsia="Calibri" w:cs="Arial"/>
                <w:b/>
                <w:bCs/>
                <w:sz w:val="18"/>
                <w:szCs w:val="18"/>
              </w:rPr>
            </w:pPr>
            <w:r w:rsidRPr="00F654D3">
              <w:rPr>
                <w:rFonts w:cs="Arial"/>
                <w:b/>
                <w:bCs/>
                <w:sz w:val="18"/>
                <w:szCs w:val="18"/>
              </w:rPr>
              <w:t>3</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100</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sz w:val="18"/>
                <w:szCs w:val="18"/>
              </w:rPr>
            </w:pPr>
            <w:r w:rsidRPr="00F654D3">
              <w:rPr>
                <w:rFonts w:eastAsia="Times New Roman" w:cs="Arial"/>
                <w:b/>
                <w:bCs/>
                <w:noProof/>
                <w:sz w:val="18"/>
                <w:szCs w:val="18"/>
              </w:rPr>
              <w:t>LEVEL 12</w:t>
            </w:r>
          </w:p>
        </w:tc>
        <w:tc>
          <w:tcPr>
            <w:tcW w:w="1843" w:type="dxa"/>
            <w:tcMar>
              <w:top w:w="0" w:type="dxa"/>
              <w:bottom w:w="0" w:type="dxa"/>
            </w:tcMar>
            <w:vAlign w:val="center"/>
          </w:tcPr>
          <w:p w:rsidR="00143006" w:rsidRPr="00F654D3" w:rsidRDefault="00143006" w:rsidP="002C6AFA">
            <w:pPr>
              <w:jc w:val="center"/>
              <w:rPr>
                <w:rFonts w:eastAsia="Calibri" w:cs="Arial"/>
                <w:b/>
                <w:bCs/>
                <w:sz w:val="18"/>
                <w:szCs w:val="18"/>
              </w:rPr>
            </w:pPr>
            <w:r w:rsidRPr="00F654D3">
              <w:rPr>
                <w:rFonts w:cs="Arial"/>
                <w:b/>
                <w:bCs/>
                <w:sz w:val="18"/>
                <w:szCs w:val="18"/>
              </w:rPr>
              <w:t>1,5</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50</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sz w:val="18"/>
                <w:szCs w:val="18"/>
              </w:rPr>
            </w:pPr>
            <w:r w:rsidRPr="00F654D3">
              <w:rPr>
                <w:rFonts w:eastAsia="Times New Roman" w:cs="Arial"/>
                <w:b/>
                <w:bCs/>
                <w:noProof/>
                <w:sz w:val="18"/>
                <w:szCs w:val="18"/>
              </w:rPr>
              <w:t>LEVEL 13</w:t>
            </w:r>
          </w:p>
        </w:tc>
        <w:tc>
          <w:tcPr>
            <w:tcW w:w="1843" w:type="dxa"/>
            <w:tcMar>
              <w:top w:w="0" w:type="dxa"/>
              <w:bottom w:w="0" w:type="dxa"/>
            </w:tcMar>
            <w:vAlign w:val="center"/>
          </w:tcPr>
          <w:p w:rsidR="00143006" w:rsidRPr="00F654D3" w:rsidRDefault="00143006" w:rsidP="002C6AFA">
            <w:pPr>
              <w:jc w:val="center"/>
              <w:rPr>
                <w:rFonts w:eastAsia="Calibri" w:cs="Arial"/>
                <w:b/>
                <w:bCs/>
                <w:sz w:val="18"/>
                <w:szCs w:val="18"/>
              </w:rPr>
            </w:pPr>
            <w:r w:rsidRPr="00F654D3">
              <w:rPr>
                <w:rFonts w:cs="Arial"/>
                <w:b/>
                <w:bCs/>
                <w:sz w:val="18"/>
                <w:szCs w:val="18"/>
              </w:rPr>
              <w:t>1</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33.33</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sz w:val="18"/>
                <w:szCs w:val="18"/>
              </w:rPr>
            </w:pPr>
            <w:r w:rsidRPr="00F654D3">
              <w:rPr>
                <w:rFonts w:eastAsia="Times New Roman" w:cs="Arial"/>
                <w:b/>
                <w:bCs/>
                <w:noProof/>
                <w:sz w:val="18"/>
                <w:szCs w:val="18"/>
              </w:rPr>
              <w:t>LEVEL 14</w:t>
            </w:r>
          </w:p>
        </w:tc>
        <w:tc>
          <w:tcPr>
            <w:tcW w:w="1843" w:type="dxa"/>
            <w:tcMar>
              <w:top w:w="0" w:type="dxa"/>
              <w:bottom w:w="0" w:type="dxa"/>
            </w:tcMar>
            <w:vAlign w:val="center"/>
          </w:tcPr>
          <w:p w:rsidR="00143006" w:rsidRPr="00F654D3" w:rsidRDefault="00143006" w:rsidP="002C6AFA">
            <w:pPr>
              <w:jc w:val="center"/>
              <w:rPr>
                <w:rFonts w:eastAsia="Calibri" w:cs="Arial"/>
                <w:b/>
                <w:bCs/>
                <w:sz w:val="18"/>
                <w:szCs w:val="18"/>
              </w:rPr>
            </w:pPr>
            <w:r w:rsidRPr="00F654D3">
              <w:rPr>
                <w:rFonts w:cs="Arial"/>
                <w:b/>
                <w:bCs/>
                <w:sz w:val="18"/>
                <w:szCs w:val="18"/>
              </w:rPr>
              <w:t>0</w:t>
            </w:r>
            <w:r w:rsidR="003E4B58">
              <w:rPr>
                <w:rFonts w:cs="Arial"/>
                <w:b/>
                <w:bCs/>
                <w:sz w:val="18"/>
                <w:szCs w:val="18"/>
              </w:rPr>
              <w:t>.</w:t>
            </w:r>
            <w:r w:rsidRPr="00F654D3">
              <w:rPr>
                <w:rFonts w:cs="Arial"/>
                <w:b/>
                <w:bCs/>
                <w:sz w:val="18"/>
                <w:szCs w:val="18"/>
              </w:rPr>
              <w:t>75</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25</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15</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w:t>
            </w:r>
            <w:r w:rsidR="003E4B58">
              <w:rPr>
                <w:rFonts w:cs="Arial"/>
                <w:b/>
                <w:bCs/>
                <w:color w:val="000000"/>
                <w:sz w:val="18"/>
                <w:szCs w:val="18"/>
              </w:rPr>
              <w:t>.</w:t>
            </w:r>
            <w:r w:rsidRPr="00F654D3">
              <w:rPr>
                <w:rFonts w:cs="Arial"/>
                <w:b/>
                <w:bCs/>
                <w:color w:val="000000"/>
                <w:sz w:val="18"/>
                <w:szCs w:val="18"/>
              </w:rPr>
              <w:t>5</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16</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16</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w:t>
            </w:r>
            <w:r w:rsidR="003E4B58">
              <w:rPr>
                <w:rFonts w:cs="Arial"/>
                <w:b/>
                <w:bCs/>
                <w:color w:val="000000"/>
                <w:sz w:val="18"/>
                <w:szCs w:val="18"/>
              </w:rPr>
              <w:t>.</w:t>
            </w:r>
            <w:r w:rsidRPr="00F654D3">
              <w:rPr>
                <w:rFonts w:cs="Arial"/>
                <w:b/>
                <w:bCs/>
                <w:color w:val="000000"/>
                <w:sz w:val="18"/>
                <w:szCs w:val="18"/>
              </w:rPr>
              <w:t>3</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10</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17</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w:t>
            </w:r>
            <w:r w:rsidR="003E4B58">
              <w:rPr>
                <w:rFonts w:cs="Arial"/>
                <w:b/>
                <w:bCs/>
                <w:color w:val="000000"/>
                <w:sz w:val="18"/>
                <w:szCs w:val="18"/>
              </w:rPr>
              <w:t>.</w:t>
            </w:r>
            <w:r w:rsidRPr="00F654D3">
              <w:rPr>
                <w:rFonts w:cs="Arial"/>
                <w:b/>
                <w:bCs/>
                <w:color w:val="000000"/>
                <w:sz w:val="18"/>
                <w:szCs w:val="18"/>
              </w:rPr>
              <w:t>15</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5</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18</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w:t>
            </w:r>
            <w:r w:rsidR="003E4B58">
              <w:rPr>
                <w:rFonts w:cs="Arial"/>
                <w:b/>
                <w:bCs/>
                <w:color w:val="000000"/>
                <w:sz w:val="18"/>
                <w:szCs w:val="18"/>
              </w:rPr>
              <w:t>.</w:t>
            </w:r>
            <w:r w:rsidRPr="00F654D3">
              <w:rPr>
                <w:rFonts w:cs="Arial"/>
                <w:b/>
                <w:bCs/>
                <w:color w:val="000000"/>
                <w:sz w:val="18"/>
                <w:szCs w:val="18"/>
              </w:rPr>
              <w:t>1</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3</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19</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w:t>
            </w:r>
            <w:r w:rsidR="003E4B58">
              <w:rPr>
                <w:rFonts w:cs="Arial"/>
                <w:b/>
                <w:bCs/>
                <w:color w:val="000000"/>
                <w:sz w:val="18"/>
                <w:szCs w:val="18"/>
              </w:rPr>
              <w:t>.</w:t>
            </w:r>
            <w:r w:rsidRPr="00F654D3">
              <w:rPr>
                <w:rFonts w:cs="Arial"/>
                <w:b/>
                <w:bCs/>
                <w:color w:val="000000"/>
                <w:sz w:val="18"/>
                <w:szCs w:val="18"/>
              </w:rPr>
              <w:t>075</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2.5</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20</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w:t>
            </w:r>
            <w:r w:rsidR="003E4B58">
              <w:rPr>
                <w:rFonts w:cs="Arial"/>
                <w:b/>
                <w:bCs/>
                <w:color w:val="000000"/>
                <w:sz w:val="18"/>
                <w:szCs w:val="18"/>
              </w:rPr>
              <w:t>.</w:t>
            </w:r>
            <w:r w:rsidRPr="00F654D3">
              <w:rPr>
                <w:rFonts w:cs="Arial"/>
                <w:b/>
                <w:bCs/>
                <w:color w:val="000000"/>
                <w:sz w:val="18"/>
                <w:szCs w:val="18"/>
              </w:rPr>
              <w:t>03</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1</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21</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w:t>
            </w:r>
            <w:r w:rsidR="003E4B58">
              <w:rPr>
                <w:rFonts w:cs="Arial"/>
                <w:b/>
                <w:bCs/>
                <w:color w:val="000000"/>
                <w:sz w:val="18"/>
                <w:szCs w:val="18"/>
              </w:rPr>
              <w:t>.</w:t>
            </w:r>
            <w:r w:rsidRPr="00F654D3">
              <w:rPr>
                <w:rFonts w:cs="Arial"/>
                <w:b/>
                <w:bCs/>
                <w:color w:val="000000"/>
                <w:sz w:val="18"/>
                <w:szCs w:val="18"/>
              </w:rPr>
              <w:t>015</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0.5</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22</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w:t>
            </w:r>
            <w:r w:rsidR="003E4B58">
              <w:rPr>
                <w:rFonts w:cs="Arial"/>
                <w:b/>
                <w:bCs/>
                <w:color w:val="000000"/>
                <w:sz w:val="18"/>
                <w:szCs w:val="18"/>
              </w:rPr>
              <w:t>.</w:t>
            </w:r>
            <w:r w:rsidRPr="00F654D3">
              <w:rPr>
                <w:rFonts w:cs="Arial"/>
                <w:b/>
                <w:bCs/>
                <w:color w:val="000000"/>
                <w:sz w:val="18"/>
                <w:szCs w:val="18"/>
              </w:rPr>
              <w:t>01</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0.33</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23</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w:t>
            </w:r>
            <w:r w:rsidR="003E4B58">
              <w:rPr>
                <w:rFonts w:cs="Arial"/>
                <w:b/>
                <w:bCs/>
                <w:color w:val="000000"/>
                <w:sz w:val="18"/>
                <w:szCs w:val="18"/>
              </w:rPr>
              <w:t>.</w:t>
            </w:r>
            <w:r w:rsidRPr="00F654D3">
              <w:rPr>
                <w:rFonts w:cs="Arial"/>
                <w:b/>
                <w:bCs/>
                <w:color w:val="000000"/>
                <w:sz w:val="18"/>
                <w:szCs w:val="18"/>
              </w:rPr>
              <w:t>0075</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0.25</w:t>
            </w:r>
          </w:p>
        </w:tc>
      </w:tr>
      <w:tr w:rsidR="00143006" w:rsidRPr="00BC12E1">
        <w:trPr>
          <w:trHeight w:hRule="exact" w:val="255"/>
          <w:jc w:val="center"/>
        </w:trPr>
        <w:tc>
          <w:tcPr>
            <w:tcW w:w="1258" w:type="dxa"/>
            <w:vAlign w:val="center"/>
          </w:tcPr>
          <w:p w:rsidR="00143006" w:rsidRPr="00F654D3" w:rsidRDefault="00143006" w:rsidP="002C6AFA">
            <w:pPr>
              <w:jc w:val="center"/>
              <w:rPr>
                <w:rFonts w:cs="Arial"/>
                <w:b/>
                <w:bCs/>
                <w:color w:val="000000"/>
                <w:sz w:val="18"/>
                <w:szCs w:val="18"/>
              </w:rPr>
            </w:pPr>
            <w:r w:rsidRPr="00F654D3">
              <w:rPr>
                <w:rFonts w:eastAsia="Times New Roman" w:cs="Arial"/>
                <w:b/>
                <w:bCs/>
                <w:noProof/>
                <w:sz w:val="18"/>
                <w:szCs w:val="18"/>
              </w:rPr>
              <w:t>LEVEL 24</w:t>
            </w:r>
          </w:p>
        </w:tc>
        <w:tc>
          <w:tcPr>
            <w:tcW w:w="1843" w:type="dxa"/>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w:t>
            </w:r>
            <w:r w:rsidR="003E4B58">
              <w:rPr>
                <w:rFonts w:cs="Arial"/>
                <w:b/>
                <w:bCs/>
                <w:color w:val="000000"/>
                <w:sz w:val="18"/>
                <w:szCs w:val="18"/>
              </w:rPr>
              <w:t>.</w:t>
            </w:r>
            <w:r w:rsidRPr="00F654D3">
              <w:rPr>
                <w:rFonts w:cs="Arial"/>
                <w:b/>
                <w:bCs/>
                <w:color w:val="000000"/>
                <w:sz w:val="18"/>
                <w:szCs w:val="18"/>
              </w:rPr>
              <w:t>003</w:t>
            </w:r>
          </w:p>
        </w:tc>
        <w:tc>
          <w:tcPr>
            <w:tcW w:w="3518" w:type="dxa"/>
            <w:shd w:val="clear" w:color="auto" w:fill="auto"/>
            <w:tcMar>
              <w:top w:w="0" w:type="dxa"/>
              <w:bottom w:w="0" w:type="dxa"/>
            </w:tcMar>
            <w:vAlign w:val="center"/>
          </w:tcPr>
          <w:p w:rsidR="00143006" w:rsidRPr="00F654D3" w:rsidRDefault="00143006" w:rsidP="002C6AFA">
            <w:pPr>
              <w:jc w:val="center"/>
              <w:rPr>
                <w:rFonts w:eastAsia="Calibri" w:cs="Arial"/>
                <w:b/>
                <w:bCs/>
                <w:color w:val="000000"/>
                <w:sz w:val="18"/>
                <w:szCs w:val="18"/>
              </w:rPr>
            </w:pPr>
            <w:r w:rsidRPr="00F654D3">
              <w:rPr>
                <w:rFonts w:cs="Arial"/>
                <w:b/>
                <w:bCs/>
                <w:color w:val="000000"/>
                <w:sz w:val="18"/>
                <w:szCs w:val="18"/>
              </w:rPr>
              <w:t>0.1</w:t>
            </w:r>
          </w:p>
        </w:tc>
      </w:tr>
    </w:tbl>
    <w:p w:rsidR="00143006" w:rsidRPr="00BC12E1" w:rsidRDefault="00143006" w:rsidP="00143006">
      <w:pPr>
        <w:tabs>
          <w:tab w:val="clear" w:pos="284"/>
          <w:tab w:val="clear" w:pos="567"/>
          <w:tab w:val="clear" w:pos="851"/>
          <w:tab w:val="clear" w:pos="1134"/>
        </w:tabs>
        <w:autoSpaceDE w:val="0"/>
        <w:autoSpaceDN w:val="0"/>
        <w:adjustRightInd w:val="0"/>
        <w:jc w:val="left"/>
        <w:rPr>
          <w:rFonts w:cs="Arial"/>
          <w:lang w:eastAsia="ca-ES"/>
        </w:rPr>
      </w:pPr>
    </w:p>
    <w:p w:rsidR="00143006" w:rsidRPr="00BC12E1" w:rsidRDefault="00143006" w:rsidP="00143006">
      <w:r w:rsidRPr="00BC12E1">
        <w:t xml:space="preserve">The </w:t>
      </w:r>
      <w:r>
        <w:t xml:space="preserve">geodetic </w:t>
      </w:r>
      <w:r w:rsidRPr="00BC12E1">
        <w:t>coordinates of any cell</w:t>
      </w:r>
      <w:r>
        <w:t xml:space="preserve"> of this Zoned Geographic G</w:t>
      </w:r>
      <w:r w:rsidRPr="00BC12E1">
        <w:t xml:space="preserve">rid for a specific zone will always be a multiple of the grid cell size for a </w:t>
      </w:r>
      <w:r>
        <w:t>given</w:t>
      </w:r>
      <w:r w:rsidRPr="00BC12E1">
        <w:t xml:space="preserve"> </w:t>
      </w:r>
      <w:r>
        <w:t>resolution</w:t>
      </w:r>
      <w:r w:rsidRPr="00BC12E1">
        <w:t xml:space="preserve"> level, as a consequence of establishing a common origin for the </w:t>
      </w:r>
      <w:r>
        <w:t>ge</w:t>
      </w:r>
      <w:r>
        <w:t>o</w:t>
      </w:r>
      <w:r>
        <w:t xml:space="preserve">graphic </w:t>
      </w:r>
      <w:r w:rsidRPr="00BC12E1">
        <w:t>grid (φ</w:t>
      </w:r>
      <w:r w:rsidRPr="00BC12E1">
        <w:rPr>
          <w:lang w:eastAsia="ca-ES"/>
        </w:rPr>
        <w:t>=0; λ=0</w:t>
      </w:r>
      <w:r w:rsidRPr="00BC12E1">
        <w:t>).</w:t>
      </w:r>
    </w:p>
    <w:p w:rsidR="00143006" w:rsidRPr="00BC12E1" w:rsidRDefault="00143006" w:rsidP="00143006"/>
    <w:p w:rsidR="00143006" w:rsidRDefault="00143006" w:rsidP="00143006">
      <w:pPr>
        <w:rPr>
          <w:lang w:eastAsia="ca-ES"/>
        </w:rPr>
      </w:pPr>
      <w:r w:rsidRPr="00BC12E1">
        <w:rPr>
          <w:color w:val="000000"/>
        </w:rPr>
        <w:t xml:space="preserve">As a consequence, problems of alignment </w:t>
      </w:r>
      <w:r w:rsidRPr="00EA02B1">
        <w:rPr>
          <w:color w:val="000000"/>
        </w:rPr>
        <w:t>between raster files (</w:t>
      </w:r>
      <w:r>
        <w:rPr>
          <w:color w:val="000000"/>
        </w:rPr>
        <w:t>coverages)</w:t>
      </w:r>
      <w:r w:rsidRPr="00BC12E1">
        <w:rPr>
          <w:color w:val="000000"/>
        </w:rPr>
        <w:t xml:space="preserve"> </w:t>
      </w:r>
      <w:r>
        <w:rPr>
          <w:color w:val="000000"/>
        </w:rPr>
        <w:t xml:space="preserve">based on the </w:t>
      </w:r>
      <w:r>
        <w:rPr>
          <w:rFonts w:cs="Arial"/>
        </w:rPr>
        <w:t>Grid_ETRS89-GRS80</w:t>
      </w:r>
      <w:r w:rsidRPr="008D69C9">
        <w:rPr>
          <w:rFonts w:cs="Arial"/>
        </w:rPr>
        <w:t>z</w:t>
      </w:r>
      <w:r w:rsidRPr="008D69C9">
        <w:rPr>
          <w:rFonts w:cs="Arial"/>
          <w:i/>
        </w:rPr>
        <w:t>n_res</w:t>
      </w:r>
      <w:r>
        <w:rPr>
          <w:color w:val="000000"/>
        </w:rPr>
        <w:t xml:space="preserve"> at</w:t>
      </w:r>
      <w:r w:rsidRPr="00BC12E1">
        <w:rPr>
          <w:color w:val="000000"/>
        </w:rPr>
        <w:t xml:space="preserve"> the same</w:t>
      </w:r>
      <w:r>
        <w:rPr>
          <w:color w:val="000000"/>
        </w:rPr>
        <w:t xml:space="preserve"> resolution level</w:t>
      </w:r>
      <w:r w:rsidRPr="00BC12E1">
        <w:rPr>
          <w:color w:val="000000"/>
        </w:rPr>
        <w:t xml:space="preserve"> </w:t>
      </w:r>
      <w:r>
        <w:rPr>
          <w:color w:val="000000"/>
        </w:rPr>
        <w:t>(</w:t>
      </w:r>
      <w:r w:rsidRPr="00BC12E1">
        <w:rPr>
          <w:color w:val="000000"/>
        </w:rPr>
        <w:t>grid</w:t>
      </w:r>
      <w:r>
        <w:rPr>
          <w:color w:val="000000"/>
        </w:rPr>
        <w:t xml:space="preserve"> coverage</w:t>
      </w:r>
      <w:r w:rsidRPr="00BC12E1">
        <w:rPr>
          <w:color w:val="000000"/>
        </w:rPr>
        <w:t xml:space="preserve"> cell size</w:t>
      </w:r>
      <w:r>
        <w:rPr>
          <w:color w:val="000000"/>
        </w:rPr>
        <w:t>)</w:t>
      </w:r>
      <w:r w:rsidRPr="00BC12E1">
        <w:rPr>
          <w:color w:val="000000"/>
        </w:rPr>
        <w:t xml:space="preserve"> disappear. Remaining misalig</w:t>
      </w:r>
      <w:r w:rsidRPr="00BC12E1">
        <w:rPr>
          <w:color w:val="000000"/>
        </w:rPr>
        <w:t>n</w:t>
      </w:r>
      <w:r w:rsidRPr="00BC12E1">
        <w:rPr>
          <w:color w:val="000000"/>
        </w:rPr>
        <w:t xml:space="preserve">ments correspond </w:t>
      </w:r>
      <w:r w:rsidRPr="00BC12E1">
        <w:t xml:space="preserve">only to </w:t>
      </w:r>
      <w:r>
        <w:t xml:space="preserve">the </w:t>
      </w:r>
      <w:r w:rsidRPr="00BC12E1">
        <w:t>difference in absolute positioning and consistency of the data being co</w:t>
      </w:r>
      <w:r w:rsidRPr="00BC12E1">
        <w:t>m</w:t>
      </w:r>
      <w:r w:rsidRPr="00BC12E1">
        <w:t>bined. Especially in the case of very high resolution data, an inherent positio</w:t>
      </w:r>
      <w:r w:rsidRPr="00BC12E1">
        <w:rPr>
          <w:rFonts w:cs="Arial"/>
          <w:color w:val="000000"/>
        </w:rPr>
        <w:t>nal misalignment between cove</w:t>
      </w:r>
      <w:r w:rsidRPr="00BC12E1">
        <w:rPr>
          <w:rFonts w:cs="Arial"/>
          <w:color w:val="000000"/>
        </w:rPr>
        <w:t>r</w:t>
      </w:r>
      <w:r w:rsidRPr="00BC12E1">
        <w:rPr>
          <w:rFonts w:cs="Arial"/>
          <w:color w:val="000000"/>
        </w:rPr>
        <w:t>ages originated from two neighbour data providers may be observed, due to the different product specif</w:t>
      </w:r>
      <w:r w:rsidRPr="00BC12E1">
        <w:rPr>
          <w:rFonts w:cs="Arial"/>
          <w:color w:val="000000"/>
        </w:rPr>
        <w:t>i</w:t>
      </w:r>
      <w:r w:rsidRPr="00BC12E1">
        <w:rPr>
          <w:rFonts w:cs="Arial"/>
          <w:color w:val="000000"/>
        </w:rPr>
        <w:t xml:space="preserve">cations and (moreover) to the fact that the cells of the common </w:t>
      </w:r>
      <w:r>
        <w:rPr>
          <w:rFonts w:cs="Arial"/>
          <w:color w:val="000000"/>
        </w:rPr>
        <w:t xml:space="preserve">geographic </w:t>
      </w:r>
      <w:r w:rsidRPr="00BC12E1">
        <w:rPr>
          <w:rFonts w:cs="Arial"/>
          <w:color w:val="000000"/>
        </w:rPr>
        <w:t>grid do not necessarily repr</w:t>
      </w:r>
      <w:r w:rsidRPr="00BC12E1">
        <w:rPr>
          <w:rFonts w:cs="Arial"/>
          <w:color w:val="000000"/>
        </w:rPr>
        <w:t>e</w:t>
      </w:r>
      <w:r w:rsidRPr="00BC12E1">
        <w:rPr>
          <w:rFonts w:cs="Arial"/>
          <w:color w:val="000000"/>
        </w:rPr>
        <w:t>sent the same</w:t>
      </w:r>
      <w:r>
        <w:rPr>
          <w:rFonts w:cs="Arial"/>
          <w:color w:val="000000"/>
        </w:rPr>
        <w:t xml:space="preserve"> sampled</w:t>
      </w:r>
      <w:r w:rsidRPr="00BC12E1">
        <w:rPr>
          <w:rFonts w:cs="Arial"/>
          <w:color w:val="000000"/>
        </w:rPr>
        <w:t xml:space="preserve"> features on the Earth in both datasets (e.g. because of the occlusions and/or the different angles of observ</w:t>
      </w:r>
      <w:r w:rsidRPr="00BC12E1">
        <w:rPr>
          <w:rFonts w:cs="Arial"/>
          <w:color w:val="000000"/>
        </w:rPr>
        <w:t>a</w:t>
      </w:r>
      <w:r w:rsidRPr="00BC12E1">
        <w:rPr>
          <w:rFonts w:cs="Arial"/>
          <w:color w:val="000000"/>
        </w:rPr>
        <w:t>tion).</w:t>
      </w:r>
    </w:p>
    <w:p w:rsidR="00143006" w:rsidRPr="001C3254" w:rsidRDefault="00143006" w:rsidP="00143006">
      <w:r w:rsidRPr="001C3254">
        <w:rPr>
          <w:lang w:eastAsia="ca-ES"/>
        </w:rPr>
        <w:t xml:space="preserve"> </w:t>
      </w:r>
    </w:p>
    <w:p w:rsidR="00567FD7" w:rsidRDefault="00567FD7" w:rsidP="00567FD7">
      <w:pPr>
        <w:pStyle w:val="Titolo2"/>
      </w:pPr>
      <w:bookmarkStart w:id="180" w:name="_Toc354944607"/>
      <w:bookmarkStart w:id="181" w:name="_Toc355454536"/>
      <w:bookmarkStart w:id="182" w:name="_Toc355454659"/>
      <w:bookmarkStart w:id="183" w:name="_Toc355454698"/>
      <w:bookmarkStart w:id="184" w:name="_Toc355454737"/>
      <w:bookmarkStart w:id="185" w:name="_Toc361094078"/>
      <w:r>
        <w:t>Modelling of grids</w:t>
      </w:r>
      <w:bookmarkEnd w:id="180"/>
      <w:bookmarkEnd w:id="181"/>
      <w:bookmarkEnd w:id="182"/>
      <w:bookmarkEnd w:id="183"/>
      <w:bookmarkEnd w:id="184"/>
      <w:bookmarkEnd w:id="185"/>
    </w:p>
    <w:p w:rsidR="00567FD7" w:rsidRDefault="00567FD7" w:rsidP="00567FD7">
      <w:pPr>
        <w:rPr>
          <w:rFonts w:cs="Arial"/>
        </w:rPr>
      </w:pPr>
    </w:p>
    <w:p w:rsidR="00567FD7" w:rsidRPr="00217E68" w:rsidRDefault="00567FD7" w:rsidP="00567FD7">
      <w:r w:rsidRPr="00217E68">
        <w:t xml:space="preserve">INSPIRE geographical grids themselves, with no values assigned to individual cells, are implemented and exchanged as vector data (lines or polygons). Thematic datasets based on geographical grids are exchanged as tables, lists or as gridded data. </w:t>
      </w:r>
    </w:p>
    <w:p w:rsidR="00567FD7" w:rsidRPr="00217E68" w:rsidRDefault="00567FD7" w:rsidP="00567FD7">
      <w:pPr>
        <w:rPr>
          <w:sz w:val="16"/>
          <w:szCs w:val="16"/>
        </w:rPr>
      </w:pPr>
    </w:p>
    <w:p w:rsidR="00567FD7" w:rsidRPr="00217E68" w:rsidRDefault="00567FD7" w:rsidP="00567FD7">
      <w:r w:rsidRPr="00217E68">
        <w:t>Existing standards enable different modelling of gridded data products and exchanging data in not always compatible formats. The most confusing issue seems to be the relation of grid cell and grid points in discrete surface grids. When discrete surface grids are implemented as discrete point grids, this can cause location shifts of half of the cell size or unwanted cell value interpolations.</w:t>
      </w:r>
    </w:p>
    <w:p w:rsidR="00567FD7" w:rsidRPr="00217E68" w:rsidRDefault="00567FD7" w:rsidP="00567FD7">
      <w:pPr>
        <w:rPr>
          <w:sz w:val="16"/>
          <w:szCs w:val="16"/>
        </w:rPr>
      </w:pPr>
    </w:p>
    <w:p w:rsidR="00567FD7" w:rsidRPr="00217E68" w:rsidRDefault="00567FD7" w:rsidP="00567FD7">
      <w:pPr>
        <w:outlineLvl w:val="0"/>
      </w:pPr>
      <w:bookmarkStart w:id="186" w:name="_Toc354944608"/>
      <w:bookmarkStart w:id="187" w:name="_Toc355454537"/>
      <w:bookmarkStart w:id="188" w:name="_Toc355454660"/>
      <w:bookmarkStart w:id="189" w:name="_Toc355454699"/>
      <w:bookmarkStart w:id="190" w:name="_Toc355454738"/>
      <w:r w:rsidRPr="00217E68">
        <w:t>When surface grids are implemented as surfaces the above mentioned problems are avoided.</w:t>
      </w:r>
      <w:bookmarkEnd w:id="186"/>
      <w:bookmarkEnd w:id="187"/>
      <w:bookmarkEnd w:id="188"/>
      <w:bookmarkEnd w:id="189"/>
      <w:bookmarkEnd w:id="190"/>
    </w:p>
    <w:p w:rsidR="00567FD7" w:rsidRPr="00217E68" w:rsidRDefault="00567FD7" w:rsidP="00567FD7">
      <w:pPr>
        <w:rPr>
          <w:sz w:val="16"/>
          <w:szCs w:val="16"/>
        </w:rPr>
      </w:pPr>
    </w:p>
    <w:p w:rsidR="00567FD7" w:rsidRPr="00217E68" w:rsidRDefault="001149E1" w:rsidP="00567FD7">
      <w:r>
        <w:rPr>
          <w:b/>
          <w:bCs/>
          <w:lang w:val="en-US"/>
        </w:rPr>
        <w:t>Error! Reference source not found.</w:t>
      </w:r>
      <w:r w:rsidR="00567FD7" w:rsidRPr="00217E68">
        <w:t xml:space="preserve"> contains template application schema for Discrete Surface Grid Coverage (from [ISO 19129]). </w:t>
      </w:r>
    </w:p>
    <w:p w:rsidR="00567FD7" w:rsidRPr="00217E68" w:rsidRDefault="00567FD7" w:rsidP="00567FD7">
      <w:pPr>
        <w:rPr>
          <w:sz w:val="16"/>
          <w:szCs w:val="16"/>
        </w:rPr>
      </w:pPr>
    </w:p>
    <w:p w:rsidR="00567FD7" w:rsidRDefault="00567FD7" w:rsidP="00567FD7">
      <w:r w:rsidRPr="00217E68">
        <w:t>This surface grid schema does not apply to 3 and 4 dimensional specialised grids of the weather, ocean and climate modelling communities, nor to the general parametric display projections taken from such models.</w:t>
      </w:r>
    </w:p>
    <w:p w:rsidR="00567FD7" w:rsidRDefault="00567FD7" w:rsidP="00567FD7"/>
    <w:p w:rsidR="00567FD7" w:rsidRDefault="00567FD7" w:rsidP="00567FD7">
      <w:pPr>
        <w:rPr>
          <w:rFonts w:cs="Arial"/>
        </w:rPr>
      </w:pPr>
      <w:r>
        <w:t xml:space="preserve">As stated </w:t>
      </w:r>
      <w:r w:rsidR="00100DD5">
        <w:t xml:space="preserve">in section </w:t>
      </w:r>
      <w:r w:rsidR="001149E1">
        <w:t>5.2</w:t>
      </w:r>
      <w:r>
        <w:t>, d</w:t>
      </w:r>
      <w:r w:rsidRPr="008B2775">
        <w:t>ata exchanged using numerical modelling theme-specific grids shall use standards in which the grid definition is either included with the data, or linked by reference to an appropriate scientific document describing the grid</w:t>
      </w:r>
      <w:r>
        <w:t>.</w:t>
      </w:r>
    </w:p>
    <w:p w:rsidR="00567FD7" w:rsidRDefault="00567FD7" w:rsidP="00567FD7">
      <w:pPr>
        <w:rPr>
          <w:rFonts w:cs="Arial"/>
        </w:rPr>
      </w:pPr>
    </w:p>
    <w:p w:rsidR="00567FD7" w:rsidRDefault="00567FD7" w:rsidP="00567FD7">
      <w:pPr>
        <w:pStyle w:val="Titolo2"/>
      </w:pPr>
      <w:bookmarkStart w:id="191" w:name="_Toc354944609"/>
      <w:bookmarkStart w:id="192" w:name="_Toc355454538"/>
      <w:bookmarkStart w:id="193" w:name="_Toc355454661"/>
      <w:bookmarkStart w:id="194" w:name="_Toc355454700"/>
      <w:bookmarkStart w:id="195" w:name="_Toc355454739"/>
      <w:bookmarkStart w:id="196" w:name="_Toc361094079"/>
      <w:r>
        <w:t>Manipulation with grid values</w:t>
      </w:r>
      <w:bookmarkEnd w:id="191"/>
      <w:bookmarkEnd w:id="192"/>
      <w:bookmarkEnd w:id="193"/>
      <w:bookmarkEnd w:id="194"/>
      <w:bookmarkEnd w:id="195"/>
      <w:bookmarkEnd w:id="196"/>
    </w:p>
    <w:p w:rsidR="00567FD7" w:rsidRDefault="00567FD7" w:rsidP="00567FD7">
      <w:pPr>
        <w:rPr>
          <w:rFonts w:cs="Arial"/>
        </w:rPr>
      </w:pPr>
    </w:p>
    <w:p w:rsidR="00567FD7" w:rsidRPr="008B2775" w:rsidRDefault="00567FD7" w:rsidP="00567FD7">
      <w:r w:rsidRPr="008B2775">
        <w:t>Reference grids are mainly used for exchanging discrete values assigned to individual cells. When discrete values referred to one grid (e.g. sampling results) are converted to a different grid, there is no possibility to maintain the original thematic information. “Proceedings &amp; Recommendations” from the European Reference Grids Workshop [EUR 21494 EN] provide an exhaustive source on descriptions of the methods used when such conversion is required. A more compact source of relevant instructions is the “Guide to Geographic Data and Maps” [EEA 2008]. A general rule is to select the most suitable methodology, to use the original (not already derived) data, and to describe in detail the applied processing steps.</w:t>
      </w:r>
    </w:p>
    <w:p w:rsidR="00567FD7" w:rsidRPr="008B2775" w:rsidRDefault="00567FD7" w:rsidP="00567FD7">
      <w:pPr>
        <w:rPr>
          <w:sz w:val="16"/>
          <w:szCs w:val="16"/>
        </w:rPr>
      </w:pPr>
    </w:p>
    <w:p w:rsidR="00567FD7" w:rsidRDefault="00567FD7" w:rsidP="00567FD7">
      <w:r w:rsidRPr="008B2775">
        <w:t>Controlling and recording resampling steps provides the needed input for calculation of expected errors.</w:t>
      </w:r>
    </w:p>
    <w:p w:rsidR="00FB3D9F" w:rsidRPr="008B3241" w:rsidRDefault="00376CF9" w:rsidP="00FB3D9F">
      <w:pPr>
        <w:pStyle w:val="Titolo1"/>
        <w:numPr>
          <w:ilvl w:val="0"/>
          <w:numId w:val="0"/>
        </w:numPr>
      </w:pPr>
      <w:bookmarkStart w:id="197" w:name="_Toc202867265"/>
      <w:bookmarkStart w:id="198" w:name="_Toc202872593"/>
      <w:bookmarkStart w:id="199" w:name="_Toc203821282"/>
      <w:bookmarkStart w:id="200" w:name="_Toc204079985"/>
      <w:bookmarkStart w:id="201" w:name="_Toc204080393"/>
      <w:bookmarkStart w:id="202" w:name="_Toc202873578"/>
      <w:bookmarkStart w:id="203" w:name="_Toc207684645"/>
      <w:r>
        <w:br w:type="page"/>
      </w:r>
      <w:bookmarkStart w:id="204" w:name="_Toc202867270"/>
      <w:bookmarkStart w:id="205" w:name="_Toc202872598"/>
      <w:bookmarkStart w:id="206" w:name="_Toc203821287"/>
      <w:bookmarkStart w:id="207" w:name="_Toc204079990"/>
      <w:bookmarkStart w:id="208" w:name="_Toc204080398"/>
      <w:bookmarkStart w:id="209" w:name="_Toc202873583"/>
      <w:bookmarkStart w:id="210" w:name="_Toc207684650"/>
      <w:bookmarkStart w:id="211" w:name="_Toc254191122"/>
      <w:bookmarkStart w:id="212" w:name="_Toc339566098"/>
      <w:bookmarkStart w:id="213" w:name="_Toc354944610"/>
      <w:bookmarkStart w:id="214" w:name="_Toc355454539"/>
      <w:bookmarkStart w:id="215" w:name="_Toc355454662"/>
      <w:bookmarkStart w:id="216" w:name="_Toc355454701"/>
      <w:bookmarkStart w:id="217" w:name="_Toc355454740"/>
      <w:bookmarkStart w:id="218" w:name="_Toc361094080"/>
      <w:r w:rsidR="00FB3D9F" w:rsidRPr="008B3241">
        <w:t>Bibliography</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FB3D9F" w:rsidRPr="008B3241" w:rsidRDefault="00FB3D9F" w:rsidP="00FB3D9F"/>
    <w:p w:rsidR="00FB3D9F" w:rsidRPr="00403AD5" w:rsidRDefault="00FB3D9F" w:rsidP="002F689B">
      <w:pPr>
        <w:tabs>
          <w:tab w:val="clear" w:pos="284"/>
          <w:tab w:val="clear" w:pos="567"/>
          <w:tab w:val="clear" w:pos="851"/>
          <w:tab w:val="clear" w:pos="1134"/>
          <w:tab w:val="left" w:pos="1418"/>
        </w:tabs>
        <w:suppressAutoHyphens/>
        <w:autoSpaceDE w:val="0"/>
        <w:autoSpaceDN w:val="0"/>
        <w:adjustRightInd w:val="0"/>
        <w:ind w:left="1418" w:hanging="1418"/>
        <w:rPr>
          <w:rFonts w:cs="Arial"/>
          <w:lang w:eastAsia="en-US"/>
        </w:rPr>
      </w:pPr>
      <w:r w:rsidRPr="00403AD5">
        <w:rPr>
          <w:rFonts w:cs="Arial"/>
          <w:lang w:eastAsia="en-US"/>
        </w:rPr>
        <w:t>[DS-D2.3]</w:t>
      </w:r>
      <w:r w:rsidRPr="00403AD5">
        <w:rPr>
          <w:rFonts w:cs="Arial"/>
          <w:lang w:eastAsia="en-US"/>
        </w:rPr>
        <w:tab/>
        <w:t xml:space="preserve">INSPIRE DS-D2.3, Definition of Annex Themes and Scope, v3.0, http://inspire.jrc.ec.europa.eu/reports/ImplementingRules/DataSpecifications/D2.3_Definition_of_Annex_Themes_and_scope_v3.0.pdf </w:t>
      </w:r>
    </w:p>
    <w:p w:rsidR="00FB3D9F" w:rsidRPr="00403AD5" w:rsidRDefault="00FB3D9F" w:rsidP="002F689B">
      <w:pPr>
        <w:tabs>
          <w:tab w:val="clear" w:pos="284"/>
          <w:tab w:val="clear" w:pos="567"/>
          <w:tab w:val="clear" w:pos="851"/>
          <w:tab w:val="clear" w:pos="1134"/>
          <w:tab w:val="left" w:pos="1418"/>
        </w:tabs>
        <w:suppressAutoHyphens/>
        <w:autoSpaceDE w:val="0"/>
        <w:autoSpaceDN w:val="0"/>
        <w:adjustRightInd w:val="0"/>
        <w:ind w:left="1418" w:hanging="1418"/>
        <w:rPr>
          <w:rFonts w:cs="Arial"/>
          <w:lang w:eastAsia="en-US"/>
        </w:rPr>
      </w:pPr>
    </w:p>
    <w:p w:rsidR="00FB3D9F" w:rsidRPr="00403AD5" w:rsidRDefault="00FB3D9F" w:rsidP="002F689B">
      <w:pPr>
        <w:tabs>
          <w:tab w:val="clear" w:pos="284"/>
          <w:tab w:val="clear" w:pos="567"/>
          <w:tab w:val="clear" w:pos="851"/>
          <w:tab w:val="clear" w:pos="1134"/>
          <w:tab w:val="left" w:pos="1418"/>
        </w:tabs>
        <w:suppressAutoHyphens/>
        <w:autoSpaceDE w:val="0"/>
        <w:autoSpaceDN w:val="0"/>
        <w:adjustRightInd w:val="0"/>
        <w:ind w:left="1418" w:hanging="1418"/>
        <w:rPr>
          <w:rFonts w:cs="Arial"/>
          <w:lang w:eastAsia="en-US"/>
        </w:rPr>
      </w:pPr>
      <w:r w:rsidRPr="00403AD5">
        <w:rPr>
          <w:rFonts w:cs="Arial"/>
          <w:lang w:eastAsia="en-US"/>
        </w:rPr>
        <w:t>[DS-D2.5]</w:t>
      </w:r>
      <w:r w:rsidRPr="00403AD5">
        <w:rPr>
          <w:rFonts w:cs="Arial"/>
          <w:lang w:eastAsia="en-US"/>
        </w:rPr>
        <w:tab/>
        <w:t>INSPIRE DS-D2.5</w:t>
      </w:r>
      <w:r w:rsidR="00F9069B" w:rsidRPr="00403AD5">
        <w:rPr>
          <w:rFonts w:cs="Arial"/>
          <w:lang w:eastAsia="en-US"/>
        </w:rPr>
        <w:t>, Generic Conceptual Model, v3.4rc2</w:t>
      </w:r>
      <w:r w:rsidRPr="00403AD5">
        <w:rPr>
          <w:rFonts w:cs="Arial"/>
          <w:lang w:eastAsia="en-US"/>
        </w:rPr>
        <w:t xml:space="preserve">, </w:t>
      </w:r>
      <w:r w:rsidR="00F9069B" w:rsidRPr="00403AD5">
        <w:rPr>
          <w:i/>
          <w:lang w:eastAsia="en-US"/>
        </w:rPr>
        <w:t>http://inspire.jrc.ec.europa.eu/documents/Data_Specifications/D2.5_v3.4rc2.pdf</w:t>
      </w:r>
      <w:r w:rsidR="00F9069B" w:rsidRPr="00403AD5">
        <w:rPr>
          <w:rFonts w:cs="Arial"/>
          <w:lang w:eastAsia="en-US"/>
        </w:rPr>
        <w:t xml:space="preserve"> </w:t>
      </w:r>
      <w:r w:rsidRPr="00403AD5">
        <w:rPr>
          <w:rFonts w:cs="Arial"/>
          <w:lang w:eastAsia="en-US"/>
        </w:rPr>
        <w:t xml:space="preserve">  </w:t>
      </w:r>
    </w:p>
    <w:p w:rsidR="00FB3D9F" w:rsidRPr="00403AD5" w:rsidRDefault="00FB3D9F" w:rsidP="002F689B">
      <w:pPr>
        <w:tabs>
          <w:tab w:val="clear" w:pos="284"/>
          <w:tab w:val="clear" w:pos="567"/>
          <w:tab w:val="clear" w:pos="851"/>
          <w:tab w:val="clear" w:pos="1134"/>
          <w:tab w:val="left" w:pos="1418"/>
        </w:tabs>
        <w:suppressAutoHyphens/>
        <w:autoSpaceDE w:val="0"/>
        <w:autoSpaceDN w:val="0"/>
        <w:adjustRightInd w:val="0"/>
        <w:ind w:left="1418" w:hanging="1418"/>
        <w:rPr>
          <w:rFonts w:cs="Arial"/>
          <w:lang w:eastAsia="en-US"/>
        </w:rPr>
      </w:pPr>
    </w:p>
    <w:p w:rsidR="00FB3D9F" w:rsidRPr="00403AD5" w:rsidRDefault="00FB3D9F" w:rsidP="002F689B">
      <w:pPr>
        <w:tabs>
          <w:tab w:val="clear" w:pos="284"/>
          <w:tab w:val="clear" w:pos="567"/>
          <w:tab w:val="clear" w:pos="851"/>
          <w:tab w:val="clear" w:pos="1134"/>
          <w:tab w:val="left" w:pos="1418"/>
        </w:tabs>
        <w:suppressAutoHyphens/>
        <w:autoSpaceDE w:val="0"/>
        <w:autoSpaceDN w:val="0"/>
        <w:adjustRightInd w:val="0"/>
        <w:ind w:left="1418" w:hanging="1418"/>
        <w:rPr>
          <w:rFonts w:cs="Arial"/>
          <w:lang w:eastAsia="en-US"/>
        </w:rPr>
      </w:pPr>
      <w:r w:rsidRPr="00403AD5">
        <w:rPr>
          <w:rFonts w:cs="Arial"/>
          <w:lang w:eastAsia="en-US"/>
        </w:rPr>
        <w:t>[DS-D2.6]</w:t>
      </w:r>
      <w:r w:rsidRPr="00403AD5">
        <w:rPr>
          <w:rFonts w:cs="Arial"/>
          <w:lang w:eastAsia="en-US"/>
        </w:rPr>
        <w:tab/>
        <w:t xml:space="preserve">INSPIRE DS-D2.6, Methodology for the development of data specifications, v3.0, http://inspire.jrc.ec.europa.eu/reports/ImplementingRules/DataSpecifications/D2.6_v3.0.pdf </w:t>
      </w:r>
    </w:p>
    <w:p w:rsidR="00FB3D9F" w:rsidRPr="00403AD5" w:rsidRDefault="00FB3D9F" w:rsidP="002F689B">
      <w:pPr>
        <w:tabs>
          <w:tab w:val="clear" w:pos="284"/>
          <w:tab w:val="clear" w:pos="567"/>
          <w:tab w:val="clear" w:pos="851"/>
          <w:tab w:val="clear" w:pos="1134"/>
          <w:tab w:val="left" w:pos="1418"/>
        </w:tabs>
        <w:suppressAutoHyphens/>
        <w:autoSpaceDE w:val="0"/>
        <w:autoSpaceDN w:val="0"/>
        <w:adjustRightInd w:val="0"/>
        <w:ind w:left="1418" w:hanging="1418"/>
        <w:rPr>
          <w:rFonts w:cs="Arial"/>
          <w:lang w:eastAsia="en-US"/>
        </w:rPr>
      </w:pPr>
    </w:p>
    <w:p w:rsidR="00FB3D9F" w:rsidRPr="008B3241" w:rsidRDefault="00FB3D9F" w:rsidP="002F689B">
      <w:pPr>
        <w:tabs>
          <w:tab w:val="clear" w:pos="284"/>
          <w:tab w:val="clear" w:pos="567"/>
          <w:tab w:val="clear" w:pos="851"/>
          <w:tab w:val="clear" w:pos="1134"/>
          <w:tab w:val="left" w:pos="1418"/>
        </w:tabs>
        <w:suppressAutoHyphens/>
        <w:autoSpaceDE w:val="0"/>
        <w:autoSpaceDN w:val="0"/>
        <w:adjustRightInd w:val="0"/>
        <w:ind w:left="1418" w:hanging="1418"/>
        <w:rPr>
          <w:rFonts w:cs="Arial"/>
          <w:lang w:eastAsia="en-US"/>
        </w:rPr>
      </w:pPr>
      <w:r w:rsidRPr="00403AD5">
        <w:rPr>
          <w:rFonts w:cs="Arial"/>
          <w:lang w:eastAsia="en-US"/>
        </w:rPr>
        <w:t>[DS-D2.7]</w:t>
      </w:r>
      <w:r w:rsidRPr="00403AD5">
        <w:rPr>
          <w:rFonts w:cs="Arial"/>
          <w:lang w:eastAsia="en-US"/>
        </w:rPr>
        <w:tab/>
        <w:t>INSPIRE DS-D2.7, Guidelines for the encoding of spatial data, v3.</w:t>
      </w:r>
      <w:r w:rsidR="00F9069B" w:rsidRPr="00403AD5">
        <w:rPr>
          <w:rFonts w:cs="Arial"/>
          <w:lang w:eastAsia="en-US"/>
        </w:rPr>
        <w:t>3rc2</w:t>
      </w:r>
      <w:r w:rsidRPr="00403AD5">
        <w:rPr>
          <w:rFonts w:cs="Arial"/>
          <w:lang w:eastAsia="en-US"/>
        </w:rPr>
        <w:t xml:space="preserve">, </w:t>
      </w:r>
      <w:r w:rsidR="00F9069B" w:rsidRPr="00403AD5">
        <w:rPr>
          <w:i/>
          <w:lang w:eastAsia="en-US"/>
        </w:rPr>
        <w:t>http://inspire.jrc.ec.europa.eu/documents/Data_Specifications/D2.7_v3.3rc2.pdf</w:t>
      </w:r>
      <w:r w:rsidR="00F9069B">
        <w:rPr>
          <w:rFonts w:cs="Arial"/>
          <w:lang w:eastAsia="en-US"/>
        </w:rPr>
        <w:t xml:space="preserve"> </w:t>
      </w:r>
      <w:r>
        <w:rPr>
          <w:rFonts w:cs="Arial"/>
          <w:lang w:eastAsia="en-US"/>
        </w:rPr>
        <w:t xml:space="preserve"> </w:t>
      </w:r>
    </w:p>
    <w:p w:rsidR="00FB3D9F" w:rsidRDefault="00FB3D9F" w:rsidP="002F689B">
      <w:pPr>
        <w:tabs>
          <w:tab w:val="clear" w:pos="284"/>
          <w:tab w:val="clear" w:pos="567"/>
          <w:tab w:val="clear" w:pos="851"/>
          <w:tab w:val="clear" w:pos="1134"/>
          <w:tab w:val="left" w:pos="1991"/>
        </w:tabs>
        <w:suppressAutoHyphens/>
        <w:autoSpaceDE w:val="0"/>
        <w:autoSpaceDN w:val="0"/>
        <w:adjustRightInd w:val="0"/>
        <w:ind w:left="1418" w:hanging="1418"/>
        <w:rPr>
          <w:rFonts w:cs="Arial"/>
          <w:lang w:eastAsia="en-US"/>
        </w:rPr>
      </w:pPr>
    </w:p>
    <w:p w:rsidR="007D1795" w:rsidRDefault="007D1795" w:rsidP="002F689B">
      <w:pPr>
        <w:tabs>
          <w:tab w:val="clear" w:pos="284"/>
          <w:tab w:val="clear" w:pos="567"/>
          <w:tab w:val="clear" w:pos="851"/>
          <w:tab w:val="clear" w:pos="1134"/>
          <w:tab w:val="left" w:pos="1418"/>
        </w:tabs>
        <w:ind w:left="1418" w:hanging="1418"/>
        <w:jc w:val="left"/>
      </w:pPr>
      <w:r>
        <w:t>[EEA 2008]</w:t>
      </w:r>
      <w:r>
        <w:tab/>
      </w:r>
      <w:r w:rsidRPr="00724848">
        <w:t>Guide to geographic data and maps, version 3, December 2008, European Environmental Agency</w:t>
      </w:r>
      <w:r>
        <w:t>,</w:t>
      </w:r>
      <w:r w:rsidRPr="00724848">
        <w:t xml:space="preserve"> </w:t>
      </w:r>
      <w:r w:rsidRPr="00AB0398">
        <w:rPr>
          <w:i/>
        </w:rPr>
        <w:t>http://www.eionet.europa.eu/gis/docs/EEA_GISguide.doc</w:t>
      </w:r>
    </w:p>
    <w:p w:rsidR="002F689B" w:rsidRPr="00724848" w:rsidRDefault="002F689B" w:rsidP="002F689B">
      <w:pPr>
        <w:tabs>
          <w:tab w:val="clear" w:pos="284"/>
          <w:tab w:val="clear" w:pos="567"/>
          <w:tab w:val="clear" w:pos="851"/>
          <w:tab w:val="left" w:pos="1418"/>
          <w:tab w:val="left" w:pos="1800"/>
        </w:tabs>
        <w:ind w:left="1800" w:hanging="1800"/>
        <w:jc w:val="left"/>
      </w:pPr>
    </w:p>
    <w:p w:rsidR="007D1795" w:rsidRPr="00CA5162" w:rsidRDefault="007D1795" w:rsidP="002F689B">
      <w:pPr>
        <w:tabs>
          <w:tab w:val="clear" w:pos="284"/>
          <w:tab w:val="clear" w:pos="567"/>
          <w:tab w:val="clear" w:pos="851"/>
          <w:tab w:val="clear" w:pos="1134"/>
          <w:tab w:val="left" w:pos="1985"/>
        </w:tabs>
        <w:ind w:left="1985" w:hanging="1985"/>
      </w:pPr>
      <w:r w:rsidRPr="00CA5162">
        <w:t>[EUR 19575 EN]</w:t>
      </w:r>
      <w:r w:rsidRPr="00CA5162">
        <w:tab/>
        <w:t xml:space="preserve">Spatial Reference Systems in </w:t>
      </w:r>
      <w:smartTag w:uri="urn:schemas-microsoft-com:office:smarttags" w:element="place">
        <w:r w:rsidRPr="00CA5162">
          <w:t>Europe</w:t>
        </w:r>
      </w:smartTag>
      <w:r w:rsidRPr="00CA5162">
        <w:t xml:space="preserve"> – EUR Report 19575 EN. Proceedings of the “Spatial Reference Systems in </w:t>
      </w:r>
      <w:smartTag w:uri="urn:schemas-microsoft-com:office:smarttags" w:element="place">
        <w:r w:rsidRPr="00CA5162">
          <w:t>Europe</w:t>
        </w:r>
      </w:smartTag>
      <w:r w:rsidRPr="00CA5162">
        <w:t>” workshop, Marne-La Vallee, 29-30 November 1999</w:t>
      </w:r>
    </w:p>
    <w:p w:rsidR="007D1795" w:rsidRPr="00CA5162" w:rsidRDefault="007D1795" w:rsidP="002F689B">
      <w:pPr>
        <w:tabs>
          <w:tab w:val="clear" w:pos="284"/>
          <w:tab w:val="clear" w:pos="567"/>
          <w:tab w:val="clear" w:pos="851"/>
          <w:tab w:val="clear" w:pos="1134"/>
          <w:tab w:val="left" w:pos="1985"/>
        </w:tabs>
        <w:ind w:left="1985" w:hanging="1985"/>
      </w:pPr>
    </w:p>
    <w:p w:rsidR="007D1795" w:rsidRPr="00CA5162" w:rsidRDefault="007D1795" w:rsidP="002F689B">
      <w:pPr>
        <w:tabs>
          <w:tab w:val="clear" w:pos="284"/>
          <w:tab w:val="clear" w:pos="567"/>
          <w:tab w:val="clear" w:pos="851"/>
          <w:tab w:val="clear" w:pos="1134"/>
          <w:tab w:val="left" w:pos="1985"/>
        </w:tabs>
        <w:ind w:left="1985" w:hanging="1985"/>
      </w:pPr>
      <w:r w:rsidRPr="00B90A3A">
        <w:rPr>
          <w:lang w:val="fr-FR"/>
        </w:rPr>
        <w:t>[EUR 20120 EN]</w:t>
      </w:r>
      <w:r w:rsidRPr="00B90A3A">
        <w:rPr>
          <w:lang w:val="fr-FR"/>
        </w:rPr>
        <w:tab/>
        <w:t xml:space="preserve">Map Projections for Europe – EUR Report 20120 EN. </w:t>
      </w:r>
      <w:r w:rsidRPr="00CA5162">
        <w:t xml:space="preserve">Proceedings of the “Map Projections for </w:t>
      </w:r>
      <w:smartTag w:uri="urn:schemas-microsoft-com:office:smarttags" w:element="place">
        <w:r w:rsidRPr="00CA5162">
          <w:t>Europe</w:t>
        </w:r>
      </w:smartTag>
      <w:r w:rsidRPr="00CA5162">
        <w:t xml:space="preserve">” workshop, Marne-La Vallee, 14-15 December 2000 </w:t>
      </w:r>
      <w:r w:rsidRPr="00CA5162">
        <w:rPr>
          <w:rStyle w:val="Rimandonotaapidipagina"/>
        </w:rPr>
        <w:footnoteReference w:id="15"/>
      </w:r>
    </w:p>
    <w:p w:rsidR="007D1795" w:rsidRPr="00CA5162" w:rsidRDefault="007D1795" w:rsidP="002F689B">
      <w:pPr>
        <w:tabs>
          <w:tab w:val="clear" w:pos="284"/>
          <w:tab w:val="clear" w:pos="567"/>
          <w:tab w:val="clear" w:pos="851"/>
          <w:tab w:val="clear" w:pos="1134"/>
          <w:tab w:val="left" w:pos="1985"/>
        </w:tabs>
        <w:ind w:left="1985" w:hanging="1985"/>
      </w:pPr>
    </w:p>
    <w:p w:rsidR="007D1795" w:rsidRPr="00CA5162" w:rsidRDefault="007D1795" w:rsidP="002F689B">
      <w:pPr>
        <w:tabs>
          <w:tab w:val="clear" w:pos="284"/>
          <w:tab w:val="clear" w:pos="567"/>
          <w:tab w:val="clear" w:pos="851"/>
          <w:tab w:val="clear" w:pos="1134"/>
          <w:tab w:val="left" w:pos="1985"/>
        </w:tabs>
        <w:ind w:left="1985" w:hanging="1985"/>
      </w:pPr>
      <w:r w:rsidRPr="00801E68">
        <w:rPr>
          <w:lang w:val="sv-SE"/>
        </w:rPr>
        <w:t>[EUR 21494 EN]</w:t>
      </w:r>
      <w:r w:rsidRPr="00801E68">
        <w:rPr>
          <w:lang w:val="sv-SE"/>
        </w:rPr>
        <w:tab/>
        <w:t xml:space="preserve">European Reference Grids – EUR Report 21494 EN. </w:t>
      </w:r>
      <w:r w:rsidRPr="00CA5162">
        <w:t xml:space="preserve">Proceedings of the “European Reference Grids” workshop, Ispra, 27-29 October 2003 </w:t>
      </w:r>
      <w:r w:rsidRPr="00CA5162">
        <w:rPr>
          <w:rStyle w:val="Rimandonotaapidipagina"/>
        </w:rPr>
        <w:footnoteReference w:id="16"/>
      </w:r>
    </w:p>
    <w:p w:rsidR="007D1795" w:rsidRDefault="007D1795" w:rsidP="00FB3D9F">
      <w:pPr>
        <w:suppressAutoHyphens/>
        <w:autoSpaceDE w:val="0"/>
        <w:autoSpaceDN w:val="0"/>
        <w:adjustRightInd w:val="0"/>
        <w:ind w:left="1134" w:hanging="1134"/>
        <w:rPr>
          <w:rFonts w:cs="Arial"/>
          <w:lang w:eastAsia="en-US"/>
        </w:rPr>
      </w:pPr>
    </w:p>
    <w:p w:rsidR="007D1795" w:rsidRPr="00CA5162" w:rsidRDefault="007D1795" w:rsidP="00403AD5">
      <w:pPr>
        <w:tabs>
          <w:tab w:val="clear" w:pos="284"/>
          <w:tab w:val="clear" w:pos="567"/>
          <w:tab w:val="clear" w:pos="851"/>
          <w:tab w:val="clear" w:pos="1134"/>
          <w:tab w:val="left" w:pos="1418"/>
        </w:tabs>
        <w:ind w:left="1418" w:hanging="1418"/>
      </w:pPr>
      <w:r w:rsidRPr="00CA5162">
        <w:t>[EUREF]</w:t>
      </w:r>
      <w:r w:rsidRPr="00CA5162">
        <w:tab/>
      </w:r>
      <w:r w:rsidRPr="00AB0398">
        <w:rPr>
          <w:i/>
        </w:rPr>
        <w:t>www.eu</w:t>
      </w:r>
      <w:r w:rsidRPr="00AB0398">
        <w:rPr>
          <w:i/>
        </w:rPr>
        <w:t>r</w:t>
      </w:r>
      <w:r w:rsidRPr="00AB0398">
        <w:rPr>
          <w:i/>
        </w:rPr>
        <w:t>ef.eu</w:t>
      </w:r>
      <w:r w:rsidRPr="00CA5162">
        <w:t xml:space="preserve"> or </w:t>
      </w:r>
      <w:r w:rsidRPr="00AB0398">
        <w:rPr>
          <w:i/>
        </w:rPr>
        <w:t>www.euref-</w:t>
      </w:r>
      <w:r w:rsidRPr="00AB0398">
        <w:rPr>
          <w:i/>
        </w:rPr>
        <w:t>i</w:t>
      </w:r>
      <w:r w:rsidRPr="00AB0398">
        <w:rPr>
          <w:i/>
        </w:rPr>
        <w:t>ag.net</w:t>
      </w:r>
      <w:r w:rsidRPr="00CA5162">
        <w:t xml:space="preserve"> – EUREF website for information on the ETRS89 and the EVRS</w:t>
      </w:r>
    </w:p>
    <w:p w:rsidR="007D1795" w:rsidRDefault="007D1795" w:rsidP="002F689B">
      <w:pPr>
        <w:tabs>
          <w:tab w:val="clear" w:pos="284"/>
          <w:tab w:val="clear" w:pos="567"/>
          <w:tab w:val="clear" w:pos="851"/>
          <w:tab w:val="clear" w:pos="1134"/>
          <w:tab w:val="left" w:pos="1418"/>
        </w:tabs>
        <w:suppressAutoHyphens/>
        <w:autoSpaceDE w:val="0"/>
        <w:autoSpaceDN w:val="0"/>
        <w:adjustRightInd w:val="0"/>
        <w:ind w:left="1418" w:hanging="1418"/>
        <w:rPr>
          <w:rFonts w:cs="Arial"/>
          <w:lang w:eastAsia="en-US"/>
        </w:rPr>
      </w:pPr>
    </w:p>
    <w:p w:rsidR="007D1795" w:rsidRPr="00CA5162" w:rsidRDefault="007D1795" w:rsidP="002F689B">
      <w:pPr>
        <w:tabs>
          <w:tab w:val="clear" w:pos="284"/>
          <w:tab w:val="clear" w:pos="567"/>
          <w:tab w:val="clear" w:pos="851"/>
          <w:tab w:val="clear" w:pos="1134"/>
          <w:tab w:val="left" w:pos="1418"/>
        </w:tabs>
        <w:ind w:left="1418" w:hanging="1418"/>
      </w:pPr>
      <w:r w:rsidRPr="00CA5162">
        <w:t>[IERS]</w:t>
      </w:r>
      <w:r w:rsidRPr="00CA5162">
        <w:tab/>
      </w:r>
      <w:r w:rsidRPr="00AB0398">
        <w:rPr>
          <w:i/>
        </w:rPr>
        <w:t>www.iers.org</w:t>
      </w:r>
      <w:r w:rsidRPr="00CA5162">
        <w:t xml:space="preserve"> – IERS website for information on the ITRS</w:t>
      </w:r>
    </w:p>
    <w:p w:rsidR="007D1795" w:rsidRDefault="007D1795" w:rsidP="002F689B">
      <w:pPr>
        <w:tabs>
          <w:tab w:val="clear" w:pos="284"/>
          <w:tab w:val="clear" w:pos="567"/>
          <w:tab w:val="clear" w:pos="851"/>
          <w:tab w:val="clear" w:pos="1134"/>
          <w:tab w:val="left" w:pos="1418"/>
        </w:tabs>
        <w:suppressAutoHyphens/>
        <w:autoSpaceDE w:val="0"/>
        <w:autoSpaceDN w:val="0"/>
        <w:adjustRightInd w:val="0"/>
        <w:ind w:left="1418" w:hanging="1418"/>
        <w:rPr>
          <w:rFonts w:cs="Arial"/>
          <w:lang w:eastAsia="en-US"/>
        </w:rPr>
      </w:pPr>
    </w:p>
    <w:p w:rsidR="007D1795" w:rsidRDefault="007D1795" w:rsidP="002F689B">
      <w:pPr>
        <w:tabs>
          <w:tab w:val="clear" w:pos="284"/>
          <w:tab w:val="clear" w:pos="567"/>
          <w:tab w:val="clear" w:pos="851"/>
          <w:tab w:val="clear" w:pos="1134"/>
          <w:tab w:val="left" w:pos="1418"/>
        </w:tabs>
        <w:ind w:left="1418" w:hanging="1418"/>
      </w:pPr>
      <w:r>
        <w:t>[ICAO</w:t>
      </w:r>
      <w:r w:rsidRPr="00CA5162">
        <w:t>]</w:t>
      </w:r>
      <w:r w:rsidRPr="00CA5162">
        <w:tab/>
      </w:r>
      <w:r w:rsidRPr="00AB0398">
        <w:rPr>
          <w:i/>
        </w:rPr>
        <w:t>www.icao.int</w:t>
      </w:r>
      <w:r>
        <w:t xml:space="preserve"> </w:t>
      </w:r>
      <w:r w:rsidR="00BF0015" w:rsidRPr="00AB0398">
        <w:rPr>
          <w:i/>
        </w:rPr>
        <w:t>http://www.wmo.int/</w:t>
      </w:r>
      <w:r>
        <w:t xml:space="preserve"> </w:t>
      </w:r>
      <w:r w:rsidRPr="00CA5162">
        <w:t xml:space="preserve">– </w:t>
      </w:r>
      <w:r>
        <w:t>International Civil Aviation Organization</w:t>
      </w:r>
    </w:p>
    <w:p w:rsidR="007D1795" w:rsidRDefault="007D1795" w:rsidP="002F689B">
      <w:pPr>
        <w:tabs>
          <w:tab w:val="clear" w:pos="284"/>
          <w:tab w:val="clear" w:pos="567"/>
          <w:tab w:val="clear" w:pos="851"/>
          <w:tab w:val="clear" w:pos="1134"/>
          <w:tab w:val="left" w:pos="1418"/>
        </w:tabs>
        <w:ind w:left="1418" w:hanging="1418"/>
      </w:pPr>
    </w:p>
    <w:p w:rsidR="007D1795" w:rsidRPr="00CA5162" w:rsidRDefault="007D1795" w:rsidP="002F689B">
      <w:pPr>
        <w:tabs>
          <w:tab w:val="clear" w:pos="284"/>
          <w:tab w:val="clear" w:pos="567"/>
          <w:tab w:val="clear" w:pos="851"/>
          <w:tab w:val="clear" w:pos="1134"/>
          <w:tab w:val="left" w:pos="1418"/>
        </w:tabs>
        <w:ind w:left="1418" w:hanging="1418"/>
      </w:pPr>
      <w:r w:rsidRPr="00CA5162">
        <w:t>[IHO]</w:t>
      </w:r>
      <w:r w:rsidRPr="00CA5162">
        <w:tab/>
      </w:r>
      <w:r w:rsidRPr="00AB0398">
        <w:rPr>
          <w:i/>
        </w:rPr>
        <w:t>ww</w:t>
      </w:r>
      <w:r w:rsidRPr="00AB0398">
        <w:rPr>
          <w:i/>
        </w:rPr>
        <w:t>w</w:t>
      </w:r>
      <w:r w:rsidRPr="00AB0398">
        <w:rPr>
          <w:i/>
        </w:rPr>
        <w:t>.iho.int</w:t>
      </w:r>
      <w:r w:rsidRPr="00CA5162">
        <w:t xml:space="preserve"> – IHO website for information on Hydrography</w:t>
      </w:r>
    </w:p>
    <w:p w:rsidR="007D1795" w:rsidRDefault="007D1795" w:rsidP="002F689B">
      <w:pPr>
        <w:tabs>
          <w:tab w:val="clear" w:pos="284"/>
          <w:tab w:val="clear" w:pos="567"/>
          <w:tab w:val="clear" w:pos="851"/>
          <w:tab w:val="clear" w:pos="1134"/>
          <w:tab w:val="left" w:pos="1418"/>
        </w:tabs>
        <w:suppressAutoHyphens/>
        <w:autoSpaceDE w:val="0"/>
        <w:autoSpaceDN w:val="0"/>
        <w:adjustRightInd w:val="0"/>
        <w:ind w:left="1418" w:hanging="1418"/>
        <w:rPr>
          <w:rFonts w:cs="Arial"/>
          <w:lang w:eastAsia="en-US"/>
        </w:rPr>
      </w:pPr>
    </w:p>
    <w:p w:rsidR="007D1795" w:rsidRDefault="007D1795" w:rsidP="002F689B">
      <w:pPr>
        <w:tabs>
          <w:tab w:val="clear" w:pos="284"/>
          <w:tab w:val="clear" w:pos="567"/>
          <w:tab w:val="clear" w:pos="851"/>
          <w:tab w:val="clear" w:pos="1134"/>
          <w:tab w:val="left" w:pos="1418"/>
        </w:tabs>
        <w:ind w:left="1418" w:hanging="1418"/>
      </w:pPr>
      <w:r>
        <w:t>[IOC</w:t>
      </w:r>
      <w:r w:rsidRPr="00CA5162">
        <w:t>]</w:t>
      </w:r>
      <w:r w:rsidRPr="00CA5162">
        <w:tab/>
      </w:r>
      <w:r w:rsidRPr="00AB0398">
        <w:rPr>
          <w:i/>
        </w:rPr>
        <w:t>ioc-unesco.org</w:t>
      </w:r>
      <w:r>
        <w:t xml:space="preserve"> </w:t>
      </w:r>
      <w:r w:rsidR="00BF0015" w:rsidRPr="00AB0398">
        <w:rPr>
          <w:i/>
        </w:rPr>
        <w:t>http://www.wmo.int/</w:t>
      </w:r>
      <w:r>
        <w:t xml:space="preserve"> </w:t>
      </w:r>
      <w:r w:rsidRPr="00CA5162">
        <w:t xml:space="preserve">– </w:t>
      </w:r>
      <w:r>
        <w:t>Intergovernmental Oceanographic Commission</w:t>
      </w:r>
    </w:p>
    <w:p w:rsidR="007D1795" w:rsidRPr="008B3241" w:rsidRDefault="007D1795" w:rsidP="002F689B">
      <w:pPr>
        <w:tabs>
          <w:tab w:val="clear" w:pos="284"/>
          <w:tab w:val="clear" w:pos="567"/>
          <w:tab w:val="clear" w:pos="851"/>
          <w:tab w:val="clear" w:pos="1134"/>
          <w:tab w:val="left" w:pos="1418"/>
        </w:tabs>
        <w:suppressAutoHyphens/>
        <w:autoSpaceDE w:val="0"/>
        <w:autoSpaceDN w:val="0"/>
        <w:adjustRightInd w:val="0"/>
        <w:ind w:left="1418" w:hanging="1418"/>
        <w:rPr>
          <w:rFonts w:cs="Arial"/>
          <w:lang w:eastAsia="en-US"/>
        </w:rPr>
      </w:pPr>
    </w:p>
    <w:p w:rsidR="00FB3D9F" w:rsidRPr="004E2B61" w:rsidRDefault="00FB3D9F" w:rsidP="002F689B">
      <w:pPr>
        <w:tabs>
          <w:tab w:val="clear" w:pos="284"/>
          <w:tab w:val="clear" w:pos="567"/>
          <w:tab w:val="clear" w:pos="851"/>
          <w:tab w:val="clear" w:pos="1134"/>
          <w:tab w:val="left" w:pos="1418"/>
        </w:tabs>
        <w:suppressAutoHyphens/>
        <w:autoSpaceDE w:val="0"/>
        <w:autoSpaceDN w:val="0"/>
        <w:adjustRightInd w:val="0"/>
        <w:ind w:left="1418" w:hanging="1418"/>
      </w:pPr>
      <w:r w:rsidRPr="004E2B61">
        <w:t>[ISO 19111]</w:t>
      </w:r>
      <w:r w:rsidRPr="004E2B61">
        <w:tab/>
        <w:t>EN ISO 19111:2007 Geographic information - Spatial referencing by coordinates (ISO 19111:2007)</w:t>
      </w:r>
    </w:p>
    <w:p w:rsidR="00FB3D9F" w:rsidRPr="004E2B61" w:rsidRDefault="00FB3D9F" w:rsidP="002F689B">
      <w:pPr>
        <w:tabs>
          <w:tab w:val="clear" w:pos="284"/>
          <w:tab w:val="clear" w:pos="567"/>
          <w:tab w:val="clear" w:pos="851"/>
          <w:tab w:val="clear" w:pos="1134"/>
          <w:tab w:val="left" w:pos="1418"/>
        </w:tabs>
        <w:suppressAutoHyphens/>
        <w:autoSpaceDE w:val="0"/>
        <w:autoSpaceDN w:val="0"/>
        <w:adjustRightInd w:val="0"/>
        <w:ind w:left="1418" w:hanging="1418"/>
      </w:pPr>
    </w:p>
    <w:p w:rsidR="00FB3D9F" w:rsidRPr="004E2B61" w:rsidRDefault="00FB3D9F" w:rsidP="002F689B">
      <w:pPr>
        <w:tabs>
          <w:tab w:val="clear" w:pos="284"/>
          <w:tab w:val="clear" w:pos="567"/>
          <w:tab w:val="clear" w:pos="851"/>
          <w:tab w:val="clear" w:pos="1134"/>
          <w:tab w:val="left" w:pos="1418"/>
        </w:tabs>
        <w:suppressAutoHyphens/>
        <w:autoSpaceDE w:val="0"/>
        <w:autoSpaceDN w:val="0"/>
        <w:adjustRightInd w:val="0"/>
        <w:ind w:left="1418" w:hanging="1418"/>
        <w:rPr>
          <w:lang w:val="de-DE"/>
        </w:rPr>
      </w:pPr>
      <w:r w:rsidRPr="004E2B61">
        <w:rPr>
          <w:rFonts w:cs="Arial"/>
          <w:lang w:val="de-DE" w:eastAsia="en-US"/>
        </w:rPr>
        <w:t>[ISO 19115]</w:t>
      </w:r>
      <w:r w:rsidRPr="004E2B61">
        <w:rPr>
          <w:rFonts w:cs="Arial"/>
          <w:lang w:val="de-DE" w:eastAsia="en-US"/>
        </w:rPr>
        <w:tab/>
      </w:r>
      <w:r w:rsidRPr="004E2B61">
        <w:rPr>
          <w:lang w:val="de-DE"/>
        </w:rPr>
        <w:t>EN ISO 19115:2005, Geographic information – Metadata (ISO 19115:2003)</w:t>
      </w:r>
    </w:p>
    <w:p w:rsidR="00FB3D9F" w:rsidRPr="004E2B61" w:rsidRDefault="00FB3D9F" w:rsidP="002F689B">
      <w:pPr>
        <w:tabs>
          <w:tab w:val="clear" w:pos="284"/>
          <w:tab w:val="clear" w:pos="567"/>
          <w:tab w:val="clear" w:pos="851"/>
          <w:tab w:val="clear" w:pos="1134"/>
          <w:tab w:val="left" w:pos="1418"/>
        </w:tabs>
        <w:suppressAutoHyphens/>
        <w:autoSpaceDE w:val="0"/>
        <w:autoSpaceDN w:val="0"/>
        <w:adjustRightInd w:val="0"/>
        <w:ind w:left="1418" w:hanging="1418"/>
        <w:rPr>
          <w:lang w:val="de-DE"/>
        </w:rPr>
      </w:pPr>
    </w:p>
    <w:p w:rsidR="00FB3D9F" w:rsidRPr="004E2B61" w:rsidRDefault="00FB3D9F" w:rsidP="002F689B">
      <w:pPr>
        <w:tabs>
          <w:tab w:val="clear" w:pos="284"/>
          <w:tab w:val="clear" w:pos="567"/>
          <w:tab w:val="clear" w:pos="851"/>
          <w:tab w:val="clear" w:pos="1134"/>
          <w:tab w:val="left" w:pos="1418"/>
        </w:tabs>
        <w:suppressAutoHyphens/>
        <w:autoSpaceDE w:val="0"/>
        <w:autoSpaceDN w:val="0"/>
        <w:adjustRightInd w:val="0"/>
        <w:ind w:left="1418" w:hanging="1418"/>
      </w:pPr>
      <w:r w:rsidRPr="004E2B61">
        <w:t>[ISO 19135]</w:t>
      </w:r>
      <w:r w:rsidRPr="004E2B61">
        <w:tab/>
        <w:t>EN ISO 19135:2007 Geographic information – Procedures for item registration (ISO 19135:2005)</w:t>
      </w:r>
    </w:p>
    <w:p w:rsidR="00FB3D9F" w:rsidRPr="00525899" w:rsidRDefault="00FB3D9F" w:rsidP="002F689B">
      <w:pPr>
        <w:tabs>
          <w:tab w:val="clear" w:pos="284"/>
          <w:tab w:val="clear" w:pos="567"/>
          <w:tab w:val="clear" w:pos="851"/>
          <w:tab w:val="clear" w:pos="1134"/>
          <w:tab w:val="left" w:pos="1418"/>
        </w:tabs>
        <w:suppressAutoHyphens/>
        <w:autoSpaceDE w:val="0"/>
        <w:autoSpaceDN w:val="0"/>
        <w:adjustRightInd w:val="0"/>
        <w:ind w:left="1418" w:hanging="1418"/>
        <w:rPr>
          <w:highlight w:val="yellow"/>
        </w:rPr>
      </w:pPr>
    </w:p>
    <w:p w:rsidR="007D1795" w:rsidRDefault="007D1795" w:rsidP="002F689B">
      <w:pPr>
        <w:tabs>
          <w:tab w:val="clear" w:pos="284"/>
          <w:tab w:val="clear" w:pos="567"/>
          <w:tab w:val="clear" w:pos="851"/>
          <w:tab w:val="clear" w:pos="1134"/>
          <w:tab w:val="left" w:pos="1418"/>
        </w:tabs>
        <w:ind w:left="1418" w:hanging="1418"/>
        <w:rPr>
          <w:rFonts w:cs="Arial"/>
        </w:rPr>
      </w:pPr>
      <w:r>
        <w:rPr>
          <w:rFonts w:cs="Arial"/>
        </w:rPr>
        <w:t>[GRIB]</w:t>
      </w:r>
      <w:r w:rsidR="002F689B">
        <w:rPr>
          <w:rFonts w:cs="Arial"/>
        </w:rPr>
        <w:tab/>
      </w:r>
      <w:r>
        <w:rPr>
          <w:rFonts w:cs="Arial"/>
        </w:rPr>
        <w:t>(GRIdded Binary) – WMO operational open data standard for multiple-dimensioned array data, exchanged daily by WMO, ICAO and IOC,</w:t>
      </w:r>
    </w:p>
    <w:p w:rsidR="007D1795" w:rsidRDefault="007D1795" w:rsidP="002F689B">
      <w:pPr>
        <w:tabs>
          <w:tab w:val="clear" w:pos="284"/>
          <w:tab w:val="clear" w:pos="567"/>
          <w:tab w:val="clear" w:pos="851"/>
          <w:tab w:val="clear" w:pos="1134"/>
        </w:tabs>
        <w:ind w:left="1418"/>
        <w:rPr>
          <w:rFonts w:cs="Arial"/>
        </w:rPr>
      </w:pPr>
      <w:r w:rsidRPr="00AB0398">
        <w:rPr>
          <w:rFonts w:cs="Arial"/>
          <w:i/>
        </w:rPr>
        <w:t>http://www.wmo.ch/pages/prog/www/WMOCodes/OperationalCodes.html</w:t>
      </w:r>
      <w:r>
        <w:rPr>
          <w:rFonts w:cs="Arial"/>
        </w:rPr>
        <w:t xml:space="preserve"> </w:t>
      </w:r>
    </w:p>
    <w:p w:rsidR="007D1795" w:rsidRDefault="007D1795" w:rsidP="002F689B">
      <w:pPr>
        <w:tabs>
          <w:tab w:val="clear" w:pos="284"/>
          <w:tab w:val="clear" w:pos="567"/>
          <w:tab w:val="clear" w:pos="851"/>
          <w:tab w:val="clear" w:pos="1134"/>
          <w:tab w:val="left" w:pos="1418"/>
        </w:tabs>
        <w:ind w:left="1418" w:hanging="1418"/>
        <w:rPr>
          <w:rFonts w:cs="Arial"/>
        </w:rPr>
      </w:pPr>
    </w:p>
    <w:p w:rsidR="007D1795" w:rsidRDefault="007D1795" w:rsidP="002F689B">
      <w:pPr>
        <w:tabs>
          <w:tab w:val="clear" w:pos="284"/>
          <w:tab w:val="clear" w:pos="567"/>
          <w:tab w:val="clear" w:pos="851"/>
          <w:tab w:val="clear" w:pos="1134"/>
          <w:tab w:val="left" w:pos="1418"/>
        </w:tabs>
        <w:autoSpaceDE w:val="0"/>
        <w:autoSpaceDN w:val="0"/>
        <w:adjustRightInd w:val="0"/>
        <w:ind w:left="1418" w:hanging="1418"/>
        <w:rPr>
          <w:rFonts w:cs="Arial"/>
          <w:lang w:val="en-US" w:eastAsia="ko-KR"/>
        </w:rPr>
      </w:pPr>
      <w:r>
        <w:rPr>
          <w:rFonts w:cs="Arial"/>
          <w:lang w:val="en-US" w:eastAsia="ko-KR"/>
        </w:rPr>
        <w:t>[NetCDF]</w:t>
      </w:r>
      <w:r>
        <w:rPr>
          <w:rFonts w:cs="Arial"/>
          <w:lang w:val="en-US" w:eastAsia="ko-KR"/>
        </w:rPr>
        <w:tab/>
        <w:t>(</w:t>
      </w:r>
      <w:r>
        <w:t xml:space="preserve">Network Common Data Form) - </w:t>
      </w:r>
      <w:r w:rsidRPr="00B11157">
        <w:rPr>
          <w:rFonts w:cs="Arial"/>
          <w:lang w:val="en-US" w:eastAsia="ko-KR"/>
        </w:rPr>
        <w:t>Data Exchange Standard of the Climate and Forecasting community</w:t>
      </w:r>
      <w:r>
        <w:t>,</w:t>
      </w:r>
      <w:r w:rsidRPr="004636C5">
        <w:rPr>
          <w:rFonts w:cs="Arial"/>
          <w:lang w:val="en-US" w:eastAsia="ko-KR"/>
        </w:rPr>
        <w:t xml:space="preserve"> </w:t>
      </w:r>
      <w:r w:rsidRPr="00AB0398">
        <w:rPr>
          <w:rFonts w:cs="Arial"/>
          <w:i/>
          <w:lang w:val="en-US" w:eastAsia="ko-KR"/>
        </w:rPr>
        <w:t>http://www.unidata.ucar.edu/software/netcdf/</w:t>
      </w:r>
    </w:p>
    <w:p w:rsidR="007D1795" w:rsidRPr="006834D9" w:rsidRDefault="007D1795" w:rsidP="002F689B">
      <w:pPr>
        <w:tabs>
          <w:tab w:val="clear" w:pos="284"/>
          <w:tab w:val="clear" w:pos="567"/>
          <w:tab w:val="clear" w:pos="851"/>
          <w:tab w:val="clear" w:pos="1134"/>
          <w:tab w:val="left" w:pos="1985"/>
        </w:tabs>
        <w:suppressAutoHyphens/>
        <w:autoSpaceDE w:val="0"/>
        <w:autoSpaceDN w:val="0"/>
        <w:adjustRightInd w:val="0"/>
        <w:ind w:left="1985" w:hanging="1985"/>
        <w:rPr>
          <w:rFonts w:cs="Arial"/>
          <w:lang w:eastAsia="en-US"/>
        </w:rPr>
      </w:pPr>
    </w:p>
    <w:p w:rsidR="007D1795" w:rsidRPr="00CA5162" w:rsidRDefault="007D1795" w:rsidP="002F689B">
      <w:pPr>
        <w:tabs>
          <w:tab w:val="clear" w:pos="284"/>
          <w:tab w:val="clear" w:pos="567"/>
          <w:tab w:val="clear" w:pos="851"/>
          <w:tab w:val="clear" w:pos="1134"/>
        </w:tabs>
        <w:ind w:left="1418" w:hanging="1418"/>
      </w:pPr>
      <w:r w:rsidRPr="00CA5162">
        <w:t>[Snyder, 1987]</w:t>
      </w:r>
      <w:r w:rsidRPr="00CA5162">
        <w:tab/>
        <w:t xml:space="preserve">Map Projections </w:t>
      </w:r>
      <w:r w:rsidRPr="00CA5162">
        <w:rPr>
          <w:rFonts w:cs="Arial"/>
        </w:rPr>
        <w:t>–</w:t>
      </w:r>
      <w:r w:rsidRPr="00CA5162">
        <w:t xml:space="preserve"> A Working Manual – Snyder, John P., </w:t>
      </w:r>
      <w:r w:rsidRPr="00CA5162">
        <w:rPr>
          <w:bCs/>
        </w:rPr>
        <w:t xml:space="preserve">Professional Paper </w:t>
      </w:r>
      <w:r w:rsidRPr="00CA5162">
        <w:t xml:space="preserve">1395, </w:t>
      </w:r>
      <w:smartTag w:uri="urn:schemas-microsoft-com:office:smarttags" w:element="place">
        <w:smartTag w:uri="urn:schemas-microsoft-com:office:smarttags" w:element="country-region">
          <w:r w:rsidRPr="00CA5162">
            <w:t>U.S.</w:t>
          </w:r>
        </w:smartTag>
      </w:smartTag>
      <w:r w:rsidRPr="00CA5162">
        <w:t xml:space="preserve"> Geological Survey, 1987</w:t>
      </w:r>
    </w:p>
    <w:p w:rsidR="007D1795" w:rsidRDefault="007D1795" w:rsidP="002F689B">
      <w:pPr>
        <w:tabs>
          <w:tab w:val="clear" w:pos="284"/>
          <w:tab w:val="clear" w:pos="567"/>
          <w:tab w:val="clear" w:pos="851"/>
          <w:tab w:val="clear" w:pos="1134"/>
        </w:tabs>
        <w:suppressAutoHyphens/>
        <w:autoSpaceDE w:val="0"/>
        <w:autoSpaceDN w:val="0"/>
        <w:adjustRightInd w:val="0"/>
        <w:ind w:left="1418" w:hanging="1418"/>
        <w:rPr>
          <w:rFonts w:cs="Arial"/>
          <w:lang w:eastAsia="en-US"/>
        </w:rPr>
      </w:pPr>
    </w:p>
    <w:p w:rsidR="007D1795" w:rsidRDefault="007D1795" w:rsidP="002F689B">
      <w:pPr>
        <w:tabs>
          <w:tab w:val="clear" w:pos="284"/>
          <w:tab w:val="clear" w:pos="567"/>
          <w:tab w:val="clear" w:pos="851"/>
          <w:tab w:val="clear" w:pos="1134"/>
        </w:tabs>
        <w:ind w:left="1418" w:hanging="1418"/>
      </w:pPr>
      <w:r>
        <w:t>[WMO</w:t>
      </w:r>
      <w:r w:rsidRPr="00CA5162">
        <w:t>]</w:t>
      </w:r>
      <w:r w:rsidRPr="00CA5162">
        <w:tab/>
      </w:r>
      <w:r w:rsidRPr="00AB0398">
        <w:rPr>
          <w:i/>
        </w:rPr>
        <w:t>www.w</w:t>
      </w:r>
      <w:r w:rsidRPr="00AB0398">
        <w:rPr>
          <w:i/>
        </w:rPr>
        <w:t>m</w:t>
      </w:r>
      <w:r w:rsidRPr="00AB0398">
        <w:rPr>
          <w:i/>
        </w:rPr>
        <w:t>o.int</w:t>
      </w:r>
      <w:r>
        <w:t xml:space="preserve"> </w:t>
      </w:r>
      <w:r w:rsidRPr="00CA5162">
        <w:t xml:space="preserve">– </w:t>
      </w:r>
      <w:r>
        <w:t>World Meteorological Organization</w:t>
      </w:r>
    </w:p>
    <w:p w:rsidR="00FB3D9F" w:rsidRPr="008B3241" w:rsidRDefault="00FB3D9F" w:rsidP="002F689B">
      <w:pPr>
        <w:tabs>
          <w:tab w:val="clear" w:pos="284"/>
          <w:tab w:val="clear" w:pos="567"/>
          <w:tab w:val="clear" w:pos="851"/>
          <w:tab w:val="clear" w:pos="1134"/>
        </w:tabs>
        <w:suppressAutoHyphens/>
        <w:autoSpaceDE w:val="0"/>
        <w:autoSpaceDN w:val="0"/>
        <w:adjustRightInd w:val="0"/>
        <w:ind w:left="1418" w:hanging="1418"/>
        <w:rPr>
          <w:rFonts w:cs="Arial"/>
          <w:lang w:eastAsia="en-US"/>
        </w:rPr>
      </w:pPr>
    </w:p>
    <w:p w:rsidR="00FB3D9F" w:rsidRDefault="00FB3D9F" w:rsidP="00FB3D9F"/>
    <w:p w:rsidR="00993852" w:rsidRDefault="00993852" w:rsidP="00993852">
      <w:pPr>
        <w:pStyle w:val="ANNEX"/>
      </w:pPr>
      <w:r>
        <w:br/>
      </w:r>
      <w:bookmarkStart w:id="219" w:name="_Toc361094081"/>
      <w:r>
        <w:t>(normative)</w:t>
      </w:r>
      <w:r>
        <w:br/>
      </w:r>
      <w:r>
        <w:br/>
        <w:t>Abstract Test Suite</w:t>
      </w:r>
      <w:bookmarkEnd w:id="219"/>
    </w:p>
    <w:p w:rsidR="005062FC" w:rsidRDefault="00993852" w:rsidP="006A03F1">
      <w:r>
        <w:t xml:space="preserve">Tests for the requirements on </w:t>
      </w:r>
      <w:r w:rsidR="00800D05">
        <w:t xml:space="preserve">Geographical Grid </w:t>
      </w:r>
      <w:r>
        <w:t xml:space="preserve">Systems included in </w:t>
      </w:r>
      <w:r w:rsidRPr="00B72360">
        <w:t>Commission Regulation (EU) No 1089/2010</w:t>
      </w:r>
      <w:r>
        <w:t xml:space="preserve"> and discussed in these Technical Guidelines have been integrated in the ATS section of the common data specifications document template. All thematic data specifications therefore include the relevant test for the </w:t>
      </w:r>
      <w:r w:rsidR="00A95603">
        <w:t>grid</w:t>
      </w:r>
      <w:r>
        <w:t>-related requirements in their respective ATS (in Annex A), and specifically in section A2.</w:t>
      </w:r>
      <w:r w:rsidR="00A95603">
        <w:t>3</w:t>
      </w:r>
      <w:r w:rsidR="00800D05">
        <w:t>.</w:t>
      </w:r>
    </w:p>
    <w:p w:rsidR="00F82173" w:rsidRDefault="00F82173" w:rsidP="006A03F1"/>
    <w:p w:rsidR="005062FC" w:rsidRDefault="005062FC" w:rsidP="006A03F1">
      <w:r>
        <w:t xml:space="preserve">The common document template contains the following test template for grids. </w:t>
      </w:r>
    </w:p>
    <w:p w:rsidR="00800D05" w:rsidRPr="00E561FE" w:rsidRDefault="00E561FE" w:rsidP="00E561FE">
      <w:pPr>
        <w:spacing w:before="240" w:after="120"/>
        <w:ind w:left="567"/>
        <w:rPr>
          <w:b/>
          <w:bCs/>
          <w:sz w:val="24"/>
        </w:rPr>
      </w:pPr>
      <w:bookmarkStart w:id="220" w:name="_Toc231119449"/>
      <w:bookmarkStart w:id="221" w:name="_Toc231123770"/>
      <w:bookmarkStart w:id="222" w:name="_Toc232663668"/>
      <w:bookmarkStart w:id="223" w:name="_Toc342909819"/>
      <w:bookmarkEnd w:id="197"/>
      <w:bookmarkEnd w:id="198"/>
      <w:bookmarkEnd w:id="199"/>
      <w:bookmarkEnd w:id="200"/>
      <w:bookmarkEnd w:id="201"/>
      <w:bookmarkEnd w:id="202"/>
      <w:bookmarkEnd w:id="203"/>
      <w:bookmarkEnd w:id="220"/>
      <w:bookmarkEnd w:id="221"/>
      <w:bookmarkEnd w:id="222"/>
      <w:r w:rsidRPr="00E561FE">
        <w:rPr>
          <w:b/>
          <w:sz w:val="24"/>
        </w:rPr>
        <w:t>A2.3</w:t>
      </w:r>
      <w:r w:rsidRPr="00E561FE">
        <w:rPr>
          <w:b/>
          <w:sz w:val="24"/>
        </w:rPr>
        <w:tab/>
      </w:r>
      <w:r w:rsidR="00800D05" w:rsidRPr="00E561FE">
        <w:rPr>
          <w:b/>
          <w:sz w:val="24"/>
        </w:rPr>
        <w:t>Grid test</w:t>
      </w:r>
      <w:bookmarkEnd w:id="223"/>
    </w:p>
    <w:p w:rsidR="00800D05" w:rsidRDefault="00800D05" w:rsidP="00800D05">
      <w:pPr>
        <w:shd w:val="clear" w:color="auto" w:fill="E6E6E6"/>
        <w:tabs>
          <w:tab w:val="clear" w:pos="284"/>
          <w:tab w:val="clear" w:pos="567"/>
          <w:tab w:val="left" w:pos="720"/>
        </w:tabs>
        <w:ind w:left="568"/>
      </w:pPr>
      <w:r>
        <w:rPr>
          <w:rFonts w:cs="Arial"/>
        </w:rPr>
        <w:t xml:space="preserve">a) </w:t>
      </w:r>
      <w:r>
        <w:rPr>
          <w:u w:val="single"/>
        </w:rPr>
        <w:t>Purpose</w:t>
      </w:r>
      <w:r>
        <w:t>: Verify that gridded data related are available using the grid compatible with one of the coordinate reference systems defined in Commission Regulation No 1089/2010</w:t>
      </w:r>
    </w:p>
    <w:p w:rsidR="00800D05" w:rsidRDefault="00800D05" w:rsidP="00800D05">
      <w:pPr>
        <w:shd w:val="clear" w:color="auto" w:fill="E6E6E6"/>
        <w:tabs>
          <w:tab w:val="clear" w:pos="284"/>
          <w:tab w:val="clear" w:pos="567"/>
          <w:tab w:val="left" w:pos="720"/>
        </w:tabs>
        <w:ind w:left="568"/>
      </w:pPr>
    </w:p>
    <w:p w:rsidR="00800D05" w:rsidRDefault="00800D05" w:rsidP="00800D05">
      <w:pPr>
        <w:shd w:val="clear" w:color="auto" w:fill="E6E6E6"/>
        <w:tabs>
          <w:tab w:val="clear" w:pos="284"/>
          <w:tab w:val="clear" w:pos="567"/>
          <w:tab w:val="left" w:pos="720"/>
        </w:tabs>
        <w:ind w:left="568"/>
      </w:pPr>
      <w:r>
        <w:t xml:space="preserve">b) </w:t>
      </w:r>
      <w:r>
        <w:rPr>
          <w:u w:val="single"/>
        </w:rPr>
        <w:t>Reference</w:t>
      </w:r>
      <w:r>
        <w:t>: Annex II Section 2.1 and 2.2</w:t>
      </w:r>
      <w:r w:rsidRPr="000C31B6">
        <w:t xml:space="preserve"> </w:t>
      </w:r>
      <w:r>
        <w:t>of Commission Regulation 1089/2010</w:t>
      </w:r>
      <w:r>
        <w:rPr>
          <w:rFonts w:cs="EUAlbertina"/>
          <w:color w:val="000000"/>
        </w:rPr>
        <w:t>.</w:t>
      </w:r>
    </w:p>
    <w:p w:rsidR="00800D05" w:rsidRPr="006549B7" w:rsidRDefault="00800D05" w:rsidP="00800D05">
      <w:pPr>
        <w:shd w:val="clear" w:color="auto" w:fill="E6E6E6"/>
        <w:tabs>
          <w:tab w:val="clear" w:pos="284"/>
          <w:tab w:val="clear" w:pos="567"/>
          <w:tab w:val="left" w:pos="720"/>
        </w:tabs>
        <w:ind w:left="568"/>
        <w:rPr>
          <w:lang w:val="en-US"/>
        </w:rPr>
      </w:pPr>
    </w:p>
    <w:p w:rsidR="00800D05" w:rsidRDefault="00800D05" w:rsidP="00800D05">
      <w:pPr>
        <w:shd w:val="clear" w:color="auto" w:fill="E6E6E6"/>
        <w:tabs>
          <w:tab w:val="clear" w:pos="284"/>
          <w:tab w:val="clear" w:pos="567"/>
          <w:tab w:val="left" w:pos="720"/>
        </w:tabs>
        <w:ind w:left="568"/>
      </w:pPr>
      <w:r>
        <w:t xml:space="preserve">c) </w:t>
      </w:r>
      <w:r>
        <w:rPr>
          <w:u w:val="single"/>
        </w:rPr>
        <w:t>Test Method</w:t>
      </w:r>
      <w:r>
        <w:t xml:space="preserve">: Check whether the dataset is </w:t>
      </w:r>
      <w:r w:rsidR="00E05C03">
        <w:t xml:space="preserve">based on </w:t>
      </w:r>
      <w:r>
        <w:t xml:space="preserve">one of the </w:t>
      </w:r>
      <w:r w:rsidR="00E05C03">
        <w:t>following grids</w:t>
      </w:r>
      <w:r w:rsidR="008B6DC4">
        <w:rPr>
          <w:rFonts w:cs="EUAlbertina"/>
          <w:color w:val="000000"/>
        </w:rPr>
        <w:t>:</w:t>
      </w:r>
    </w:p>
    <w:p w:rsidR="00800D05" w:rsidRPr="00FC51E7" w:rsidRDefault="00800D05" w:rsidP="00800D05">
      <w:pPr>
        <w:numPr>
          <w:ilvl w:val="0"/>
          <w:numId w:val="19"/>
        </w:numPr>
        <w:ind w:left="1135" w:hanging="283"/>
        <w:rPr>
          <w:lang w:eastAsia="ja-JP"/>
        </w:rPr>
      </w:pPr>
      <w:r w:rsidRPr="00FC51E7">
        <w:rPr>
          <w:lang w:eastAsia="ja-JP"/>
        </w:rPr>
        <w:t xml:space="preserve">Grid_ETRS89_GRS80 </w:t>
      </w:r>
      <w:r w:rsidR="00E05C03">
        <w:rPr>
          <w:lang w:eastAsia="ja-JP"/>
        </w:rPr>
        <w:t>(</w:t>
      </w:r>
      <w:r w:rsidRPr="00FC51E7">
        <w:rPr>
          <w:lang w:eastAsia="ja-JP"/>
        </w:rPr>
        <w:t>based on two-dimensional geodetic coordinates using the parameters of the GRS80 ellipsoid</w:t>
      </w:r>
      <w:r w:rsidR="00E05C03">
        <w:rPr>
          <w:lang w:eastAsia="ja-JP"/>
        </w:rPr>
        <w:t>).</w:t>
      </w:r>
      <w:r w:rsidRPr="00FC51E7">
        <w:rPr>
          <w:lang w:eastAsia="ja-JP"/>
        </w:rPr>
        <w:t xml:space="preserve"> </w:t>
      </w:r>
    </w:p>
    <w:p w:rsidR="00800D05" w:rsidRPr="00FC51E7" w:rsidRDefault="00800D05" w:rsidP="00800D05">
      <w:pPr>
        <w:numPr>
          <w:ilvl w:val="0"/>
          <w:numId w:val="19"/>
        </w:numPr>
        <w:ind w:left="1135" w:hanging="283"/>
        <w:rPr>
          <w:lang w:eastAsia="ja-JP"/>
        </w:rPr>
      </w:pPr>
      <w:r w:rsidRPr="00FC51E7">
        <w:rPr>
          <w:lang w:eastAsia="ja-JP"/>
        </w:rPr>
        <w:t xml:space="preserve">Grid_ETRS89_GRS80zn </w:t>
      </w:r>
      <w:r w:rsidR="00E05C03">
        <w:rPr>
          <w:lang w:eastAsia="ja-JP"/>
        </w:rPr>
        <w:t>(</w:t>
      </w:r>
      <w:r w:rsidRPr="00FC51E7">
        <w:rPr>
          <w:lang w:eastAsia="ja-JP"/>
        </w:rPr>
        <w:t>based on two-dimensional geodetic coordinates with zoning</w:t>
      </w:r>
      <w:r w:rsidR="00E05C03">
        <w:rPr>
          <w:lang w:eastAsia="ja-JP"/>
        </w:rPr>
        <w:t>)</w:t>
      </w:r>
    </w:p>
    <w:p w:rsidR="00800D05" w:rsidRPr="00FC51E7" w:rsidRDefault="00E05C03" w:rsidP="00800D05">
      <w:pPr>
        <w:numPr>
          <w:ilvl w:val="0"/>
          <w:numId w:val="19"/>
        </w:numPr>
        <w:ind w:left="1135" w:hanging="283"/>
        <w:rPr>
          <w:lang w:eastAsia="ja-JP"/>
        </w:rPr>
      </w:pPr>
      <w:r>
        <w:rPr>
          <w:lang w:eastAsia="ja-JP"/>
        </w:rPr>
        <w:t>A grid compatible with p</w:t>
      </w:r>
      <w:r w:rsidR="00800D05" w:rsidRPr="00FC51E7">
        <w:rPr>
          <w:lang w:eastAsia="ja-JP"/>
        </w:rPr>
        <w:t>lane coordinates using the Lambert Azimuthal Equal Area projection and the parameters of the GRS80 ellipsoid (ETRS89-LAEA)</w:t>
      </w:r>
      <w:r w:rsidR="008B6DC4">
        <w:rPr>
          <w:lang w:eastAsia="ja-JP"/>
        </w:rPr>
        <w:t>.</w:t>
      </w:r>
    </w:p>
    <w:p w:rsidR="00800D05" w:rsidRPr="00FC51E7" w:rsidRDefault="00E05C03" w:rsidP="00800D05">
      <w:pPr>
        <w:numPr>
          <w:ilvl w:val="0"/>
          <w:numId w:val="19"/>
        </w:numPr>
        <w:ind w:left="1135" w:hanging="283"/>
        <w:rPr>
          <w:lang w:eastAsia="ja-JP"/>
        </w:rPr>
      </w:pPr>
      <w:r>
        <w:rPr>
          <w:lang w:eastAsia="ja-JP"/>
        </w:rPr>
        <w:t>A grid compatible with p</w:t>
      </w:r>
      <w:r w:rsidR="00800D05" w:rsidRPr="00FC51E7">
        <w:rPr>
          <w:lang w:eastAsia="ja-JP"/>
        </w:rPr>
        <w:t>lane coordinates using the Lambert Conformal Conic projection and the parameters of the GRS80 ellipsoid (ETRS89-LCC)</w:t>
      </w:r>
      <w:r w:rsidR="00B44A88">
        <w:rPr>
          <w:lang w:eastAsia="ja-JP"/>
        </w:rPr>
        <w:t>.</w:t>
      </w:r>
    </w:p>
    <w:p w:rsidR="00800D05" w:rsidRDefault="00B44A88" w:rsidP="00800D05">
      <w:pPr>
        <w:numPr>
          <w:ilvl w:val="0"/>
          <w:numId w:val="19"/>
        </w:numPr>
        <w:ind w:left="1135" w:hanging="283"/>
        <w:rPr>
          <w:lang w:eastAsia="ja-JP"/>
        </w:rPr>
      </w:pPr>
      <w:r>
        <w:rPr>
          <w:lang w:eastAsia="ja-JP"/>
        </w:rPr>
        <w:t>A grid compatible with p</w:t>
      </w:r>
      <w:r w:rsidR="00800D05" w:rsidRPr="00FC51E7">
        <w:rPr>
          <w:lang w:eastAsia="ja-JP"/>
        </w:rPr>
        <w:t>lane coordinates using the Transverse Mercator projection and the parameters of the GRS80 ellipsoid (ETRS89-TMzn)</w:t>
      </w:r>
      <w:r>
        <w:rPr>
          <w:lang w:eastAsia="ja-JP"/>
        </w:rPr>
        <w:t>.</w:t>
      </w:r>
    </w:p>
    <w:p w:rsidR="00800D05" w:rsidRDefault="00800D05" w:rsidP="00800D05">
      <w:pPr>
        <w:shd w:val="clear" w:color="auto" w:fill="E6E6E6"/>
        <w:tabs>
          <w:tab w:val="clear" w:pos="284"/>
          <w:tab w:val="clear" w:pos="567"/>
          <w:tab w:val="left" w:pos="720"/>
        </w:tabs>
        <w:ind w:left="568"/>
      </w:pPr>
    </w:p>
    <w:p w:rsidR="00800D05" w:rsidRDefault="00800D05" w:rsidP="00800D05">
      <w:pPr>
        <w:shd w:val="clear" w:color="auto" w:fill="E6E6E6"/>
        <w:tabs>
          <w:tab w:val="clear" w:pos="284"/>
          <w:tab w:val="clear" w:pos="567"/>
          <w:tab w:val="left" w:pos="720"/>
        </w:tabs>
        <w:ind w:left="568"/>
      </w:pPr>
      <w:r>
        <w:t>NOTE</w:t>
      </w:r>
      <w:r>
        <w:tab/>
        <w:t>Further technical information is given in Section 6 of this document.</w:t>
      </w:r>
    </w:p>
    <w:p w:rsidR="00800D05" w:rsidRDefault="00800D05" w:rsidP="00FC6B34"/>
    <w:p w:rsidR="005062FC" w:rsidRDefault="005062FC" w:rsidP="005062FC">
      <w:pPr>
        <w:tabs>
          <w:tab w:val="clear" w:pos="284"/>
          <w:tab w:val="clear" w:pos="567"/>
        </w:tabs>
      </w:pPr>
      <w:r>
        <w:t>NOTE</w:t>
      </w:r>
      <w:r>
        <w:tab/>
        <w:t xml:space="preserve">In each data specification, </w:t>
      </w:r>
      <w:r w:rsidRPr="00800D05">
        <w:t xml:space="preserve">those grids that are not applicable to </w:t>
      </w:r>
      <w:r>
        <w:t>the specific</w:t>
      </w:r>
      <w:r w:rsidRPr="00800D05">
        <w:t xml:space="preserve"> data theme </w:t>
      </w:r>
      <w:r>
        <w:t>should be deleted also in the ATS. Unless an exception is specified in the specific data specification, only the ETRS89_GRS80 and Grid_ETRS89_GRS80zn should be included.</w:t>
      </w:r>
    </w:p>
    <w:p w:rsidR="00C328ED" w:rsidRDefault="00C328ED" w:rsidP="00800D05"/>
    <w:p w:rsidR="00C328ED" w:rsidRPr="00D578E6" w:rsidRDefault="00C328ED" w:rsidP="00800D05">
      <w:r>
        <w:t>In the following details are given on how to check conformance with the two grids defined in this specification.</w:t>
      </w:r>
    </w:p>
    <w:p w:rsidR="00800D05" w:rsidRPr="00F82173" w:rsidRDefault="00800D05" w:rsidP="00F82173">
      <w:pPr>
        <w:pStyle w:val="a2"/>
      </w:pPr>
      <w:bookmarkStart w:id="224" w:name="_Ref326240872"/>
      <w:bookmarkStart w:id="225" w:name="_Toc355454226"/>
      <w:bookmarkStart w:id="226" w:name="_Toc361094082"/>
      <w:bookmarkEnd w:id="2"/>
      <w:bookmarkEnd w:id="3"/>
      <w:bookmarkEnd w:id="4"/>
      <w:r w:rsidRPr="00F82173">
        <w:t>Equal Area Grid test</w:t>
      </w:r>
      <w:bookmarkEnd w:id="224"/>
      <w:bookmarkEnd w:id="225"/>
      <w:bookmarkEnd w:id="226"/>
    </w:p>
    <w:p w:rsidR="00800D05" w:rsidRDefault="00800D05" w:rsidP="00800D05">
      <w:bookmarkStart w:id="227" w:name="any_grid"/>
      <w:r>
        <w:rPr>
          <w:rFonts w:cs="Arial"/>
        </w:rPr>
        <w:t xml:space="preserve">a) </w:t>
      </w:r>
      <w:r>
        <w:rPr>
          <w:u w:val="single"/>
        </w:rPr>
        <w:t>Purpose</w:t>
      </w:r>
      <w:r>
        <w:t xml:space="preserve">: Verify that if a geographical grid based on the </w:t>
      </w:r>
      <w:r>
        <w:rPr>
          <w:lang w:eastAsia="ja-JP"/>
        </w:rPr>
        <w:t>ETRS89-LAEA coordinate reference system</w:t>
      </w:r>
      <w:r>
        <w:t xml:space="preserve"> is used for the provision of gridded data within the geographical scope of ETRS89, such grid corresponds to the Equal Area Grid (Grid_ETRS89-LAEA) as defined in Commission Regulation No 1089/2010.</w:t>
      </w:r>
    </w:p>
    <w:p w:rsidR="00800D05" w:rsidRDefault="00800D05" w:rsidP="00800D05"/>
    <w:p w:rsidR="00800D05" w:rsidRDefault="00800D05" w:rsidP="00800D05">
      <w:r>
        <w:t xml:space="preserve">b) </w:t>
      </w:r>
      <w:r>
        <w:rPr>
          <w:u w:val="single"/>
        </w:rPr>
        <w:t>Reference</w:t>
      </w:r>
      <w:r>
        <w:t>: Annex II Section 2.2 and 2.2.1</w:t>
      </w:r>
      <w:r w:rsidRPr="000C31B6">
        <w:t xml:space="preserve"> </w:t>
      </w:r>
      <w:r>
        <w:t>of Commission Regulation 1089/2010</w:t>
      </w:r>
      <w:r>
        <w:rPr>
          <w:rFonts w:cs="EUAlbertina"/>
          <w:color w:val="000000"/>
        </w:rPr>
        <w:t>.</w:t>
      </w:r>
    </w:p>
    <w:p w:rsidR="00800D05" w:rsidRPr="006549B7" w:rsidRDefault="00800D05" w:rsidP="00800D05">
      <w:pPr>
        <w:rPr>
          <w:lang w:val="en-US"/>
        </w:rPr>
      </w:pPr>
    </w:p>
    <w:p w:rsidR="00800D05" w:rsidRDefault="00800D05" w:rsidP="00800D05">
      <w:r>
        <w:t xml:space="preserve">c) </w:t>
      </w:r>
      <w:r>
        <w:rPr>
          <w:u w:val="single"/>
        </w:rPr>
        <w:t>Test Method</w:t>
      </w:r>
      <w:r>
        <w:t>: Check whether the ETRS89-LAEA geographic grid complies with the characteristics specified for the Equal Area Grid (Grid_ETRS89-LAEA)</w:t>
      </w:r>
      <w:r>
        <w:rPr>
          <w:rFonts w:cs="EUAlbertina"/>
          <w:color w:val="000000"/>
        </w:rPr>
        <w:t>:</w:t>
      </w:r>
    </w:p>
    <w:p w:rsidR="00800D05" w:rsidRDefault="00800D05" w:rsidP="00800D05">
      <w:pPr>
        <w:numPr>
          <w:ilvl w:val="0"/>
          <w:numId w:val="19"/>
        </w:numPr>
        <w:spacing w:before="60" w:after="60"/>
        <w:ind w:left="568" w:hanging="284"/>
        <w:rPr>
          <w:lang w:eastAsia="ja-JP"/>
        </w:rPr>
      </w:pPr>
      <w:r w:rsidRPr="00D623EB">
        <w:t>The grid is based on the ETRS89 Lambert Azimuthal Equal Area (ETRS89-LAEA) coordinate refe</w:t>
      </w:r>
      <w:r w:rsidRPr="00D623EB">
        <w:t>r</w:t>
      </w:r>
      <w:r w:rsidRPr="00D623EB">
        <w:t>ence system</w:t>
      </w:r>
      <w:r w:rsidR="005C07A1">
        <w:t xml:space="preserve"> with the </w:t>
      </w:r>
      <w:r w:rsidR="005C07A1" w:rsidRPr="00D623EB">
        <w:t>centre of the projection</w:t>
      </w:r>
      <w:r w:rsidR="005C07A1" w:rsidRPr="00D623EB">
        <w:rPr>
          <w:rFonts w:cs="Arial"/>
        </w:rPr>
        <w:t xml:space="preserve"> </w:t>
      </w:r>
      <w:r w:rsidR="005C07A1">
        <w:rPr>
          <w:rFonts w:cs="Arial"/>
        </w:rPr>
        <w:t>at</w:t>
      </w:r>
      <w:r w:rsidR="005C07A1" w:rsidRPr="00D623EB">
        <w:rPr>
          <w:rFonts w:cs="Arial"/>
        </w:rPr>
        <w:t xml:space="preserve"> the point 52</w:t>
      </w:r>
      <w:r w:rsidR="005C07A1" w:rsidRPr="00D623EB">
        <w:rPr>
          <w:rFonts w:cs="Arial"/>
          <w:vertAlign w:val="superscript"/>
        </w:rPr>
        <w:t xml:space="preserve">o </w:t>
      </w:r>
      <w:r w:rsidR="005C07A1" w:rsidRPr="00D623EB">
        <w:rPr>
          <w:rFonts w:cs="Arial"/>
        </w:rPr>
        <w:t>N, 10</w:t>
      </w:r>
      <w:r w:rsidR="005C07A1" w:rsidRPr="00D623EB">
        <w:rPr>
          <w:rFonts w:cs="Arial"/>
          <w:vertAlign w:val="superscript"/>
        </w:rPr>
        <w:t>o</w:t>
      </w:r>
      <w:r w:rsidR="005C07A1" w:rsidRPr="00D623EB">
        <w:rPr>
          <w:rFonts w:cs="Arial"/>
        </w:rPr>
        <w:t xml:space="preserve"> E and </w:t>
      </w:r>
      <w:r w:rsidR="005C07A1" w:rsidRPr="00D623EB">
        <w:rPr>
          <w:rFonts w:cs="Arial"/>
          <w:color w:val="000000"/>
          <w:lang w:eastAsia="sv-SE"/>
        </w:rPr>
        <w:t>false easting: x</w:t>
      </w:r>
      <w:r w:rsidR="005C07A1" w:rsidRPr="00D623EB">
        <w:rPr>
          <w:rFonts w:cs="Arial"/>
          <w:color w:val="000000"/>
          <w:vertAlign w:val="subscript"/>
          <w:lang w:eastAsia="sv-SE"/>
        </w:rPr>
        <w:t xml:space="preserve">0 </w:t>
      </w:r>
      <w:r w:rsidR="005C07A1" w:rsidRPr="00D623EB">
        <w:rPr>
          <w:rFonts w:cs="Arial"/>
          <w:color w:val="000000"/>
          <w:lang w:eastAsia="sv-SE"/>
        </w:rPr>
        <w:t xml:space="preserve">= </w:t>
      </w:r>
      <w:smartTag w:uri="urn:schemas-microsoft-com:office:smarttags" w:element="metricconverter">
        <w:smartTagPr>
          <w:attr w:name="ProductID" w:val="4321000ﾠm"/>
        </w:smartTagPr>
        <w:r w:rsidR="005C07A1" w:rsidRPr="00D623EB">
          <w:rPr>
            <w:rFonts w:cs="Arial"/>
            <w:color w:val="000000"/>
            <w:lang w:eastAsia="sv-SE"/>
          </w:rPr>
          <w:t>4321000 m</w:t>
        </w:r>
      </w:smartTag>
      <w:r w:rsidR="005C07A1" w:rsidRPr="00D623EB">
        <w:rPr>
          <w:rFonts w:cs="Arial"/>
          <w:color w:val="000000"/>
          <w:lang w:eastAsia="sv-SE"/>
        </w:rPr>
        <w:t>, false northing: y</w:t>
      </w:r>
      <w:r w:rsidR="005C07A1" w:rsidRPr="00D623EB">
        <w:rPr>
          <w:rFonts w:cs="Arial"/>
          <w:color w:val="000000"/>
          <w:vertAlign w:val="subscript"/>
          <w:lang w:eastAsia="sv-SE"/>
        </w:rPr>
        <w:t xml:space="preserve">0 </w:t>
      </w:r>
      <w:r w:rsidR="005C07A1" w:rsidRPr="00D623EB">
        <w:rPr>
          <w:rFonts w:cs="Arial"/>
          <w:color w:val="000000"/>
          <w:lang w:eastAsia="sv-SE"/>
        </w:rPr>
        <w:t xml:space="preserve">= </w:t>
      </w:r>
      <w:smartTag w:uri="urn:schemas-microsoft-com:office:smarttags" w:element="metricconverter">
        <w:smartTagPr>
          <w:attr w:name="ProductID" w:val="3210000ﾠm"/>
        </w:smartTagPr>
        <w:r w:rsidR="005C07A1" w:rsidRPr="00D623EB">
          <w:rPr>
            <w:rFonts w:cs="Arial"/>
            <w:color w:val="000000"/>
            <w:lang w:eastAsia="sv-SE"/>
          </w:rPr>
          <w:t>3210000 m</w:t>
        </w:r>
      </w:smartTag>
      <w:r>
        <w:t>.</w:t>
      </w:r>
      <w:r w:rsidRPr="00D623EB">
        <w:t xml:space="preserve"> </w:t>
      </w:r>
    </w:p>
    <w:p w:rsidR="00800D05" w:rsidRDefault="00800D05" w:rsidP="00800D05">
      <w:pPr>
        <w:numPr>
          <w:ilvl w:val="0"/>
          <w:numId w:val="19"/>
        </w:numPr>
        <w:spacing w:before="60" w:after="60"/>
        <w:ind w:left="568" w:hanging="284"/>
        <w:rPr>
          <w:lang w:eastAsia="ja-JP"/>
        </w:rPr>
      </w:pPr>
      <w:r w:rsidRPr="00D623EB">
        <w:t>The origin of the grid coincides with the false origin of the ETRS89-LAEA coordinate reference sy</w:t>
      </w:r>
      <w:r w:rsidRPr="00D623EB">
        <w:t>s</w:t>
      </w:r>
      <w:r w:rsidRPr="00D623EB">
        <w:t>tem (x=0, y=0)</w:t>
      </w:r>
      <w:r>
        <w:t>.</w:t>
      </w:r>
    </w:p>
    <w:p w:rsidR="00800D05" w:rsidRDefault="00800D05" w:rsidP="00800D05">
      <w:pPr>
        <w:numPr>
          <w:ilvl w:val="0"/>
          <w:numId w:val="19"/>
        </w:numPr>
        <w:spacing w:after="60"/>
        <w:ind w:left="568" w:hanging="284"/>
        <w:rPr>
          <w:lang w:eastAsia="ja-JP"/>
        </w:rPr>
      </w:pPr>
      <w:r w:rsidRPr="00D623EB">
        <w:t>The grid orientation is south-north, west-east.</w:t>
      </w:r>
    </w:p>
    <w:p w:rsidR="00800D05" w:rsidRDefault="00800D05" w:rsidP="00800D05">
      <w:pPr>
        <w:numPr>
          <w:ilvl w:val="0"/>
          <w:numId w:val="19"/>
        </w:numPr>
        <w:spacing w:after="60"/>
        <w:ind w:left="568" w:hanging="284"/>
        <w:rPr>
          <w:lang w:eastAsia="ja-JP"/>
        </w:rPr>
      </w:pPr>
      <w:r w:rsidRPr="00D623EB">
        <w:t xml:space="preserve">The grid </w:t>
      </w:r>
      <w:r>
        <w:t>has one of the following resolution levels:</w:t>
      </w:r>
      <w:r w:rsidRPr="00D623EB">
        <w:t xml:space="preserve"> 1m, 10m, 100m, 1000m, 10000m and 100000m.</w:t>
      </w:r>
    </w:p>
    <w:p w:rsidR="00800D05" w:rsidRDefault="00800D05" w:rsidP="00800D05">
      <w:pPr>
        <w:numPr>
          <w:ilvl w:val="0"/>
          <w:numId w:val="19"/>
        </w:numPr>
        <w:spacing w:after="60"/>
        <w:ind w:left="568" w:hanging="284"/>
        <w:rPr>
          <w:lang w:eastAsia="ja-JP"/>
        </w:rPr>
      </w:pPr>
      <w:r w:rsidRPr="00D623EB">
        <w:t xml:space="preserve">The grid is </w:t>
      </w:r>
      <w:r>
        <w:t>designated as ‘</w:t>
      </w:r>
      <w:r w:rsidRPr="00D623EB">
        <w:t>Grid_ETRS89-LAEA</w:t>
      </w:r>
      <w:r>
        <w:t>_</w:t>
      </w:r>
      <w:r w:rsidRPr="00A76368">
        <w:rPr>
          <w:i/>
        </w:rPr>
        <w:t>res</w:t>
      </w:r>
      <w:r>
        <w:t xml:space="preserve">’, where </w:t>
      </w:r>
      <w:r w:rsidRPr="00A76368">
        <w:rPr>
          <w:i/>
        </w:rPr>
        <w:t>res</w:t>
      </w:r>
      <w:r>
        <w:t xml:space="preserve"> represents the resolution level (cell size) in metres</w:t>
      </w:r>
      <w:r w:rsidR="00F82173">
        <w:t xml:space="preserve"> (using the suffix ‘k’ to indicate 1000m for resolutions larger than 1000m, e.g. 100k</w:t>
      </w:r>
      <w:r w:rsidR="00BD56C0">
        <w:t xml:space="preserve"> for a resolution of 100 km</w:t>
      </w:r>
      <w:r w:rsidR="00F82173">
        <w:t xml:space="preserve">) </w:t>
      </w:r>
      <w:r>
        <w:t>.</w:t>
      </w:r>
    </w:p>
    <w:p w:rsidR="00800D05" w:rsidRDefault="00800D05" w:rsidP="00800D05"/>
    <w:p w:rsidR="00800D05" w:rsidRDefault="00800D05" w:rsidP="00800D05">
      <w:r>
        <w:t xml:space="preserve">NOTE </w:t>
      </w:r>
      <w:r w:rsidR="00C66D60">
        <w:t>1</w:t>
      </w:r>
      <w:r>
        <w:tab/>
      </w:r>
      <w:r>
        <w:tab/>
        <w:t>Further technical information is given in Section 5.2.1 of this document.</w:t>
      </w:r>
    </w:p>
    <w:bookmarkEnd w:id="227"/>
    <w:p w:rsidR="00800D05" w:rsidRDefault="00800D05" w:rsidP="00800D05">
      <w:pPr>
        <w:rPr>
          <w:lang w:eastAsia="ja-JP"/>
        </w:rPr>
      </w:pPr>
    </w:p>
    <w:p w:rsidR="00800D05" w:rsidRPr="00767878" w:rsidRDefault="00800D05" w:rsidP="002E3E97">
      <w:pPr>
        <w:pStyle w:val="a2"/>
        <w:rPr>
          <w:bCs/>
        </w:rPr>
      </w:pPr>
      <w:bookmarkStart w:id="228" w:name="_Toc355454227"/>
      <w:bookmarkStart w:id="229" w:name="_Toc361094083"/>
      <w:r w:rsidRPr="00767878">
        <w:t>Zoned Geographic Grid test</w:t>
      </w:r>
      <w:bookmarkEnd w:id="228"/>
      <w:bookmarkEnd w:id="229"/>
    </w:p>
    <w:p w:rsidR="00800D05" w:rsidRDefault="00800D05" w:rsidP="00800D05">
      <w:r w:rsidRPr="00767878">
        <w:rPr>
          <w:rFonts w:cs="Arial"/>
        </w:rPr>
        <w:t xml:space="preserve">a) </w:t>
      </w:r>
      <w:r w:rsidRPr="00767878">
        <w:rPr>
          <w:u w:val="single"/>
        </w:rPr>
        <w:t>Purpose</w:t>
      </w:r>
      <w:r w:rsidRPr="00767878">
        <w:t xml:space="preserve">: Verify that if a geographical grid based on the </w:t>
      </w:r>
      <w:r w:rsidRPr="00767878">
        <w:rPr>
          <w:lang w:eastAsia="ja-JP"/>
        </w:rPr>
        <w:t>ETRS89-GRS80 coordinate reference system</w:t>
      </w:r>
      <w:r w:rsidRPr="00767878">
        <w:t xml:space="preserve"> is used for the provision of gridded data within the geographical scope of ETRS89, such grid corresponds to the Zoned Geographic Grid (Grid_ETRS89-GRS80z</w:t>
      </w:r>
      <w:r w:rsidRPr="00767878">
        <w:rPr>
          <w:i/>
        </w:rPr>
        <w:t>n</w:t>
      </w:r>
      <w:r w:rsidRPr="00767878">
        <w:t>) as defined in Commission Regulation No 1089/2010.</w:t>
      </w:r>
    </w:p>
    <w:p w:rsidR="00800D05" w:rsidRDefault="00800D05" w:rsidP="00800D05"/>
    <w:p w:rsidR="00800D05" w:rsidRDefault="00800D05" w:rsidP="00800D05">
      <w:r>
        <w:t xml:space="preserve">b) </w:t>
      </w:r>
      <w:r>
        <w:rPr>
          <w:u w:val="single"/>
        </w:rPr>
        <w:t>Reference</w:t>
      </w:r>
      <w:r>
        <w:t>: Annex II Section 2.2 and 2.2.2</w:t>
      </w:r>
      <w:r w:rsidRPr="000C31B6">
        <w:t xml:space="preserve"> </w:t>
      </w:r>
      <w:r>
        <w:t>of Commission Regulation 1089/2010</w:t>
      </w:r>
      <w:r>
        <w:rPr>
          <w:rFonts w:cs="EUAlbertina"/>
          <w:color w:val="000000"/>
        </w:rPr>
        <w:t>.</w:t>
      </w:r>
    </w:p>
    <w:p w:rsidR="00800D05" w:rsidRPr="006549B7" w:rsidRDefault="00800D05" w:rsidP="00800D05">
      <w:pPr>
        <w:rPr>
          <w:lang w:val="en-US"/>
        </w:rPr>
      </w:pPr>
    </w:p>
    <w:p w:rsidR="00800D05" w:rsidRDefault="00800D05" w:rsidP="00800D05">
      <w:r>
        <w:t xml:space="preserve">c) </w:t>
      </w:r>
      <w:r>
        <w:rPr>
          <w:u w:val="single"/>
        </w:rPr>
        <w:t>Test Method</w:t>
      </w:r>
      <w:r>
        <w:t>: Check whether the ETRS89-GRS80 geographic grid complies with the characteristics specified for the Zoned Geographic Grid (Grid_ETRS89-GRS80z</w:t>
      </w:r>
      <w:r w:rsidRPr="005C07A1">
        <w:rPr>
          <w:i/>
        </w:rPr>
        <w:t>n</w:t>
      </w:r>
      <w:r>
        <w:t>)</w:t>
      </w:r>
      <w:r>
        <w:rPr>
          <w:rFonts w:cs="EUAlbertina"/>
          <w:color w:val="000000"/>
        </w:rPr>
        <w:t>:</w:t>
      </w:r>
    </w:p>
    <w:p w:rsidR="00800D05" w:rsidRDefault="00800D05" w:rsidP="00800D05">
      <w:pPr>
        <w:numPr>
          <w:ilvl w:val="0"/>
          <w:numId w:val="19"/>
        </w:numPr>
        <w:spacing w:before="60" w:after="60"/>
        <w:ind w:left="568" w:hanging="284"/>
        <w:rPr>
          <w:lang w:eastAsia="ja-JP"/>
        </w:rPr>
      </w:pPr>
      <w:r>
        <w:t>The grid is based on the ETRS89-GRS80 geodetic c</w:t>
      </w:r>
      <w:r>
        <w:t>o</w:t>
      </w:r>
      <w:r>
        <w:t>ordinate reference system</w:t>
      </w:r>
      <w:r w:rsidR="005C07A1">
        <w:t>.</w:t>
      </w:r>
    </w:p>
    <w:p w:rsidR="00800D05" w:rsidRPr="005C07A1" w:rsidRDefault="00800D05" w:rsidP="00800D05">
      <w:pPr>
        <w:numPr>
          <w:ilvl w:val="0"/>
          <w:numId w:val="19"/>
        </w:numPr>
        <w:spacing w:after="60"/>
        <w:ind w:left="568" w:hanging="284"/>
        <w:rPr>
          <w:rFonts w:cs="Arial"/>
        </w:rPr>
      </w:pPr>
      <w:r>
        <w:rPr>
          <w:rFonts w:cs="Arial"/>
        </w:rPr>
        <w:t xml:space="preserve">The origin of the grid coincides with the intersection point of the Equator with the Greenwich </w:t>
      </w:r>
      <w:r w:rsidRPr="00815123">
        <w:rPr>
          <w:rFonts w:cs="Arial"/>
        </w:rPr>
        <w:t>Meridian (</w:t>
      </w:r>
      <w:r w:rsidRPr="00815123">
        <w:rPr>
          <w:lang w:eastAsia="ca-ES"/>
        </w:rPr>
        <w:t xml:space="preserve">GRS80 latitude </w:t>
      </w:r>
      <w:r w:rsidRPr="00815123">
        <w:t>φ</w:t>
      </w:r>
      <w:r w:rsidRPr="00815123">
        <w:rPr>
          <w:lang w:eastAsia="ca-ES"/>
        </w:rPr>
        <w:t>=0; GRS80 long</w:t>
      </w:r>
      <w:r w:rsidRPr="00815123">
        <w:rPr>
          <w:lang w:eastAsia="ca-ES"/>
        </w:rPr>
        <w:t>i</w:t>
      </w:r>
      <w:r w:rsidRPr="00815123">
        <w:rPr>
          <w:lang w:eastAsia="ca-ES"/>
        </w:rPr>
        <w:t>tude λ=0</w:t>
      </w:r>
      <w:r w:rsidRPr="00815123">
        <w:rPr>
          <w:rFonts w:cs="Arial"/>
        </w:rPr>
        <w:t>)</w:t>
      </w:r>
      <w:r>
        <w:rPr>
          <w:rFonts w:cs="Arial"/>
        </w:rPr>
        <w:t>.</w:t>
      </w:r>
    </w:p>
    <w:p w:rsidR="00800D05" w:rsidRPr="005C07A1" w:rsidRDefault="00800D05" w:rsidP="00800D05">
      <w:pPr>
        <w:numPr>
          <w:ilvl w:val="0"/>
          <w:numId w:val="19"/>
        </w:numPr>
        <w:spacing w:after="60"/>
        <w:ind w:left="568" w:hanging="284"/>
        <w:rPr>
          <w:rFonts w:cs="Arial"/>
        </w:rPr>
      </w:pPr>
      <w:r>
        <w:rPr>
          <w:rFonts w:cs="Arial"/>
        </w:rPr>
        <w:t>The grid orientation is south-north and west-east, according to the net defined by the merid</w:t>
      </w:r>
      <w:r>
        <w:rPr>
          <w:rFonts w:cs="Arial"/>
        </w:rPr>
        <w:t>i</w:t>
      </w:r>
      <w:r>
        <w:rPr>
          <w:rFonts w:cs="Arial"/>
        </w:rPr>
        <w:t>ans and parallels of the GRS80 elli</w:t>
      </w:r>
      <w:r>
        <w:rPr>
          <w:rFonts w:cs="Arial"/>
        </w:rPr>
        <w:t>p</w:t>
      </w:r>
      <w:r>
        <w:rPr>
          <w:rFonts w:cs="Arial"/>
        </w:rPr>
        <w:t>soid.</w:t>
      </w:r>
    </w:p>
    <w:p w:rsidR="00800D05" w:rsidRDefault="00800D05" w:rsidP="00800D05">
      <w:pPr>
        <w:numPr>
          <w:ilvl w:val="0"/>
          <w:numId w:val="19"/>
        </w:numPr>
        <w:spacing w:after="60"/>
        <w:ind w:left="568" w:hanging="284"/>
        <w:rPr>
          <w:lang w:eastAsia="ja-JP"/>
        </w:rPr>
      </w:pPr>
      <w:r w:rsidRPr="00D623EB">
        <w:t xml:space="preserve">The grid </w:t>
      </w:r>
      <w:r>
        <w:t>has one of the resolution levels</w:t>
      </w:r>
      <w:r w:rsidRPr="00586B3C">
        <w:t xml:space="preserve"> </w:t>
      </w:r>
      <w:r>
        <w:t>specified</w:t>
      </w:r>
      <w:r w:rsidRPr="00586B3C">
        <w:t xml:space="preserve"> in Table </w:t>
      </w:r>
      <w:r>
        <w:t>2 of this document.</w:t>
      </w:r>
    </w:p>
    <w:p w:rsidR="00800D05" w:rsidRDefault="00800D05" w:rsidP="00800D05">
      <w:pPr>
        <w:numPr>
          <w:ilvl w:val="0"/>
          <w:numId w:val="19"/>
        </w:numPr>
        <w:spacing w:after="60"/>
        <w:ind w:left="568" w:hanging="284"/>
        <w:rPr>
          <w:lang w:eastAsia="ja-JP"/>
        </w:rPr>
      </w:pPr>
      <w:r w:rsidRPr="00586B3C">
        <w:t>Th</w:t>
      </w:r>
      <w:r>
        <w:t>is</w:t>
      </w:r>
      <w:r w:rsidRPr="00586B3C">
        <w:t xml:space="preserve"> </w:t>
      </w:r>
      <w:r>
        <w:t>g</w:t>
      </w:r>
      <w:r w:rsidRPr="00586B3C">
        <w:t xml:space="preserve">rid </w:t>
      </w:r>
      <w:r>
        <w:t>is</w:t>
      </w:r>
      <w:r w:rsidRPr="00586B3C">
        <w:t xml:space="preserve"> subdivided in zones</w:t>
      </w:r>
      <w:r>
        <w:t xml:space="preserve"> which depend on the latitude</w:t>
      </w:r>
      <w:r w:rsidRPr="00586B3C">
        <w:t>. The south-north resolution of the grid ha</w:t>
      </w:r>
      <w:r>
        <w:t>s</w:t>
      </w:r>
      <w:r w:rsidRPr="00586B3C">
        <w:t xml:space="preserve"> equal ang</w:t>
      </w:r>
      <w:r w:rsidRPr="00586B3C">
        <w:t>u</w:t>
      </w:r>
      <w:r w:rsidRPr="00586B3C">
        <w:t xml:space="preserve">lar spacing. The west-east resolution of the grid </w:t>
      </w:r>
      <w:r>
        <w:t>is</w:t>
      </w:r>
      <w:r w:rsidRPr="00586B3C">
        <w:t xml:space="preserve"> established as the product of angular spa</w:t>
      </w:r>
      <w:r w:rsidRPr="00586B3C">
        <w:t>c</w:t>
      </w:r>
      <w:r w:rsidRPr="00586B3C">
        <w:t>ing multiplied by the factor of</w:t>
      </w:r>
      <w:r>
        <w:t xml:space="preserve"> the zone as defined in Table 2 of this document</w:t>
      </w:r>
      <w:r w:rsidRPr="00991932">
        <w:t>.</w:t>
      </w:r>
    </w:p>
    <w:p w:rsidR="00800D05" w:rsidRDefault="00800D05" w:rsidP="00800D05">
      <w:pPr>
        <w:numPr>
          <w:ilvl w:val="0"/>
          <w:numId w:val="19"/>
        </w:numPr>
        <w:spacing w:after="60"/>
        <w:ind w:left="568" w:hanging="284"/>
        <w:rPr>
          <w:lang w:eastAsia="ja-JP"/>
        </w:rPr>
      </w:pPr>
      <w:r w:rsidRPr="00586B3C">
        <w:t>The</w:t>
      </w:r>
      <w:r>
        <w:t xml:space="preserve"> g</w:t>
      </w:r>
      <w:r w:rsidRPr="00586B3C">
        <w:t xml:space="preserve">rid </w:t>
      </w:r>
      <w:r>
        <w:t>is</w:t>
      </w:r>
      <w:r w:rsidRPr="00586B3C">
        <w:t xml:space="preserve"> designated</w:t>
      </w:r>
      <w:r>
        <w:t xml:space="preserve"> as</w:t>
      </w:r>
      <w:r w:rsidRPr="00586B3C">
        <w:t xml:space="preserve"> </w:t>
      </w:r>
      <w:r>
        <w:t>‘</w:t>
      </w:r>
      <w:r w:rsidRPr="00586B3C">
        <w:t>Grid_ETRS89-GRS80z</w:t>
      </w:r>
      <w:r w:rsidRPr="00586B3C">
        <w:rPr>
          <w:i/>
        </w:rPr>
        <w:t>n_res</w:t>
      </w:r>
      <w:r>
        <w:t>’</w:t>
      </w:r>
      <w:r w:rsidRPr="00586B3C">
        <w:t xml:space="preserve">, where </w:t>
      </w:r>
      <w:r w:rsidRPr="00586B3C">
        <w:rPr>
          <w:i/>
        </w:rPr>
        <w:t>n</w:t>
      </w:r>
      <w:r w:rsidRPr="00586B3C">
        <w:t xml:space="preserve"> represents the number of the zone</w:t>
      </w:r>
      <w:r>
        <w:t xml:space="preserve"> (which depends on the latitude)</w:t>
      </w:r>
      <w:r w:rsidRPr="00586B3C">
        <w:t xml:space="preserve"> and </w:t>
      </w:r>
      <w:r w:rsidRPr="00586B3C">
        <w:rPr>
          <w:i/>
        </w:rPr>
        <w:t>res</w:t>
      </w:r>
      <w:r w:rsidRPr="00586B3C">
        <w:t xml:space="preserve"> the cell size in angular units, as specified in</w:t>
      </w:r>
      <w:r>
        <w:t xml:space="preserve"> Table 2 of this document.</w:t>
      </w:r>
    </w:p>
    <w:p w:rsidR="00800D05" w:rsidRDefault="00800D05" w:rsidP="00800D05"/>
    <w:p w:rsidR="00800D05" w:rsidRDefault="00800D05" w:rsidP="00800D05">
      <w:r>
        <w:t xml:space="preserve">NOTE </w:t>
      </w:r>
      <w:r w:rsidR="00C66D60">
        <w:t>1</w:t>
      </w:r>
      <w:r>
        <w:tab/>
      </w:r>
      <w:r>
        <w:tab/>
        <w:t>Further technical information is given in Section 5.2.2 of this document.</w:t>
      </w:r>
    </w:p>
    <w:p w:rsidR="0063712D" w:rsidRPr="008B3241" w:rsidRDefault="0063712D" w:rsidP="004D2468">
      <w:pPr>
        <w:rPr>
          <w:lang w:val="en-US"/>
        </w:rPr>
      </w:pPr>
    </w:p>
    <w:sectPr w:rsidR="0063712D" w:rsidRPr="008B3241" w:rsidSect="00422364">
      <w:headerReference w:type="even" r:id="rId18"/>
      <w:headerReference w:type="default" r:id="rId19"/>
      <w:pgSz w:w="11907" w:h="16840" w:code="9"/>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D21" w:rsidRDefault="00F90D21">
      <w:r>
        <w:separator/>
      </w:r>
    </w:p>
    <w:p w:rsidR="00F90D21" w:rsidRDefault="00F90D21"/>
  </w:endnote>
  <w:endnote w:type="continuationSeparator" w:id="0">
    <w:p w:rsidR="00F90D21" w:rsidRDefault="00F90D21">
      <w:r>
        <w:continuationSeparator/>
      </w:r>
    </w:p>
    <w:p w:rsidR="00F90D21" w:rsidRDefault="00F90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ont368">
    <w:altName w:val="Times New Roman"/>
    <w:panose1 w:val="00000000000000000000"/>
    <w:charset w:val="00"/>
    <w:family w:val="auto"/>
    <w:notTrueType/>
    <w:pitch w:val="default"/>
    <w:sig w:usb0="00000000" w:usb1="00000000" w:usb2="00000000" w:usb3="00000000" w:csb0="00000000" w:csb1="404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V&amp;W Syntax (Adobe)">
    <w:altName w:val="Arial Narrow"/>
    <w:panose1 w:val="00000000000000000000"/>
    <w:charset w:val="00"/>
    <w:family w:val="swiss"/>
    <w:notTrueType/>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charset w:val="00"/>
    <w:family w:val="swiss"/>
    <w:pitch w:val="default"/>
    <w:sig w:usb0="00000003" w:usb1="00000000" w:usb2="00000000" w:usb3="00000000" w:csb0="00000001" w:csb1="00000000"/>
  </w:font>
  <w:font w:name="EUAlbertin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663" w:rsidRDefault="00892663" w:rsidP="00137DE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rsidR="00892663" w:rsidRDefault="00892663">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663" w:rsidRDefault="00892663" w:rsidP="00137DE2">
    <w:pPr>
      <w:pStyle w:val="Pidipa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9E1" w:rsidRDefault="001149E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D21" w:rsidRDefault="00F90D21">
      <w:r>
        <w:separator/>
      </w:r>
    </w:p>
    <w:p w:rsidR="00F90D21" w:rsidRDefault="00F90D21"/>
  </w:footnote>
  <w:footnote w:type="continuationSeparator" w:id="0">
    <w:p w:rsidR="00F90D21" w:rsidRDefault="00F90D21">
      <w:r>
        <w:continuationSeparator/>
      </w:r>
    </w:p>
    <w:p w:rsidR="00F90D21" w:rsidRDefault="00F90D21"/>
  </w:footnote>
  <w:footnote w:id="1">
    <w:p w:rsidR="00892663" w:rsidRPr="00BD2C54" w:rsidRDefault="00892663">
      <w:pPr>
        <w:pStyle w:val="Testonotaapidipagina"/>
        <w:rPr>
          <w:lang w:val="en-US"/>
        </w:rPr>
      </w:pPr>
      <w:r>
        <w:rPr>
          <w:rStyle w:val="Rimandonotaapidipagina"/>
        </w:rPr>
        <w:footnoteRef/>
      </w:r>
      <w:r>
        <w:t xml:space="preserve"> </w:t>
      </w:r>
      <w:r>
        <w:rPr>
          <w:lang w:val="en-US"/>
        </w:rPr>
        <w:t xml:space="preserve">The common document template is available in the “Framework documents” section of the data specifications web page at </w:t>
      </w:r>
      <w:hyperlink r:id="rId1" w:history="1">
        <w:r w:rsidRPr="00E66498">
          <w:rPr>
            <w:rStyle w:val="Collegamentoipertestuale"/>
            <w:lang w:val="en-US"/>
          </w:rPr>
          <w:t>http://inspire.jrc.ec.europa.eu/index.cfm/pageid/2</w:t>
        </w:r>
      </w:hyperlink>
    </w:p>
  </w:footnote>
  <w:footnote w:id="2">
    <w:p w:rsidR="00892663" w:rsidRPr="001F4FE8" w:rsidRDefault="00892663" w:rsidP="0037793A">
      <w:pPr>
        <w:pStyle w:val="Pidipagina"/>
      </w:pPr>
      <w:r>
        <w:rPr>
          <w:rStyle w:val="Rimandonotaapidipagina"/>
        </w:rPr>
        <w:footnoteRef/>
      </w:r>
      <w:r>
        <w:t xml:space="preserve"> </w:t>
      </w:r>
      <w:r w:rsidRPr="001F4FE8">
        <w:t xml:space="preserve">For </w:t>
      </w:r>
      <w:r>
        <w:t xml:space="preserve">all 34 </w:t>
      </w:r>
      <w:r w:rsidRPr="001F4FE8">
        <w:t>Annex I</w:t>
      </w:r>
      <w:r>
        <w:t>,II and III</w:t>
      </w:r>
      <w:r w:rsidRPr="001F4FE8">
        <w:t xml:space="preserve"> data</w:t>
      </w:r>
      <w:r>
        <w:t xml:space="preserve"> themes</w:t>
      </w:r>
      <w:r w:rsidRPr="001F4FE8">
        <w:t>: within two years of the adoption of the corresponding I</w:t>
      </w:r>
      <w:r w:rsidRPr="001F4FE8">
        <w:t>m</w:t>
      </w:r>
      <w:r w:rsidRPr="001F4FE8">
        <w:t>plementing Rules for newly collected and extensively restructured data and within 5 years for other data in ele</w:t>
      </w:r>
      <w:r w:rsidRPr="001F4FE8">
        <w:t>c</w:t>
      </w:r>
      <w:r w:rsidRPr="001F4FE8">
        <w:t>tronic format still in use</w:t>
      </w:r>
    </w:p>
  </w:footnote>
  <w:footnote w:id="3">
    <w:p w:rsidR="00892663" w:rsidRDefault="00892663" w:rsidP="0037793A">
      <w:pPr>
        <w:pStyle w:val="PreformattatoHTML"/>
      </w:pPr>
      <w:r w:rsidRPr="007322B0">
        <w:rPr>
          <w:rStyle w:val="Rimandonotaapidipagina"/>
        </w:rPr>
        <w:footnoteRef/>
      </w:r>
      <w:r w:rsidRPr="007322B0">
        <w:rPr>
          <w:rStyle w:val="Rimandonotaapidipagina"/>
        </w:rPr>
        <w:t xml:space="preserve"> </w:t>
      </w:r>
      <w:r w:rsidRPr="00893529">
        <w:rPr>
          <w:rFonts w:ascii="Arial" w:hAnsi="Arial" w:cs="Times New Roman"/>
          <w:lang w:val="en-GB"/>
        </w:rPr>
        <w:t>The current status of registered SDICs/LMOs is available via</w:t>
      </w:r>
      <w:r>
        <w:rPr>
          <w:rFonts w:ascii="Arial" w:hAnsi="Arial" w:cs="Times New Roman"/>
          <w:lang w:val="en-GB"/>
        </w:rPr>
        <w:t xml:space="preserve"> </w:t>
      </w:r>
      <w:r w:rsidRPr="00893529">
        <w:rPr>
          <w:rFonts w:ascii="Arial" w:hAnsi="Arial" w:cs="Times New Roman"/>
          <w:lang w:val="en-GB"/>
        </w:rPr>
        <w:t>INSPIRE website:</w:t>
      </w:r>
      <w:r>
        <w:t xml:space="preserve"> </w:t>
      </w:r>
      <w:hyperlink r:id="rId2" w:tooltip="blocked::http://inspire.jrc.ec.europa.eu/index.cfm/pageid/42" w:history="1">
        <w:r w:rsidRPr="00893529">
          <w:rPr>
            <w:rStyle w:val="Collegamentoipertestuale"/>
            <w:rFonts w:ascii="Arial" w:hAnsi="Arial" w:cs="Times New Roman"/>
            <w:szCs w:val="14"/>
            <w:lang w:val="en-GB"/>
          </w:rPr>
          <w:t>http://inspire.jrc.ec.europa.eu/index.cfm/pageid/42</w:t>
        </w:r>
      </w:hyperlink>
    </w:p>
  </w:footnote>
  <w:footnote w:id="4">
    <w:p w:rsidR="00892663" w:rsidRPr="00587A4B" w:rsidRDefault="00892663" w:rsidP="0037793A">
      <w:pPr>
        <w:pStyle w:val="Pidipagina"/>
      </w:pPr>
      <w:r w:rsidRPr="007322B0">
        <w:rPr>
          <w:rStyle w:val="Rimandonotaapidipagina"/>
          <w:color w:val="000000"/>
        </w:rPr>
        <w:footnoteRef/>
      </w:r>
      <w:r w:rsidRPr="007322B0">
        <w:rPr>
          <w:rStyle w:val="Rimandonotaapidipagina"/>
          <w:color w:val="000000"/>
        </w:rPr>
        <w:t xml:space="preserve"> </w:t>
      </w:r>
      <w:r>
        <w:t>Surveys on</w:t>
      </w:r>
      <w:r w:rsidRPr="00587A4B">
        <w:t xml:space="preserve"> </w:t>
      </w:r>
      <w:r>
        <w:t>unique identifiers and</w:t>
      </w:r>
      <w:r w:rsidRPr="00587A4B">
        <w:t xml:space="preserve"> usage of the elements of the spatial and temporal schema,</w:t>
      </w:r>
    </w:p>
  </w:footnote>
  <w:footnote w:id="5">
    <w:p w:rsidR="00892663" w:rsidRDefault="00892663" w:rsidP="0037793A">
      <w:pPr>
        <w:pStyle w:val="Pidipagina"/>
      </w:pPr>
      <w:r w:rsidRPr="007322B0">
        <w:rPr>
          <w:rStyle w:val="Rimandonotaapidipagina"/>
          <w:color w:val="000000"/>
        </w:rPr>
        <w:footnoteRef/>
      </w:r>
      <w:r w:rsidRPr="007322B0">
        <w:rPr>
          <w:rStyle w:val="Rimandonotaapidipagina"/>
          <w:color w:val="000000"/>
        </w:rPr>
        <w:t xml:space="preserve"> </w:t>
      </w:r>
      <w:r>
        <w:t>The Data Specification Drafting Team has been composed of experts from Austria, Belgium, Czech Republic, France, Germany, Greece, Italy, Netherlands, Norway, Poland, Switzerland, UK, and the Eur</w:t>
      </w:r>
      <w:r>
        <w:t>o</w:t>
      </w:r>
      <w:r>
        <w:t>pean Environment Agency</w:t>
      </w:r>
    </w:p>
  </w:footnote>
  <w:footnote w:id="6">
    <w:p w:rsidR="00892663" w:rsidRDefault="00892663" w:rsidP="0037793A">
      <w:pPr>
        <w:pStyle w:val="Pidipagina"/>
      </w:pPr>
      <w:r>
        <w:rPr>
          <w:rStyle w:val="Rimandonotaapidipagina"/>
        </w:rPr>
        <w:footnoteRef/>
      </w:r>
      <w:r>
        <w:t xml:space="preserve"> The Thematic Working Groups of Annex II and III themes have been composed of experts from Au</w:t>
      </w:r>
      <w:r>
        <w:t>s</w:t>
      </w:r>
      <w:r>
        <w:t>tria, Belgium, Bulgaria, Czech Republic, Denmark, Finland, France, Germany, Hungary, Ireland, Italy, Latvia, Netherlands, Norway, Poland, Romania, Slovakia, Spain, Sweden, Switzerland, Turkey, UK, the European Commission, and the Eur</w:t>
      </w:r>
      <w:r>
        <w:t>o</w:t>
      </w:r>
      <w:r>
        <w:t>pean Environment Agency</w:t>
      </w:r>
    </w:p>
  </w:footnote>
  <w:footnote w:id="7">
    <w:p w:rsidR="00892663" w:rsidRPr="007452B0" w:rsidRDefault="00892663">
      <w:pPr>
        <w:pStyle w:val="Testonotaapidipagina"/>
        <w:rPr>
          <w:lang w:val="en-US"/>
        </w:rPr>
      </w:pPr>
      <w:r>
        <w:rPr>
          <w:rStyle w:val="Rimandonotaapidipagina"/>
        </w:rPr>
        <w:footnoteRef/>
      </w:r>
      <w:r>
        <w:t xml:space="preserve"> </w:t>
      </w:r>
      <w:r>
        <w:rPr>
          <w:lang w:val="en-US"/>
        </w:rPr>
        <w:t>For Annex II+III, the consultation and testing phase lasted from 20 June to 21 October 2011.</w:t>
      </w:r>
    </w:p>
  </w:footnote>
  <w:footnote w:id="8">
    <w:p w:rsidR="00892663" w:rsidRPr="00566677" w:rsidRDefault="00892663" w:rsidP="0037793A">
      <w:pPr>
        <w:pStyle w:val="Testonotaapidipagina"/>
        <w:rPr>
          <w:rFonts w:cs="Arial"/>
        </w:rPr>
      </w:pPr>
      <w:r>
        <w:rPr>
          <w:rStyle w:val="Rimandonotaapidipagina"/>
        </w:rPr>
        <w:footnoteRef/>
      </w:r>
      <w:r>
        <w:t xml:space="preserve"> </w:t>
      </w:r>
      <w:r w:rsidRPr="001E2142">
        <w:rPr>
          <w:rStyle w:val="Enfasigrassetto"/>
          <w:rFonts w:cs="Arial"/>
          <w:b w:val="0"/>
        </w:rPr>
        <w:t>Commission Regulation (EU) No 1089/2010</w:t>
      </w:r>
      <w:hyperlink r:id="rId3" w:tgtFrame="_blank" w:history="1">
        <w:r w:rsidRPr="00F35F97">
          <w:rPr>
            <w:rStyle w:val="Collegamentoipertestuale"/>
            <w:rFonts w:cs="Arial"/>
            <w:i w:val="0"/>
            <w:lang w:val="en"/>
          </w:rPr>
          <w:t xml:space="preserve"> implementing Directive 2007/2/EC of the European Parliament and of the Council as regards interoperability of spatial data sets and services</w:t>
        </w:r>
        <w:r>
          <w:rPr>
            <w:rStyle w:val="Collegamentoipertestuale"/>
            <w:rFonts w:cs="Arial"/>
            <w:i w:val="0"/>
            <w:lang w:val="en"/>
          </w:rPr>
          <w:t xml:space="preserve">, </w:t>
        </w:r>
      </w:hyperlink>
      <w:r w:rsidRPr="00566677">
        <w:rPr>
          <w:rStyle w:val="Enfasigrassetto"/>
          <w:rFonts w:cs="Arial"/>
          <w:b w:val="0"/>
        </w:rPr>
        <w:t>published in the Official Journal of the European Union on 8</w:t>
      </w:r>
      <w:r w:rsidRPr="00F35F97">
        <w:rPr>
          <w:rStyle w:val="Enfasigrassetto"/>
          <w:rFonts w:cs="Arial"/>
          <w:b w:val="0"/>
          <w:vertAlign w:val="superscript"/>
        </w:rPr>
        <w:t>th</w:t>
      </w:r>
      <w:r w:rsidRPr="00566677">
        <w:rPr>
          <w:rStyle w:val="Enfasigrassetto"/>
          <w:rFonts w:cs="Arial"/>
          <w:b w:val="0"/>
        </w:rPr>
        <w:t xml:space="preserve"> of D</w:t>
      </w:r>
      <w:r w:rsidRPr="00566677">
        <w:rPr>
          <w:rStyle w:val="Enfasigrassetto"/>
          <w:rFonts w:cs="Arial"/>
          <w:b w:val="0"/>
        </w:rPr>
        <w:t>e</w:t>
      </w:r>
      <w:r w:rsidRPr="00566677">
        <w:rPr>
          <w:rStyle w:val="Enfasigrassetto"/>
          <w:rFonts w:cs="Arial"/>
          <w:b w:val="0"/>
        </w:rPr>
        <w:t>cember 2010.</w:t>
      </w:r>
    </w:p>
  </w:footnote>
  <w:footnote w:id="9">
    <w:p w:rsidR="00892663" w:rsidRPr="002F5A1B" w:rsidRDefault="00892663">
      <w:pPr>
        <w:pStyle w:val="Testonotaapidipagina"/>
        <w:rPr>
          <w:lang w:val="en-US"/>
        </w:rPr>
      </w:pPr>
      <w:r>
        <w:rPr>
          <w:rStyle w:val="Rimandonotaapidipagina"/>
        </w:rPr>
        <w:footnoteRef/>
      </w:r>
      <w:r>
        <w:t xml:space="preserve"> </w:t>
      </w:r>
      <w:r>
        <w:rPr>
          <w:lang w:val="en-US"/>
        </w:rPr>
        <w:t>The framework documents are available in the “Framework documents” section of the data specific</w:t>
      </w:r>
      <w:r>
        <w:rPr>
          <w:lang w:val="en-US"/>
        </w:rPr>
        <w:t>a</w:t>
      </w:r>
      <w:r>
        <w:rPr>
          <w:lang w:val="en-US"/>
        </w:rPr>
        <w:t xml:space="preserve">tions web page at </w:t>
      </w:r>
      <w:hyperlink r:id="rId4" w:history="1">
        <w:r w:rsidRPr="00E66498">
          <w:rPr>
            <w:rStyle w:val="Collegamentoipertestuale"/>
            <w:lang w:val="en-US"/>
          </w:rPr>
          <w:t>http://inspire.jrc.ec.europa.eu/index.cfm/pageid/2</w:t>
        </w:r>
      </w:hyperlink>
      <w:r>
        <w:rPr>
          <w:lang w:val="en-US"/>
        </w:rPr>
        <w:t xml:space="preserve"> </w:t>
      </w:r>
    </w:p>
  </w:footnote>
  <w:footnote w:id="10">
    <w:p w:rsidR="00892663" w:rsidRDefault="00892663" w:rsidP="0037793A">
      <w:pPr>
        <w:pStyle w:val="Pidipagina"/>
      </w:pPr>
      <w:r w:rsidRPr="00FF567B">
        <w:rPr>
          <w:rStyle w:val="Rimandonotaapidipagina"/>
        </w:rPr>
        <w:footnoteRef/>
      </w:r>
      <w:r w:rsidRPr="00FF567B">
        <w:rPr>
          <w:rStyle w:val="Rimandonotaapidipagina"/>
        </w:rPr>
        <w:t xml:space="preserve"> </w:t>
      </w:r>
      <w:r>
        <w:t>UML – Unified Modelling Language</w:t>
      </w:r>
    </w:p>
  </w:footnote>
  <w:footnote w:id="11">
    <w:p w:rsidR="00892663" w:rsidRDefault="00892663" w:rsidP="0037793A">
      <w:pPr>
        <w:pStyle w:val="Pidipagina"/>
      </w:pPr>
      <w:r>
        <w:rPr>
          <w:rStyle w:val="Rimandonotaapidipagina"/>
        </w:rPr>
        <w:footnoteRef/>
      </w:r>
      <w:r>
        <w:t xml:space="preserve"> Conceptual models related to specific areas (e.g. INSPIRE themes)</w:t>
      </w:r>
    </w:p>
  </w:footnote>
  <w:footnote w:id="12">
    <w:p w:rsidR="00892663" w:rsidRPr="004B2365" w:rsidRDefault="00892663" w:rsidP="0037793A">
      <w:pPr>
        <w:pStyle w:val="Testonotaapidipagina"/>
        <w:rPr>
          <w:lang w:val="en-US"/>
        </w:rPr>
      </w:pPr>
      <w:r>
        <w:rPr>
          <w:rStyle w:val="Rimandonotaapidipagina"/>
        </w:rPr>
        <w:footnoteRef/>
      </w:r>
      <w:r>
        <w:t xml:space="preserve"> </w:t>
      </w:r>
      <w:r>
        <w:rPr>
          <w:lang w:val="en-US"/>
        </w:rPr>
        <w:t>In the case of the Annex II+III data specifications, the extracted requirements are used to form</w:t>
      </w:r>
      <w:r>
        <w:rPr>
          <w:lang w:val="en-US"/>
        </w:rPr>
        <w:t>u</w:t>
      </w:r>
      <w:r>
        <w:rPr>
          <w:lang w:val="en-US"/>
        </w:rPr>
        <w:t>late an amendment to the existing Implementing Rule.</w:t>
      </w:r>
    </w:p>
  </w:footnote>
  <w:footnote w:id="13">
    <w:p w:rsidR="00892663" w:rsidRPr="00C80299" w:rsidRDefault="00892663" w:rsidP="00FB28C7">
      <w:pPr>
        <w:pStyle w:val="Testonotaapidipagina"/>
        <w:rPr>
          <w:rFonts w:cs="Arial"/>
        </w:rPr>
      </w:pPr>
      <w:r>
        <w:rPr>
          <w:rStyle w:val="Rimandonotaapidipagina"/>
        </w:rPr>
        <w:footnoteRef/>
      </w:r>
      <w:r>
        <w:t xml:space="preserve"> </w:t>
      </w:r>
      <w:bookmarkStart w:id="8" w:name="tex2html204"/>
      <w:r w:rsidRPr="00C80299">
        <w:rPr>
          <w:rStyle w:val="MacchinadascrivereHTML"/>
          <w:rFonts w:cs="Arial"/>
        </w:rPr>
        <w:fldChar w:fldCharType="begin"/>
      </w:r>
      <w:r w:rsidRPr="00C80299">
        <w:rPr>
          <w:rStyle w:val="MacchinadascrivereHTML"/>
          <w:rFonts w:cs="Arial"/>
        </w:rPr>
        <w:instrText xml:space="preserve"> HYPERLINK "http://www.ec-gis.org/sdi/publist/pdfs/annoni-etal2003eur.pdf" </w:instrText>
      </w:r>
      <w:r w:rsidRPr="00C80299">
        <w:rPr>
          <w:rStyle w:val="MacchinadascrivereHTML"/>
          <w:rFonts w:cs="Arial"/>
        </w:rPr>
        <w:fldChar w:fldCharType="separate"/>
      </w:r>
      <w:r w:rsidRPr="00C80299">
        <w:rPr>
          <w:rStyle w:val="Collegamentoipertestuale"/>
          <w:rFonts w:cs="Arial"/>
        </w:rPr>
        <w:t>http://www.ec-gis.org/sdi/publist/pdfs/annoni-etal2003eur.pdf</w:t>
      </w:r>
      <w:r w:rsidRPr="00C80299">
        <w:rPr>
          <w:rStyle w:val="MacchinadascrivereHTML"/>
          <w:rFonts w:cs="Arial"/>
        </w:rPr>
        <w:fldChar w:fldCharType="end"/>
      </w:r>
      <w:bookmarkEnd w:id="8"/>
    </w:p>
  </w:footnote>
  <w:footnote w:id="14">
    <w:p w:rsidR="00892663" w:rsidRPr="005A3532" w:rsidRDefault="00892663" w:rsidP="00F24F25">
      <w:pPr>
        <w:pStyle w:val="Testonotaapidipagina"/>
      </w:pPr>
      <w:r>
        <w:rPr>
          <w:rStyle w:val="Rimandonotaapidipagina"/>
        </w:rPr>
        <w:footnoteRef/>
      </w:r>
      <w:r>
        <w:t xml:space="preserve"> </w:t>
      </w:r>
      <w:r>
        <w:rPr>
          <w:lang w:val="en-US"/>
        </w:rPr>
        <w:t xml:space="preserve">The INSPIRE Glossary is available from </w:t>
      </w:r>
      <w:r w:rsidRPr="005A3532">
        <w:t>http://inspire-registry.jrc.ec.europa.eu/registers/GLOSSARY</w:t>
      </w:r>
    </w:p>
  </w:footnote>
  <w:footnote w:id="15">
    <w:p w:rsidR="00892663" w:rsidRPr="0044739B" w:rsidRDefault="00892663" w:rsidP="007D1795">
      <w:pPr>
        <w:pStyle w:val="Testonotaapidipagina"/>
        <w:rPr>
          <w:sz w:val="16"/>
          <w:szCs w:val="16"/>
          <w:lang w:val="sl-SI"/>
        </w:rPr>
      </w:pPr>
      <w:r>
        <w:rPr>
          <w:rStyle w:val="Rimandonotaapidipagina"/>
        </w:rPr>
        <w:footnoteRef/>
      </w:r>
      <w:r w:rsidRPr="009F4270">
        <w:rPr>
          <w:lang w:val="sl-SI"/>
        </w:rPr>
        <w:t xml:space="preserve"> </w:t>
      </w:r>
      <w:hyperlink r:id="rId5" w:history="1">
        <w:r w:rsidRPr="0044739B">
          <w:rPr>
            <w:rStyle w:val="Collegamentoipertestuale"/>
            <w:sz w:val="16"/>
            <w:szCs w:val="16"/>
            <w:lang w:val="sl-SI"/>
          </w:rPr>
          <w:t>http://www.ec-gis.org/sdi/publist/pdfs/</w:t>
        </w:r>
        <w:r w:rsidRPr="0044739B">
          <w:rPr>
            <w:rStyle w:val="Collegamentoipertestuale"/>
            <w:sz w:val="16"/>
            <w:szCs w:val="16"/>
            <w:lang w:val="sl-SI"/>
          </w:rPr>
          <w:t>a</w:t>
        </w:r>
        <w:r w:rsidRPr="0044739B">
          <w:rPr>
            <w:rStyle w:val="Collegamentoipertestuale"/>
            <w:sz w:val="16"/>
            <w:szCs w:val="16"/>
            <w:lang w:val="sl-SI"/>
          </w:rPr>
          <w:t>nnoni-etal</w:t>
        </w:r>
        <w:r w:rsidRPr="0044739B">
          <w:rPr>
            <w:rStyle w:val="Collegamentoipertestuale"/>
            <w:sz w:val="16"/>
            <w:szCs w:val="16"/>
            <w:lang w:val="sl-SI"/>
          </w:rPr>
          <w:t>2</w:t>
        </w:r>
        <w:r w:rsidRPr="0044739B">
          <w:rPr>
            <w:rStyle w:val="Collegamentoipertestuale"/>
            <w:sz w:val="16"/>
            <w:szCs w:val="16"/>
            <w:lang w:val="sl-SI"/>
          </w:rPr>
          <w:t>003eur.pdf</w:t>
        </w:r>
      </w:hyperlink>
    </w:p>
  </w:footnote>
  <w:footnote w:id="16">
    <w:p w:rsidR="00892663" w:rsidRPr="0044739B" w:rsidRDefault="00892663" w:rsidP="007D1795">
      <w:pPr>
        <w:pStyle w:val="Testonotaapidipagina"/>
        <w:rPr>
          <w:sz w:val="16"/>
          <w:szCs w:val="16"/>
          <w:lang w:val="sl-SI"/>
        </w:rPr>
      </w:pPr>
      <w:r>
        <w:rPr>
          <w:rStyle w:val="Rimandonotaapidipagina"/>
        </w:rPr>
        <w:footnoteRef/>
      </w:r>
      <w:r w:rsidRPr="009F4270">
        <w:rPr>
          <w:lang w:val="sl-SI"/>
        </w:rPr>
        <w:t xml:space="preserve"> </w:t>
      </w:r>
      <w:hyperlink r:id="rId6" w:history="1">
        <w:r w:rsidRPr="0044739B">
          <w:rPr>
            <w:rStyle w:val="Collegamentoipertestuale"/>
            <w:sz w:val="16"/>
            <w:szCs w:val="16"/>
            <w:lang w:val="sl-SI"/>
          </w:rPr>
          <w:t>http://www.ec-gis.org/sdi/publist/pdfs/annoni2005eurgrids.pdf</w:t>
        </w:r>
      </w:hyperlink>
    </w:p>
    <w:p w:rsidR="00892663" w:rsidRPr="00561901" w:rsidRDefault="00892663" w:rsidP="007D1795">
      <w:pPr>
        <w:pStyle w:val="Testonotaapidipagina"/>
        <w:rPr>
          <w:lang w:val="sl-SI"/>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9E1" w:rsidRDefault="001149E1">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9E1" w:rsidRDefault="001149E1">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9E1" w:rsidRDefault="001149E1">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42"/>
      <w:gridCol w:w="4525"/>
      <w:gridCol w:w="1448"/>
      <w:gridCol w:w="927"/>
    </w:tblGrid>
    <w:tr w:rsidR="00892663" w:rsidRPr="00B35C4A">
      <w:tblPrEx>
        <w:tblCellMar>
          <w:top w:w="0" w:type="dxa"/>
          <w:bottom w:w="0" w:type="dxa"/>
        </w:tblCellMar>
      </w:tblPrEx>
      <w:trPr>
        <w:cantSplit/>
      </w:trPr>
      <w:tc>
        <w:tcPr>
          <w:tcW w:w="2242" w:type="dxa"/>
          <w:shd w:val="clear" w:color="auto" w:fill="auto"/>
        </w:tcPr>
        <w:p w:rsidR="00892663" w:rsidRPr="00B35C4A" w:rsidRDefault="00892663" w:rsidP="00AB6E28">
          <w:pPr>
            <w:pStyle w:val="Intestazione"/>
            <w:rPr>
              <w:sz w:val="18"/>
              <w:lang w:val="en-US"/>
            </w:rPr>
          </w:pPr>
          <w:r w:rsidRPr="00B35C4A">
            <w:rPr>
              <w:sz w:val="18"/>
              <w:lang w:val="en-US"/>
            </w:rPr>
            <w:t>INSPIRE</w:t>
          </w:r>
        </w:p>
      </w:tc>
      <w:tc>
        <w:tcPr>
          <w:tcW w:w="6900" w:type="dxa"/>
          <w:gridSpan w:val="3"/>
          <w:shd w:val="clear" w:color="auto" w:fill="auto"/>
        </w:tcPr>
        <w:p w:rsidR="00892663" w:rsidRPr="00B35C4A" w:rsidRDefault="00892663" w:rsidP="00AB6E28">
          <w:pPr>
            <w:pStyle w:val="Intestazione"/>
            <w:jc w:val="right"/>
            <w:rPr>
              <w:sz w:val="18"/>
              <w:lang w:val="en-US"/>
            </w:rPr>
          </w:pPr>
          <w:r w:rsidRPr="00B35C4A">
            <w:rPr>
              <w:sz w:val="18"/>
              <w:lang w:val="en-US"/>
            </w:rPr>
            <w:t xml:space="preserve">Reference: </w:t>
          </w:r>
          <w:r w:rsidRPr="00275E1C">
            <w:rPr>
              <w:sz w:val="18"/>
              <w:lang w:val="en-US"/>
            </w:rPr>
            <w:t>D2.8.</w:t>
          </w:r>
          <w:r w:rsidRPr="00275E1C">
            <w:rPr>
              <w:sz w:val="18"/>
              <w:lang w:val="en-US"/>
            </w:rPr>
            <w:fldChar w:fldCharType="begin"/>
          </w:r>
          <w:r w:rsidRPr="00275E1C">
            <w:rPr>
              <w:sz w:val="18"/>
              <w:lang w:val="en-US"/>
            </w:rPr>
            <w:instrText xml:space="preserve"> DOCPROPERTY  Annex  \* MERGEFORMAT </w:instrText>
          </w:r>
          <w:r w:rsidRPr="00275E1C">
            <w:rPr>
              <w:sz w:val="18"/>
              <w:lang w:val="en-US"/>
            </w:rPr>
            <w:fldChar w:fldCharType="separate"/>
          </w:r>
          <w:r w:rsidR="001149E1">
            <w:rPr>
              <w:sz w:val="18"/>
              <w:lang w:val="en-US"/>
            </w:rPr>
            <w:t>I</w:t>
          </w:r>
          <w:r w:rsidRPr="00275E1C">
            <w:rPr>
              <w:sz w:val="18"/>
              <w:lang w:val="en-US"/>
            </w:rPr>
            <w:fldChar w:fldCharType="end"/>
          </w:r>
          <w:r w:rsidRPr="00275E1C">
            <w:rPr>
              <w:sz w:val="18"/>
              <w:lang w:val="en-US"/>
            </w:rPr>
            <w:t>.</w:t>
          </w:r>
          <w:r w:rsidRPr="00275E1C">
            <w:rPr>
              <w:sz w:val="18"/>
              <w:lang w:val="en-US"/>
            </w:rPr>
            <w:fldChar w:fldCharType="begin"/>
          </w:r>
          <w:r w:rsidRPr="00275E1C">
            <w:rPr>
              <w:sz w:val="18"/>
              <w:lang w:val="en-US"/>
            </w:rPr>
            <w:instrText xml:space="preserve"> DOCPROPERTY  "Theme Number"  \* MERGEFORMAT </w:instrText>
          </w:r>
          <w:r w:rsidRPr="00275E1C">
            <w:rPr>
              <w:sz w:val="18"/>
              <w:lang w:val="en-US"/>
            </w:rPr>
            <w:fldChar w:fldCharType="separate"/>
          </w:r>
          <w:r w:rsidR="001149E1">
            <w:rPr>
              <w:sz w:val="18"/>
              <w:lang w:val="en-US"/>
            </w:rPr>
            <w:t>2</w:t>
          </w:r>
          <w:r w:rsidRPr="00275E1C">
            <w:rPr>
              <w:sz w:val="18"/>
              <w:lang w:val="en-US"/>
            </w:rPr>
            <w:fldChar w:fldCharType="end"/>
          </w:r>
          <w:r>
            <w:rPr>
              <w:sz w:val="18"/>
              <w:lang w:val="en-US"/>
            </w:rPr>
            <w:t>_v</w:t>
          </w:r>
          <w:r>
            <w:rPr>
              <w:sz w:val="18"/>
              <w:lang w:val="en-US"/>
            </w:rPr>
            <w:fldChar w:fldCharType="begin"/>
          </w:r>
          <w:r>
            <w:rPr>
              <w:sz w:val="18"/>
              <w:lang w:val="en-US"/>
            </w:rPr>
            <w:instrText xml:space="preserve"> DOCPROPERTY  "DS Version"  \* MERGEFORMAT </w:instrText>
          </w:r>
          <w:r>
            <w:rPr>
              <w:sz w:val="18"/>
              <w:lang w:val="en-US"/>
            </w:rPr>
            <w:fldChar w:fldCharType="separate"/>
          </w:r>
          <w:r w:rsidR="001149E1">
            <w:rPr>
              <w:sz w:val="18"/>
              <w:lang w:val="en-US"/>
            </w:rPr>
            <w:t>3.1</w:t>
          </w:r>
          <w:r>
            <w:rPr>
              <w:sz w:val="18"/>
              <w:lang w:val="en-US"/>
            </w:rPr>
            <w:fldChar w:fldCharType="end"/>
          </w:r>
        </w:p>
      </w:tc>
    </w:tr>
    <w:tr w:rsidR="00892663" w:rsidRPr="00B35C4A">
      <w:tblPrEx>
        <w:tblCellMar>
          <w:top w:w="0" w:type="dxa"/>
          <w:bottom w:w="0" w:type="dxa"/>
        </w:tblCellMar>
      </w:tblPrEx>
      <w:trPr>
        <w:cantSplit/>
      </w:trPr>
      <w:tc>
        <w:tcPr>
          <w:tcW w:w="2242" w:type="dxa"/>
          <w:shd w:val="clear" w:color="auto" w:fill="auto"/>
        </w:tcPr>
        <w:p w:rsidR="00892663" w:rsidRPr="00B35C4A" w:rsidRDefault="00892663" w:rsidP="00AB6E28">
          <w:pPr>
            <w:pStyle w:val="Intestazione"/>
            <w:rPr>
              <w:sz w:val="18"/>
              <w:lang w:val="en-US"/>
            </w:rPr>
          </w:pPr>
          <w:r>
            <w:rPr>
              <w:sz w:val="18"/>
              <w:lang w:val="en-US"/>
            </w:rPr>
            <w:fldChar w:fldCharType="begin"/>
          </w:r>
          <w:r>
            <w:rPr>
              <w:sz w:val="18"/>
              <w:lang w:val="en-US"/>
            </w:rPr>
            <w:instrText xml:space="preserve"> DOCPROPERTY  "TWG Short Name"  \* MERGEFORMAT </w:instrText>
          </w:r>
          <w:r>
            <w:rPr>
              <w:sz w:val="18"/>
              <w:lang w:val="en-US"/>
            </w:rPr>
            <w:fldChar w:fldCharType="separate"/>
          </w:r>
          <w:r w:rsidR="001149E1">
            <w:rPr>
              <w:sz w:val="18"/>
              <w:lang w:val="en-US"/>
            </w:rPr>
            <w:t>TWG-RS-GG</w:t>
          </w:r>
          <w:r>
            <w:rPr>
              <w:sz w:val="18"/>
              <w:lang w:val="en-US"/>
            </w:rPr>
            <w:fldChar w:fldCharType="end"/>
          </w:r>
        </w:p>
      </w:tc>
      <w:tc>
        <w:tcPr>
          <w:tcW w:w="4525" w:type="dxa"/>
          <w:shd w:val="clear" w:color="auto" w:fill="auto"/>
        </w:tcPr>
        <w:p w:rsidR="00892663" w:rsidRPr="00B35C4A" w:rsidRDefault="00892663" w:rsidP="00AB6E28">
          <w:pPr>
            <w:pStyle w:val="Intestazione"/>
            <w:jc w:val="center"/>
            <w:rPr>
              <w:sz w:val="18"/>
              <w:lang w:val="en-US"/>
            </w:rPr>
          </w:pPr>
          <w:r w:rsidRPr="00B35C4A">
            <w:rPr>
              <w:sz w:val="18"/>
              <w:lang w:val="en-US"/>
            </w:rPr>
            <w:t>Data Specification on</w:t>
          </w:r>
          <w:r w:rsidRPr="00B35C4A">
            <w:rPr>
              <w:i/>
              <w:sz w:val="18"/>
              <w:lang w:val="en-US"/>
            </w:rPr>
            <w:t xml:space="preserve"> </w:t>
          </w:r>
          <w:r w:rsidRPr="00B35C4A">
            <w:rPr>
              <w:i/>
              <w:sz w:val="18"/>
              <w:lang w:val="en-US"/>
            </w:rPr>
            <w:fldChar w:fldCharType="begin"/>
          </w:r>
          <w:r w:rsidRPr="00B35C4A">
            <w:rPr>
              <w:i/>
              <w:sz w:val="18"/>
              <w:lang w:val="en-US"/>
            </w:rPr>
            <w:instrText xml:space="preserve"> DOCPROPERTY  "Theme Name"  \* MERGEFORMAT </w:instrText>
          </w:r>
          <w:r w:rsidRPr="00B35C4A">
            <w:rPr>
              <w:i/>
              <w:sz w:val="18"/>
              <w:lang w:val="en-US"/>
            </w:rPr>
            <w:fldChar w:fldCharType="separate"/>
          </w:r>
          <w:r w:rsidR="001149E1">
            <w:rPr>
              <w:i/>
              <w:sz w:val="18"/>
              <w:lang w:val="en-US"/>
            </w:rPr>
            <w:t>Geographical Grid Systems</w:t>
          </w:r>
          <w:r w:rsidRPr="00B35C4A">
            <w:rPr>
              <w:i/>
              <w:sz w:val="18"/>
              <w:lang w:val="en-US"/>
            </w:rPr>
            <w:fldChar w:fldCharType="end"/>
          </w:r>
        </w:p>
      </w:tc>
      <w:tc>
        <w:tcPr>
          <w:tcW w:w="1448" w:type="dxa"/>
          <w:shd w:val="clear" w:color="auto" w:fill="auto"/>
        </w:tcPr>
        <w:p w:rsidR="00892663" w:rsidRPr="00B35C4A" w:rsidRDefault="00892663" w:rsidP="00AB6E28">
          <w:pPr>
            <w:pStyle w:val="Intestazione"/>
            <w:jc w:val="center"/>
            <w:rPr>
              <w:sz w:val="18"/>
              <w:lang w:val="en-US"/>
            </w:rPr>
          </w:pPr>
          <w:r>
            <w:rPr>
              <w:sz w:val="18"/>
              <w:lang w:val="en-US"/>
            </w:rPr>
            <w:fldChar w:fldCharType="begin"/>
          </w:r>
          <w:r>
            <w:rPr>
              <w:sz w:val="18"/>
              <w:lang w:val="en-US"/>
            </w:rPr>
            <w:instrText xml:space="preserve"> DOCPROPERTY  "Publication date"  \* MERGEFORMAT </w:instrText>
          </w:r>
          <w:r>
            <w:rPr>
              <w:sz w:val="18"/>
              <w:lang w:val="en-US"/>
            </w:rPr>
            <w:fldChar w:fldCharType="separate"/>
          </w:r>
          <w:r w:rsidR="001149E1">
            <w:rPr>
              <w:sz w:val="18"/>
              <w:lang w:val="en-US"/>
            </w:rPr>
            <w:t>2014-04-17</w:t>
          </w:r>
          <w:r>
            <w:rPr>
              <w:sz w:val="18"/>
              <w:lang w:val="en-US"/>
            </w:rPr>
            <w:fldChar w:fldCharType="end"/>
          </w:r>
        </w:p>
      </w:tc>
      <w:tc>
        <w:tcPr>
          <w:tcW w:w="927" w:type="dxa"/>
          <w:shd w:val="clear" w:color="auto" w:fill="auto"/>
        </w:tcPr>
        <w:p w:rsidR="00892663" w:rsidRPr="00B35C4A" w:rsidRDefault="00892663" w:rsidP="00AB6E28">
          <w:pPr>
            <w:pStyle w:val="Intestazione"/>
            <w:jc w:val="right"/>
            <w:rPr>
              <w:sz w:val="18"/>
              <w:lang w:val="en-US"/>
            </w:rPr>
          </w:pPr>
          <w:r w:rsidRPr="00B35C4A">
            <w:rPr>
              <w:sz w:val="18"/>
              <w:lang w:val="en-US"/>
            </w:rPr>
            <w:t xml:space="preserve">Page </w:t>
          </w:r>
          <w:r w:rsidRPr="00B35C4A">
            <w:rPr>
              <w:sz w:val="18"/>
              <w:lang w:val="en-US"/>
            </w:rPr>
            <w:fldChar w:fldCharType="begin"/>
          </w:r>
          <w:r w:rsidRPr="00B35C4A">
            <w:rPr>
              <w:sz w:val="18"/>
              <w:lang w:val="en-US"/>
            </w:rPr>
            <w:instrText xml:space="preserve"> PAGE  \* ROMAN  \* MERGEFORMAT </w:instrText>
          </w:r>
          <w:r w:rsidRPr="00B35C4A">
            <w:rPr>
              <w:sz w:val="18"/>
              <w:lang w:val="en-US"/>
            </w:rPr>
            <w:fldChar w:fldCharType="separate"/>
          </w:r>
          <w:r w:rsidR="00F47DB4">
            <w:rPr>
              <w:noProof/>
              <w:sz w:val="18"/>
              <w:lang w:val="en-US"/>
            </w:rPr>
            <w:t>VI</w:t>
          </w:r>
          <w:r w:rsidRPr="00B35C4A">
            <w:rPr>
              <w:sz w:val="18"/>
              <w:lang w:val="en-US"/>
            </w:rPr>
            <w:fldChar w:fldCharType="end"/>
          </w:r>
        </w:p>
      </w:tc>
    </w:tr>
  </w:tbl>
  <w:p w:rsidR="00892663" w:rsidRDefault="00892663">
    <w:pPr>
      <w:pStyle w:val="Intestazion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04"/>
      <w:gridCol w:w="3982"/>
      <w:gridCol w:w="1629"/>
      <w:gridCol w:w="1494"/>
    </w:tblGrid>
    <w:tr w:rsidR="00892663">
      <w:tblPrEx>
        <w:tblCellMar>
          <w:top w:w="0" w:type="dxa"/>
          <w:bottom w:w="0" w:type="dxa"/>
        </w:tblCellMar>
      </w:tblPrEx>
      <w:trPr>
        <w:cantSplit/>
      </w:trPr>
      <w:tc>
        <w:tcPr>
          <w:tcW w:w="2604" w:type="dxa"/>
        </w:tcPr>
        <w:p w:rsidR="00892663" w:rsidRDefault="00892663" w:rsidP="00AB6E28">
          <w:pPr>
            <w:pStyle w:val="Intestazione"/>
            <w:rPr>
              <w:sz w:val="18"/>
              <w:lang w:val="en-US"/>
            </w:rPr>
          </w:pPr>
          <w:r>
            <w:rPr>
              <w:sz w:val="18"/>
              <w:lang w:val="en-US"/>
            </w:rPr>
            <w:t>INSPIRE</w:t>
          </w:r>
        </w:p>
      </w:tc>
      <w:tc>
        <w:tcPr>
          <w:tcW w:w="7105" w:type="dxa"/>
          <w:gridSpan w:val="3"/>
        </w:tcPr>
        <w:p w:rsidR="00892663" w:rsidRPr="007322B0" w:rsidRDefault="00892663" w:rsidP="00AB6E28">
          <w:pPr>
            <w:pStyle w:val="Intestazione"/>
            <w:jc w:val="right"/>
            <w:rPr>
              <w:sz w:val="18"/>
              <w:lang w:val="en-US"/>
            </w:rPr>
          </w:pPr>
          <w:r>
            <w:rPr>
              <w:sz w:val="18"/>
              <w:lang w:val="en-US"/>
            </w:rPr>
            <w:t xml:space="preserve">Reference: </w:t>
          </w:r>
          <w:r w:rsidRPr="007322B0">
            <w:rPr>
              <w:sz w:val="18"/>
              <w:lang w:val="en-US"/>
            </w:rPr>
            <w:t>INSPIRE_ DataSpecification_HY_v2.0.pdf</w:t>
          </w:r>
        </w:p>
      </w:tc>
    </w:tr>
    <w:tr w:rsidR="00892663">
      <w:tblPrEx>
        <w:tblCellMar>
          <w:top w:w="0" w:type="dxa"/>
          <w:bottom w:w="0" w:type="dxa"/>
        </w:tblCellMar>
      </w:tblPrEx>
      <w:trPr>
        <w:cantSplit/>
      </w:trPr>
      <w:tc>
        <w:tcPr>
          <w:tcW w:w="2604" w:type="dxa"/>
        </w:tcPr>
        <w:p w:rsidR="00892663" w:rsidRDefault="00892663" w:rsidP="00AB6E28">
          <w:pPr>
            <w:pStyle w:val="Intestazione"/>
            <w:rPr>
              <w:sz w:val="18"/>
              <w:lang w:val="en-US"/>
            </w:rPr>
          </w:pPr>
          <w:r>
            <w:rPr>
              <w:sz w:val="18"/>
              <w:lang w:val="en-US"/>
            </w:rPr>
            <w:t>TWG-HY</w:t>
          </w:r>
        </w:p>
      </w:tc>
      <w:tc>
        <w:tcPr>
          <w:tcW w:w="3982" w:type="dxa"/>
        </w:tcPr>
        <w:p w:rsidR="00892663" w:rsidRDefault="00892663" w:rsidP="00AB6E28">
          <w:pPr>
            <w:pStyle w:val="Intestazione"/>
            <w:jc w:val="center"/>
            <w:rPr>
              <w:sz w:val="18"/>
              <w:lang w:val="en-US"/>
            </w:rPr>
          </w:pPr>
          <w:r>
            <w:rPr>
              <w:sz w:val="18"/>
              <w:lang w:val="en-US"/>
            </w:rPr>
            <w:t>Data Specification on</w:t>
          </w:r>
          <w:r w:rsidRPr="00F04B4F">
            <w:rPr>
              <w:i/>
              <w:sz w:val="18"/>
              <w:lang w:val="en-US"/>
            </w:rPr>
            <w:t xml:space="preserve"> </w:t>
          </w:r>
          <w:r>
            <w:rPr>
              <w:i/>
              <w:sz w:val="18"/>
              <w:lang w:val="en-US"/>
            </w:rPr>
            <w:t>Hydrography</w:t>
          </w:r>
        </w:p>
      </w:tc>
      <w:tc>
        <w:tcPr>
          <w:tcW w:w="1629" w:type="dxa"/>
        </w:tcPr>
        <w:p w:rsidR="00892663" w:rsidRPr="00620854" w:rsidRDefault="00892663" w:rsidP="00AB6E28">
          <w:pPr>
            <w:pStyle w:val="Intestazione"/>
            <w:jc w:val="center"/>
            <w:rPr>
              <w:sz w:val="18"/>
              <w:lang w:val="en-US"/>
            </w:rPr>
          </w:pPr>
          <w:r>
            <w:rPr>
              <w:sz w:val="18"/>
              <w:lang w:val="en-US"/>
            </w:rPr>
            <w:t>2008-12-18</w:t>
          </w:r>
        </w:p>
      </w:tc>
      <w:tc>
        <w:tcPr>
          <w:tcW w:w="1494" w:type="dxa"/>
        </w:tcPr>
        <w:p w:rsidR="00892663" w:rsidRDefault="00892663" w:rsidP="00AB6E28">
          <w:pPr>
            <w:pStyle w:val="Intestazione"/>
            <w:jc w:val="right"/>
            <w:rPr>
              <w:sz w:val="18"/>
              <w:lang w:val="en-US"/>
            </w:rPr>
          </w:pPr>
          <w:r>
            <w:rPr>
              <w:sz w:val="18"/>
              <w:lang w:val="en-US"/>
            </w:rPr>
            <w:t xml:space="preserve">Page </w:t>
          </w:r>
          <w:r>
            <w:rPr>
              <w:sz w:val="18"/>
              <w:lang w:val="en-US"/>
            </w:rPr>
            <w:fldChar w:fldCharType="begin"/>
          </w:r>
          <w:r>
            <w:rPr>
              <w:sz w:val="18"/>
              <w:lang w:val="en-US"/>
            </w:rPr>
            <w:instrText xml:space="preserve"> PAGE  \* ROMAN  \* MERGEFORMAT </w:instrText>
          </w:r>
          <w:r>
            <w:rPr>
              <w:sz w:val="18"/>
              <w:lang w:val="en-US"/>
            </w:rPr>
            <w:fldChar w:fldCharType="separate"/>
          </w:r>
          <w:r>
            <w:rPr>
              <w:noProof/>
              <w:sz w:val="18"/>
              <w:lang w:val="en-US"/>
            </w:rPr>
            <w:t>XCII</w:t>
          </w:r>
          <w:r>
            <w:rPr>
              <w:sz w:val="18"/>
              <w:lang w:val="en-US"/>
            </w:rPr>
            <w:fldChar w:fldCharType="end"/>
          </w:r>
        </w:p>
      </w:tc>
    </w:tr>
  </w:tbl>
  <w:p w:rsidR="00892663" w:rsidRDefault="00892663">
    <w:pPr>
      <w:pStyle w:val="Intestazion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663" w:rsidRDefault="00892663"/>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42"/>
      <w:gridCol w:w="4525"/>
      <w:gridCol w:w="1448"/>
      <w:gridCol w:w="927"/>
    </w:tblGrid>
    <w:tr w:rsidR="00892663" w:rsidRPr="00B35C4A">
      <w:tblPrEx>
        <w:tblCellMar>
          <w:top w:w="0" w:type="dxa"/>
          <w:bottom w:w="0" w:type="dxa"/>
        </w:tblCellMar>
      </w:tblPrEx>
      <w:trPr>
        <w:cantSplit/>
      </w:trPr>
      <w:tc>
        <w:tcPr>
          <w:tcW w:w="2242" w:type="dxa"/>
          <w:shd w:val="clear" w:color="auto" w:fill="auto"/>
        </w:tcPr>
        <w:p w:rsidR="00892663" w:rsidRPr="00B35C4A" w:rsidRDefault="00892663" w:rsidP="00AB6E28">
          <w:pPr>
            <w:pStyle w:val="Intestazione"/>
            <w:rPr>
              <w:sz w:val="18"/>
              <w:lang w:val="en-US"/>
            </w:rPr>
          </w:pPr>
          <w:r w:rsidRPr="00B35C4A">
            <w:rPr>
              <w:sz w:val="18"/>
              <w:lang w:val="en-US"/>
            </w:rPr>
            <w:t>INSPIRE</w:t>
          </w:r>
        </w:p>
      </w:tc>
      <w:tc>
        <w:tcPr>
          <w:tcW w:w="6900" w:type="dxa"/>
          <w:gridSpan w:val="3"/>
          <w:shd w:val="clear" w:color="auto" w:fill="auto"/>
        </w:tcPr>
        <w:p w:rsidR="00892663" w:rsidRPr="00B35C4A" w:rsidRDefault="00892663" w:rsidP="00AB6E28">
          <w:pPr>
            <w:pStyle w:val="Intestazione"/>
            <w:jc w:val="right"/>
            <w:rPr>
              <w:sz w:val="18"/>
              <w:lang w:val="en-US"/>
            </w:rPr>
          </w:pPr>
          <w:r w:rsidRPr="00B35C4A">
            <w:rPr>
              <w:sz w:val="18"/>
              <w:lang w:val="en-US"/>
            </w:rPr>
            <w:t xml:space="preserve">Reference: </w:t>
          </w:r>
          <w:r w:rsidRPr="00275E1C">
            <w:rPr>
              <w:sz w:val="18"/>
              <w:lang w:val="en-US"/>
            </w:rPr>
            <w:t>D2.8.</w:t>
          </w:r>
          <w:r w:rsidRPr="00275E1C">
            <w:rPr>
              <w:sz w:val="18"/>
              <w:lang w:val="en-US"/>
            </w:rPr>
            <w:fldChar w:fldCharType="begin"/>
          </w:r>
          <w:r w:rsidRPr="00275E1C">
            <w:rPr>
              <w:sz w:val="18"/>
              <w:lang w:val="en-US"/>
            </w:rPr>
            <w:instrText xml:space="preserve"> DOCPROPERTY  Annex  \* MERGEFORMAT </w:instrText>
          </w:r>
          <w:r w:rsidRPr="00275E1C">
            <w:rPr>
              <w:sz w:val="18"/>
              <w:lang w:val="en-US"/>
            </w:rPr>
            <w:fldChar w:fldCharType="separate"/>
          </w:r>
          <w:r w:rsidR="001149E1">
            <w:rPr>
              <w:sz w:val="18"/>
              <w:lang w:val="en-US"/>
            </w:rPr>
            <w:t>I</w:t>
          </w:r>
          <w:r w:rsidRPr="00275E1C">
            <w:rPr>
              <w:sz w:val="18"/>
              <w:lang w:val="en-US"/>
            </w:rPr>
            <w:fldChar w:fldCharType="end"/>
          </w:r>
          <w:r w:rsidRPr="00275E1C">
            <w:rPr>
              <w:sz w:val="18"/>
              <w:lang w:val="en-US"/>
            </w:rPr>
            <w:t>.</w:t>
          </w:r>
          <w:r w:rsidRPr="00275E1C">
            <w:rPr>
              <w:sz w:val="18"/>
              <w:lang w:val="en-US"/>
            </w:rPr>
            <w:fldChar w:fldCharType="begin"/>
          </w:r>
          <w:r w:rsidRPr="00275E1C">
            <w:rPr>
              <w:sz w:val="18"/>
              <w:lang w:val="en-US"/>
            </w:rPr>
            <w:instrText xml:space="preserve"> DOCPROPERTY  "Theme Number"  \* MERGEFORMAT </w:instrText>
          </w:r>
          <w:r w:rsidRPr="00275E1C">
            <w:rPr>
              <w:sz w:val="18"/>
              <w:lang w:val="en-US"/>
            </w:rPr>
            <w:fldChar w:fldCharType="separate"/>
          </w:r>
          <w:r w:rsidR="001149E1">
            <w:rPr>
              <w:sz w:val="18"/>
              <w:lang w:val="en-US"/>
            </w:rPr>
            <w:t>2</w:t>
          </w:r>
          <w:r w:rsidRPr="00275E1C">
            <w:rPr>
              <w:sz w:val="18"/>
              <w:lang w:val="en-US"/>
            </w:rPr>
            <w:fldChar w:fldCharType="end"/>
          </w:r>
          <w:r>
            <w:rPr>
              <w:sz w:val="18"/>
              <w:lang w:val="en-US"/>
            </w:rPr>
            <w:t>_v</w:t>
          </w:r>
          <w:r>
            <w:rPr>
              <w:sz w:val="18"/>
              <w:lang w:val="en-US"/>
            </w:rPr>
            <w:fldChar w:fldCharType="begin"/>
          </w:r>
          <w:r>
            <w:rPr>
              <w:sz w:val="18"/>
              <w:lang w:val="en-US"/>
            </w:rPr>
            <w:instrText xml:space="preserve"> DOCPROPERTY  "DS Version"  \* MERGEFORMAT </w:instrText>
          </w:r>
          <w:r>
            <w:rPr>
              <w:sz w:val="18"/>
              <w:lang w:val="en-US"/>
            </w:rPr>
            <w:fldChar w:fldCharType="separate"/>
          </w:r>
          <w:r w:rsidR="001149E1">
            <w:rPr>
              <w:sz w:val="18"/>
              <w:lang w:val="en-US"/>
            </w:rPr>
            <w:t>3.1</w:t>
          </w:r>
          <w:r>
            <w:rPr>
              <w:sz w:val="18"/>
              <w:lang w:val="en-US"/>
            </w:rPr>
            <w:fldChar w:fldCharType="end"/>
          </w:r>
        </w:p>
      </w:tc>
    </w:tr>
    <w:tr w:rsidR="00892663" w:rsidRPr="00B35C4A">
      <w:tblPrEx>
        <w:tblCellMar>
          <w:top w:w="0" w:type="dxa"/>
          <w:bottom w:w="0" w:type="dxa"/>
        </w:tblCellMar>
      </w:tblPrEx>
      <w:trPr>
        <w:cantSplit/>
      </w:trPr>
      <w:tc>
        <w:tcPr>
          <w:tcW w:w="2242" w:type="dxa"/>
          <w:shd w:val="clear" w:color="auto" w:fill="auto"/>
        </w:tcPr>
        <w:p w:rsidR="00892663" w:rsidRPr="00B35C4A" w:rsidRDefault="00892663" w:rsidP="00AB6E28">
          <w:pPr>
            <w:pStyle w:val="Intestazione"/>
            <w:rPr>
              <w:sz w:val="18"/>
              <w:lang w:val="en-US"/>
            </w:rPr>
          </w:pPr>
          <w:r>
            <w:rPr>
              <w:sz w:val="18"/>
              <w:lang w:val="en-US"/>
            </w:rPr>
            <w:fldChar w:fldCharType="begin"/>
          </w:r>
          <w:r>
            <w:rPr>
              <w:sz w:val="18"/>
              <w:lang w:val="en-US"/>
            </w:rPr>
            <w:instrText xml:space="preserve"> DOCPROPERTY  "TWG Short Name"  \* MERGEFORMAT </w:instrText>
          </w:r>
          <w:r>
            <w:rPr>
              <w:sz w:val="18"/>
              <w:lang w:val="en-US"/>
            </w:rPr>
            <w:fldChar w:fldCharType="separate"/>
          </w:r>
          <w:r w:rsidR="001149E1">
            <w:rPr>
              <w:sz w:val="18"/>
              <w:lang w:val="en-US"/>
            </w:rPr>
            <w:t>TWG-RS-GG</w:t>
          </w:r>
          <w:r>
            <w:rPr>
              <w:sz w:val="18"/>
              <w:lang w:val="en-US"/>
            </w:rPr>
            <w:fldChar w:fldCharType="end"/>
          </w:r>
        </w:p>
      </w:tc>
      <w:tc>
        <w:tcPr>
          <w:tcW w:w="4525" w:type="dxa"/>
          <w:shd w:val="clear" w:color="auto" w:fill="auto"/>
        </w:tcPr>
        <w:p w:rsidR="00892663" w:rsidRPr="00B35C4A" w:rsidRDefault="00892663" w:rsidP="00AB6E28">
          <w:pPr>
            <w:pStyle w:val="Intestazione"/>
            <w:jc w:val="center"/>
            <w:rPr>
              <w:sz w:val="18"/>
              <w:lang w:val="en-US"/>
            </w:rPr>
          </w:pPr>
          <w:r w:rsidRPr="00B35C4A">
            <w:rPr>
              <w:sz w:val="18"/>
              <w:lang w:val="en-US"/>
            </w:rPr>
            <w:t>Data Specification on</w:t>
          </w:r>
          <w:r w:rsidRPr="00B35C4A">
            <w:rPr>
              <w:i/>
              <w:sz w:val="18"/>
              <w:lang w:val="en-US"/>
            </w:rPr>
            <w:t xml:space="preserve"> </w:t>
          </w:r>
          <w:r w:rsidRPr="00B35C4A">
            <w:rPr>
              <w:i/>
              <w:sz w:val="18"/>
              <w:lang w:val="en-US"/>
            </w:rPr>
            <w:fldChar w:fldCharType="begin"/>
          </w:r>
          <w:r w:rsidRPr="00B35C4A">
            <w:rPr>
              <w:i/>
              <w:sz w:val="18"/>
              <w:lang w:val="en-US"/>
            </w:rPr>
            <w:instrText xml:space="preserve"> DOCPROPERTY  "Theme Name"  \* MERGEFORMAT </w:instrText>
          </w:r>
          <w:r w:rsidRPr="00B35C4A">
            <w:rPr>
              <w:i/>
              <w:sz w:val="18"/>
              <w:lang w:val="en-US"/>
            </w:rPr>
            <w:fldChar w:fldCharType="separate"/>
          </w:r>
          <w:r w:rsidR="001149E1">
            <w:rPr>
              <w:i/>
              <w:sz w:val="18"/>
              <w:lang w:val="en-US"/>
            </w:rPr>
            <w:t>Geographical Grid Systems</w:t>
          </w:r>
          <w:r w:rsidRPr="00B35C4A">
            <w:rPr>
              <w:i/>
              <w:sz w:val="18"/>
              <w:lang w:val="en-US"/>
            </w:rPr>
            <w:fldChar w:fldCharType="end"/>
          </w:r>
        </w:p>
      </w:tc>
      <w:tc>
        <w:tcPr>
          <w:tcW w:w="1448" w:type="dxa"/>
          <w:shd w:val="clear" w:color="auto" w:fill="auto"/>
        </w:tcPr>
        <w:p w:rsidR="00892663" w:rsidRPr="00B35C4A" w:rsidRDefault="00892663" w:rsidP="00AB6E28">
          <w:pPr>
            <w:pStyle w:val="Intestazione"/>
            <w:jc w:val="center"/>
            <w:rPr>
              <w:sz w:val="18"/>
              <w:lang w:val="en-US"/>
            </w:rPr>
          </w:pPr>
          <w:r>
            <w:rPr>
              <w:sz w:val="18"/>
              <w:lang w:val="en-US"/>
            </w:rPr>
            <w:fldChar w:fldCharType="begin"/>
          </w:r>
          <w:r>
            <w:rPr>
              <w:sz w:val="18"/>
              <w:lang w:val="en-US"/>
            </w:rPr>
            <w:instrText xml:space="preserve"> DOCPROPERTY  "Publication date"  \* MERGEFORMAT </w:instrText>
          </w:r>
          <w:r>
            <w:rPr>
              <w:sz w:val="18"/>
              <w:lang w:val="en-US"/>
            </w:rPr>
            <w:fldChar w:fldCharType="separate"/>
          </w:r>
          <w:r w:rsidR="001149E1">
            <w:rPr>
              <w:sz w:val="18"/>
              <w:lang w:val="en-US"/>
            </w:rPr>
            <w:t>2014-04-17</w:t>
          </w:r>
          <w:r>
            <w:rPr>
              <w:sz w:val="18"/>
              <w:lang w:val="en-US"/>
            </w:rPr>
            <w:fldChar w:fldCharType="end"/>
          </w:r>
        </w:p>
      </w:tc>
      <w:tc>
        <w:tcPr>
          <w:tcW w:w="927" w:type="dxa"/>
          <w:shd w:val="clear" w:color="auto" w:fill="auto"/>
        </w:tcPr>
        <w:p w:rsidR="00892663" w:rsidRPr="00B35C4A" w:rsidRDefault="00892663" w:rsidP="0037793A">
          <w:pPr>
            <w:pStyle w:val="Intestazione"/>
            <w:jc w:val="right"/>
            <w:rPr>
              <w:sz w:val="18"/>
              <w:lang w:val="en-US"/>
            </w:rPr>
          </w:pPr>
          <w:r w:rsidRPr="00B35C4A">
            <w:rPr>
              <w:sz w:val="18"/>
              <w:lang w:val="en-US"/>
            </w:rPr>
            <w:t xml:space="preserve">Page </w:t>
          </w:r>
          <w:r w:rsidRPr="00B35C4A">
            <w:rPr>
              <w:sz w:val="18"/>
              <w:lang w:val="en-US"/>
            </w:rPr>
            <w:fldChar w:fldCharType="begin"/>
          </w:r>
          <w:r w:rsidRPr="00B35C4A">
            <w:rPr>
              <w:sz w:val="18"/>
              <w:lang w:val="en-US"/>
            </w:rPr>
            <w:instrText xml:space="preserve"> PAGE  \* </w:instrText>
          </w:r>
          <w:r>
            <w:rPr>
              <w:sz w:val="18"/>
              <w:lang w:val="en-US"/>
            </w:rPr>
            <w:instrText>ARABIC</w:instrText>
          </w:r>
          <w:r w:rsidRPr="00B35C4A">
            <w:rPr>
              <w:sz w:val="18"/>
              <w:lang w:val="en-US"/>
            </w:rPr>
            <w:instrText xml:space="preserve">  \* MERGEFORMAT </w:instrText>
          </w:r>
          <w:r w:rsidRPr="00B35C4A">
            <w:rPr>
              <w:sz w:val="18"/>
              <w:lang w:val="en-US"/>
            </w:rPr>
            <w:fldChar w:fldCharType="separate"/>
          </w:r>
          <w:r w:rsidR="00AB0398">
            <w:rPr>
              <w:noProof/>
              <w:sz w:val="18"/>
              <w:lang w:val="en-US"/>
            </w:rPr>
            <w:t>19</w:t>
          </w:r>
          <w:r w:rsidRPr="00B35C4A">
            <w:rPr>
              <w:sz w:val="18"/>
              <w:lang w:val="en-US"/>
            </w:rPr>
            <w:fldChar w:fldCharType="end"/>
          </w:r>
        </w:p>
      </w:tc>
    </w:tr>
  </w:tbl>
  <w:p w:rsidR="00892663" w:rsidRDefault="0089266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43.25pt" o:bullet="t">
        <v:imagedata r:id="rId1" o:title="MCj02931880000[1]"/>
      </v:shape>
    </w:pict>
  </w:numPicBullet>
  <w:abstractNum w:abstractNumId="0" w15:restartNumberingAfterBreak="0">
    <w:nsid w:val="FFFFFF7C"/>
    <w:multiLevelType w:val="singleLevel"/>
    <w:tmpl w:val="016E56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4A0D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5234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7243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7CF7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0AB0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3"/>
    <w:multiLevelType w:val="singleLevel"/>
    <w:tmpl w:val="0409000F"/>
    <w:lvl w:ilvl="0">
      <w:start w:val="1"/>
      <w:numFmt w:val="decimal"/>
      <w:lvlText w:val="%1."/>
      <w:lvlJc w:val="left"/>
      <w:pPr>
        <w:ind w:left="360" w:hanging="360"/>
      </w:pPr>
      <w:rPr>
        <w:rFonts w:hint="default"/>
        <w:b/>
        <w:i w:val="0"/>
      </w:rPr>
    </w:lvl>
  </w:abstractNum>
  <w:abstractNum w:abstractNumId="7" w15:restartNumberingAfterBreak="0">
    <w:nsid w:val="FFFFFF88"/>
    <w:multiLevelType w:val="singleLevel"/>
    <w:tmpl w:val="D2E0672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1B5A9ED0"/>
    <w:lvl w:ilvl="0">
      <w:start w:val="1"/>
      <w:numFmt w:val="bullet"/>
      <w:pStyle w:val="RientrocorpodeltestoCarattere"/>
      <w:lvlText w:val=""/>
      <w:lvlJc w:val="left"/>
      <w:pPr>
        <w:tabs>
          <w:tab w:val="num" w:pos="360"/>
        </w:tabs>
        <w:ind w:left="284" w:hanging="284"/>
      </w:pPr>
      <w:rPr>
        <w:rFonts w:ascii="Symbol" w:hAnsi="Symbol" w:hint="default"/>
      </w:rPr>
    </w:lvl>
  </w:abstractNum>
  <w:abstractNum w:abstractNumId="9" w15:restartNumberingAfterBreak="0">
    <w:nsid w:val="05CF1599"/>
    <w:multiLevelType w:val="multilevel"/>
    <w:tmpl w:val="2CD203B0"/>
    <w:lvl w:ilvl="0">
      <w:start w:val="1"/>
      <w:numFmt w:val="upperLetter"/>
      <w:suff w:val="nothing"/>
      <w:lvlText w:val="Annex %1"/>
      <w:lvlJc w:val="left"/>
      <w:pPr>
        <w:ind w:left="0" w:firstLine="0"/>
      </w:pPr>
      <w:rPr>
        <w:rFonts w:ascii="Arial" w:hAnsi="Arial" w:cs="Times New Roman" w:hint="default"/>
        <w:b/>
        <w:i w:val="0"/>
        <w:sz w:val="28"/>
      </w:rPr>
    </w:lvl>
    <w:lvl w:ilvl="1">
      <w:start w:val="2"/>
      <w:numFmt w:val="decimal"/>
      <w:lvlText w:val="%1.%2"/>
      <w:lvlJc w:val="left"/>
      <w:pPr>
        <w:tabs>
          <w:tab w:val="num" w:pos="720"/>
        </w:tabs>
        <w:ind w:left="0" w:firstLine="0"/>
      </w:pPr>
      <w:rPr>
        <w:rFonts w:hint="default"/>
        <w:b/>
        <w:i w:val="0"/>
      </w:rPr>
    </w:lvl>
    <w:lvl w:ilvl="2">
      <w:start w:val="7"/>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08026105"/>
    <w:multiLevelType w:val="hybridMultilevel"/>
    <w:tmpl w:val="0A469964"/>
    <w:lvl w:ilvl="0" w:tplc="FFFFFFFF">
      <w:start w:val="1"/>
      <w:numFmt w:val="bullet"/>
      <w:lvlText w:val=""/>
      <w:lvlJc w:val="left"/>
      <w:pPr>
        <w:tabs>
          <w:tab w:val="num" w:pos="567"/>
        </w:tabs>
        <w:ind w:left="567" w:hanging="283"/>
      </w:pPr>
      <w:rPr>
        <w:rFonts w:ascii="Symbol" w:hAnsi="Symbol" w:hint="default"/>
      </w:rPr>
    </w:lvl>
    <w:lvl w:ilvl="1" w:tplc="FFFFFFFF">
      <w:start w:val="8"/>
      <w:numFmt w:val="bullet"/>
      <w:lvlText w:val="–"/>
      <w:lvlJc w:val="left"/>
      <w:pPr>
        <w:tabs>
          <w:tab w:val="num" w:pos="1440"/>
        </w:tabs>
        <w:ind w:left="1440" w:hanging="360"/>
      </w:pPr>
      <w:rPr>
        <w:rFonts w:ascii="Arial" w:eastAsia="Times New Roman" w:hAnsi="Aria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722C00"/>
    <w:multiLevelType w:val="hybridMultilevel"/>
    <w:tmpl w:val="5F3261E8"/>
    <w:lvl w:ilvl="0" w:tplc="04090001">
      <w:start w:val="1"/>
      <w:numFmt w:val="bullet"/>
      <w:lvlText w:val=""/>
      <w:lvlJc w:val="left"/>
      <w:pPr>
        <w:ind w:left="7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AF63ED9"/>
    <w:multiLevelType w:val="multilevel"/>
    <w:tmpl w:val="9300DE3A"/>
    <w:lvl w:ilvl="0">
      <w:start w:val="2"/>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0F9B6567"/>
    <w:multiLevelType w:val="multilevel"/>
    <w:tmpl w:val="47D05DE2"/>
    <w:lvl w:ilvl="0">
      <w:start w:val="1"/>
      <w:numFmt w:val="upperLetter"/>
      <w:suff w:val="nothing"/>
      <w:lvlText w:val="Annex %1"/>
      <w:lvlJc w:val="left"/>
      <w:pPr>
        <w:ind w:left="0" w:firstLine="0"/>
      </w:pPr>
      <w:rPr>
        <w:rFonts w:ascii="Arial" w:hAnsi="Arial" w:cs="Times New Roman" w:hint="default"/>
        <w:b/>
        <w:i w:val="0"/>
        <w:sz w:val="28"/>
      </w:rPr>
    </w:lvl>
    <w:lvl w:ilvl="1">
      <w:start w:val="6"/>
      <w:numFmt w:val="decimal"/>
      <w:lvlText w:val="%1.%2"/>
      <w:lvlJc w:val="left"/>
      <w:pPr>
        <w:tabs>
          <w:tab w:val="num" w:pos="720"/>
        </w:tabs>
        <w:ind w:left="0" w:firstLine="0"/>
      </w:pPr>
      <w:rPr>
        <w:rFonts w:hint="default"/>
        <w:b/>
        <w:i w:val="0"/>
      </w:rPr>
    </w:lvl>
    <w:lvl w:ilvl="2">
      <w:start w:val="1"/>
      <w:numFmt w:val="decimal"/>
      <w:lvlText w:val="%1.%2.%3"/>
      <w:lvlJc w:val="left"/>
      <w:pPr>
        <w:tabs>
          <w:tab w:val="num" w:pos="864"/>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0C5676"/>
    <w:multiLevelType w:val="hybridMultilevel"/>
    <w:tmpl w:val="EFC0411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284"/>
        </w:tabs>
        <w:ind w:left="284" w:hanging="284"/>
      </w:pPr>
      <w:rPr>
        <w:rFont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0B359FC"/>
    <w:multiLevelType w:val="multilevel"/>
    <w:tmpl w:val="089ED326"/>
    <w:lvl w:ilvl="0">
      <w:start w:val="1"/>
      <w:numFmt w:val="upperLetter"/>
      <w:suff w:val="nothing"/>
      <w:lvlText w:val="Annex %1"/>
      <w:lvlJc w:val="left"/>
      <w:pPr>
        <w:ind w:left="0" w:firstLine="0"/>
      </w:pPr>
      <w:rPr>
        <w:rFonts w:ascii="Arial" w:hAnsi="Arial" w:cs="Times New Roman" w:hint="default"/>
        <w:b/>
        <w:i w:val="0"/>
        <w:sz w:val="28"/>
      </w:rPr>
    </w:lvl>
    <w:lvl w:ilvl="1">
      <w:start w:val="2"/>
      <w:numFmt w:val="decimal"/>
      <w:lvlText w:val="%1.%2"/>
      <w:lvlJc w:val="left"/>
      <w:pPr>
        <w:tabs>
          <w:tab w:val="num" w:pos="720"/>
        </w:tabs>
        <w:ind w:left="0" w:firstLine="0"/>
      </w:pPr>
      <w:rPr>
        <w:rFonts w:hint="default"/>
        <w:b/>
        <w:i w:val="0"/>
      </w:rPr>
    </w:lvl>
    <w:lvl w:ilvl="2">
      <w:start w:val="3"/>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1159388F"/>
    <w:multiLevelType w:val="hybridMultilevel"/>
    <w:tmpl w:val="8A58D438"/>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15:restartNumberingAfterBreak="0">
    <w:nsid w:val="13D62935"/>
    <w:multiLevelType w:val="hybridMultilevel"/>
    <w:tmpl w:val="03CAA2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14D26991"/>
    <w:multiLevelType w:val="hybridMultilevel"/>
    <w:tmpl w:val="45844DC8"/>
    <w:lvl w:ilvl="0" w:tplc="0172B200">
      <w:start w:val="1"/>
      <w:numFmt w:val="bullet"/>
      <w:pStyle w:val="Puntoelenco2"/>
      <w:lvlText w:val="–"/>
      <w:lvlJc w:val="left"/>
      <w:pPr>
        <w:tabs>
          <w:tab w:val="num" w:pos="927"/>
        </w:tabs>
        <w:ind w:left="851" w:hanging="284"/>
      </w:pPr>
      <w:rPr>
        <w:rFonts w:ascii="font368" w:hAnsi="font368"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D67A2E"/>
    <w:multiLevelType w:val="hybridMultilevel"/>
    <w:tmpl w:val="042C7CD8"/>
    <w:lvl w:ilvl="0" w:tplc="CCA8C4F6">
      <w:start w:val="1"/>
      <w:numFmt w:val="decimal"/>
      <w:lvlText w:val="Recommendation %1"/>
      <w:lvlJc w:val="left"/>
      <w:pPr>
        <w:tabs>
          <w:tab w:val="num" w:pos="3240"/>
        </w:tabs>
        <w:ind w:left="2041" w:hanging="2041"/>
      </w:pPr>
      <w:rPr>
        <w:rFonts w:hint="default"/>
        <w:b/>
        <w:i w:val="0"/>
        <w:color w:val="333399"/>
      </w:rPr>
    </w:lvl>
    <w:lvl w:ilvl="1" w:tplc="FFFFFFFF">
      <w:start w:val="1"/>
      <w:numFmt w:val="bullet"/>
      <w:lvlText w:val=""/>
      <w:lvlJc w:val="left"/>
      <w:pPr>
        <w:tabs>
          <w:tab w:val="num" w:pos="1440"/>
        </w:tabs>
        <w:ind w:left="1440" w:hanging="360"/>
      </w:pPr>
      <w:rPr>
        <w:rFonts w:ascii="Symbol" w:hAnsi="Symbol" w:hint="default"/>
        <w:b/>
        <w:i w:val="0"/>
        <w:color w:val="333399"/>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15E23659"/>
    <w:multiLevelType w:val="multilevel"/>
    <w:tmpl w:val="AE10394C"/>
    <w:lvl w:ilvl="0">
      <w:start w:val="1"/>
      <w:numFmt w:val="upperLetter"/>
      <w:suff w:val="nothing"/>
      <w:lvlText w:val="Annex %1"/>
      <w:lvlJc w:val="left"/>
      <w:pPr>
        <w:ind w:left="0" w:firstLine="0"/>
      </w:pPr>
      <w:rPr>
        <w:rFonts w:ascii="Arial" w:hAnsi="Arial" w:cs="Times New Roman" w:hint="default"/>
        <w:b/>
        <w:i w:val="0"/>
        <w:sz w:val="28"/>
      </w:rPr>
    </w:lvl>
    <w:lvl w:ilvl="1">
      <w:start w:val="4"/>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15:restartNumberingAfterBreak="0">
    <w:nsid w:val="17555F49"/>
    <w:multiLevelType w:val="multilevel"/>
    <w:tmpl w:val="CCB03068"/>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17AB3F56"/>
    <w:multiLevelType w:val="multilevel"/>
    <w:tmpl w:val="3EBE7B04"/>
    <w:lvl w:ilvl="0">
      <w:start w:val="1"/>
      <w:numFmt w:val="upperLetter"/>
      <w:suff w:val="nothing"/>
      <w:lvlText w:val="Annex %1"/>
      <w:lvlJc w:val="left"/>
      <w:pPr>
        <w:ind w:left="0" w:firstLine="0"/>
      </w:pPr>
      <w:rPr>
        <w:rFonts w:ascii="Arial" w:hAnsi="Arial" w:cs="Times New Roman" w:hint="default"/>
        <w:b/>
        <w:i w:val="0"/>
        <w:sz w:val="28"/>
      </w:rPr>
    </w:lvl>
    <w:lvl w:ilvl="1">
      <w:start w:val="2"/>
      <w:numFmt w:val="decimal"/>
      <w:lvlText w:val="%1.%2"/>
      <w:lvlJc w:val="left"/>
      <w:pPr>
        <w:tabs>
          <w:tab w:val="num" w:pos="720"/>
        </w:tabs>
        <w:ind w:left="0" w:firstLine="0"/>
      </w:pPr>
      <w:rPr>
        <w:rFonts w:hint="default"/>
        <w:b/>
        <w:i w:val="0"/>
      </w:rPr>
    </w:lvl>
    <w:lvl w:ilvl="2">
      <w:start w:val="10"/>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15:restartNumberingAfterBreak="0">
    <w:nsid w:val="183D0E36"/>
    <w:multiLevelType w:val="hybridMultilevel"/>
    <w:tmpl w:val="B49A108E"/>
    <w:lvl w:ilvl="0" w:tplc="04030001">
      <w:start w:val="1"/>
      <w:numFmt w:val="bullet"/>
      <w:lvlText w:val=""/>
      <w:lvlJc w:val="left"/>
      <w:pPr>
        <w:ind w:left="720" w:hanging="360"/>
      </w:pPr>
      <w:rPr>
        <w:rFonts w:ascii="Symbol" w:hAnsi="Symbol" w:hint="default"/>
      </w:rPr>
    </w:lvl>
    <w:lvl w:ilvl="1" w:tplc="C4CC5C0A">
      <w:start w:val="1"/>
      <w:numFmt w:val="bullet"/>
      <w:lvlText w:val="-"/>
      <w:lvlJc w:val="left"/>
      <w:pPr>
        <w:ind w:left="1440" w:hanging="360"/>
      </w:pPr>
      <w:rPr>
        <w:rFonts w:ascii="Courier New" w:hAnsi="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15:restartNumberingAfterBreak="0">
    <w:nsid w:val="18E42948"/>
    <w:multiLevelType w:val="multilevel"/>
    <w:tmpl w:val="BE2C246E"/>
    <w:name w:val="tg_req"/>
    <w:lvl w:ilvl="0">
      <w:start w:val="1"/>
      <w:numFmt w:val="decimal"/>
      <w:pStyle w:val="DSRequirement"/>
      <w:lvlText w:val="TG Requirement %1"/>
      <w:lvlJc w:val="left"/>
      <w:pPr>
        <w:ind w:left="2041" w:hanging="1928"/>
      </w:pPr>
      <w:rPr>
        <w:rFonts w:hint="default"/>
        <w:b/>
        <w:i w:val="0"/>
        <w:color w:val="FF9900"/>
        <w:u w:val="no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193713E7"/>
    <w:multiLevelType w:val="multilevel"/>
    <w:tmpl w:val="E83E3AE6"/>
    <w:lvl w:ilvl="0">
      <w:start w:val="1"/>
      <w:numFmt w:val="upperLetter"/>
      <w:suff w:val="nothing"/>
      <w:lvlText w:val="Annex %1"/>
      <w:lvlJc w:val="left"/>
      <w:pPr>
        <w:ind w:left="0" w:firstLine="0"/>
      </w:pPr>
      <w:rPr>
        <w:rFonts w:ascii="Arial" w:hAnsi="Arial" w:cs="Times New Roman" w:hint="default"/>
        <w:b/>
        <w:i w:val="0"/>
        <w:sz w:val="28"/>
      </w:rPr>
    </w:lvl>
    <w:lvl w:ilvl="1">
      <w:start w:val="3"/>
      <w:numFmt w:val="decimal"/>
      <w:lvlText w:val="%1.%2"/>
      <w:lvlJc w:val="left"/>
      <w:pPr>
        <w:tabs>
          <w:tab w:val="num" w:pos="720"/>
        </w:tabs>
        <w:ind w:left="0" w:firstLine="0"/>
      </w:pPr>
      <w:rPr>
        <w:rFonts w:hint="default"/>
        <w:b/>
        <w:i w:val="0"/>
      </w:rPr>
    </w:lvl>
    <w:lvl w:ilvl="2">
      <w:start w:val="2"/>
      <w:numFmt w:val="decimal"/>
      <w:lvlText w:val="%1.%2.%3"/>
      <w:lvlJc w:val="left"/>
      <w:pPr>
        <w:tabs>
          <w:tab w:val="num" w:pos="864"/>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6" w15:restartNumberingAfterBreak="0">
    <w:nsid w:val="1C4368B6"/>
    <w:multiLevelType w:val="multilevel"/>
    <w:tmpl w:val="3E302046"/>
    <w:name w:val="open_issue"/>
    <w:lvl w:ilvl="0">
      <w:start w:val="1"/>
      <w:numFmt w:val="decimal"/>
      <w:pStyle w:val="Openissue"/>
      <w:lvlText w:val="Open issue %1:"/>
      <w:lvlJc w:val="left"/>
      <w:pPr>
        <w:ind w:left="0" w:firstLine="0"/>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D6A26AA"/>
    <w:multiLevelType w:val="hybridMultilevel"/>
    <w:tmpl w:val="EB7222D4"/>
    <w:lvl w:ilvl="0" w:tplc="4F2220D6">
      <w:start w:val="1"/>
      <w:numFmt w:val="decimal"/>
      <w:lvlText w:val="IR Requirement %1"/>
      <w:lvlJc w:val="left"/>
      <w:pPr>
        <w:ind w:left="720" w:hanging="360"/>
      </w:pPr>
      <w:rPr>
        <w:rFonts w:hint="default"/>
        <w:b/>
        <w:i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2A971D0"/>
    <w:multiLevelType w:val="hybridMultilevel"/>
    <w:tmpl w:val="EC1CB5DC"/>
    <w:lvl w:ilvl="0" w:tplc="4658168C">
      <w:start w:val="1"/>
      <w:numFmt w:val="decimal"/>
      <w:lvlText w:val="IR Requirement %1"/>
      <w:lvlJc w:val="left"/>
      <w:pPr>
        <w:ind w:left="720" w:hanging="360"/>
      </w:pPr>
      <w:rPr>
        <w:rFonts w:hint="default"/>
        <w:b/>
        <w:i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3B62984"/>
    <w:multiLevelType w:val="hybridMultilevel"/>
    <w:tmpl w:val="E870CE10"/>
    <w:lvl w:ilvl="0" w:tplc="35CA187E">
      <w:start w:val="1"/>
      <w:numFmt w:val="decimal"/>
      <w:lvlText w:val="Test %1"/>
      <w:lvlJc w:val="left"/>
      <w:pPr>
        <w:tabs>
          <w:tab w:val="num" w:pos="851"/>
        </w:tabs>
        <w:ind w:left="851" w:hanging="738"/>
      </w:pPr>
      <w:rPr>
        <w:rFonts w:hint="default"/>
        <w:b/>
        <w:i w:val="0"/>
        <w:color w:val="8DB3E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56A080B"/>
    <w:multiLevelType w:val="hybridMultilevel"/>
    <w:tmpl w:val="5C6AE384"/>
    <w:lvl w:ilvl="0" w:tplc="2042E498">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72A3153"/>
    <w:multiLevelType w:val="hybridMultilevel"/>
    <w:tmpl w:val="FAD8E15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7EA71B6"/>
    <w:multiLevelType w:val="hybridMultilevel"/>
    <w:tmpl w:val="284063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A5077AA"/>
    <w:multiLevelType w:val="multilevel"/>
    <w:tmpl w:val="576642D0"/>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851"/>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B867679"/>
    <w:multiLevelType w:val="multilevel"/>
    <w:tmpl w:val="C6CAAE72"/>
    <w:lvl w:ilvl="0">
      <w:start w:val="1"/>
      <w:numFmt w:val="upperLetter"/>
      <w:suff w:val="nothing"/>
      <w:lvlText w:val="Annex %1"/>
      <w:lvlJc w:val="left"/>
      <w:pPr>
        <w:ind w:left="0" w:firstLine="0"/>
      </w:pPr>
      <w:rPr>
        <w:rFonts w:ascii="Arial" w:hAnsi="Arial" w:cs="Times New Roman" w:hint="default"/>
        <w:b/>
        <w:i w:val="0"/>
        <w:sz w:val="28"/>
      </w:rPr>
    </w:lvl>
    <w:lvl w:ilvl="1">
      <w:start w:val="8"/>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5" w15:restartNumberingAfterBreak="0">
    <w:nsid w:val="2E44185A"/>
    <w:multiLevelType w:val="hybridMultilevel"/>
    <w:tmpl w:val="F51A8A2C"/>
    <w:lvl w:ilvl="0" w:tplc="1DC2E752">
      <w:start w:val="2"/>
      <w:numFmt w:val="decimal"/>
      <w:lvlText w:val="(%1)"/>
      <w:lvlJc w:val="left"/>
      <w:pPr>
        <w:tabs>
          <w:tab w:val="num" w:pos="473"/>
        </w:tabs>
        <w:ind w:left="473"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33592D67"/>
    <w:multiLevelType w:val="multilevel"/>
    <w:tmpl w:val="F7E0F206"/>
    <w:lvl w:ilvl="0">
      <w:start w:val="1"/>
      <w:numFmt w:val="upperLetter"/>
      <w:suff w:val="nothing"/>
      <w:lvlText w:val="Annex %1"/>
      <w:lvlJc w:val="left"/>
      <w:pPr>
        <w:ind w:left="0" w:firstLine="0"/>
      </w:pPr>
      <w:rPr>
        <w:rFonts w:ascii="Arial" w:hAnsi="Arial" w:cs="Times New Roman" w:hint="default"/>
        <w:b/>
        <w:i w:val="0"/>
        <w:sz w:val="28"/>
      </w:rPr>
    </w:lvl>
    <w:lvl w:ilvl="1">
      <w:start w:val="1"/>
      <w:numFmt w:val="decimal"/>
      <w:lvlText w:val="%1.%2"/>
      <w:lvlJc w:val="left"/>
      <w:pPr>
        <w:tabs>
          <w:tab w:val="num" w:pos="864"/>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7" w15:restartNumberingAfterBreak="0">
    <w:nsid w:val="3613290C"/>
    <w:multiLevelType w:val="multilevel"/>
    <w:tmpl w:val="7A0A6BDC"/>
    <w:lvl w:ilvl="0">
      <w:start w:val="1"/>
      <w:numFmt w:val="upperLetter"/>
      <w:suff w:val="nothing"/>
      <w:lvlText w:val="Annex %1"/>
      <w:lvlJc w:val="left"/>
      <w:pPr>
        <w:ind w:left="0" w:firstLine="0"/>
      </w:pPr>
      <w:rPr>
        <w:rFonts w:ascii="Arial" w:hAnsi="Arial" w:cs="Times New Roman" w:hint="default"/>
        <w:b/>
        <w:i w:val="0"/>
        <w:sz w:val="28"/>
      </w:rPr>
    </w:lvl>
    <w:lvl w:ilvl="1">
      <w:start w:val="5"/>
      <w:numFmt w:val="decimal"/>
      <w:lvlText w:val="%1.%2"/>
      <w:lvlJc w:val="left"/>
      <w:pPr>
        <w:tabs>
          <w:tab w:val="num" w:pos="72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8" w15:restartNumberingAfterBreak="0">
    <w:nsid w:val="39E24D0A"/>
    <w:multiLevelType w:val="hybridMultilevel"/>
    <w:tmpl w:val="944A6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A185849"/>
    <w:multiLevelType w:val="multilevel"/>
    <w:tmpl w:val="8EEC6866"/>
    <w:styleLink w:val="StyleBulleted1"/>
    <w:lvl w:ilvl="0">
      <w:start w:val="1"/>
      <w:numFmt w:val="bullet"/>
      <w:lvlText w:val="-"/>
      <w:lvlJc w:val="left"/>
      <w:pPr>
        <w:tabs>
          <w:tab w:val="num" w:pos="1114"/>
        </w:tabs>
        <w:ind w:left="1114"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A5459E8"/>
    <w:multiLevelType w:val="singleLevel"/>
    <w:tmpl w:val="2188C922"/>
    <w:name w:val="Tiret 1"/>
    <w:lvl w:ilvl="0">
      <w:start w:val="1"/>
      <w:numFmt w:val="bullet"/>
      <w:lvlRestart w:val="0"/>
      <w:pStyle w:val="Tiret1"/>
      <w:lvlText w:val="–"/>
      <w:lvlJc w:val="left"/>
      <w:pPr>
        <w:tabs>
          <w:tab w:val="num" w:pos="1417"/>
        </w:tabs>
        <w:ind w:left="1417" w:hanging="567"/>
      </w:pPr>
    </w:lvl>
  </w:abstractNum>
  <w:abstractNum w:abstractNumId="41" w15:restartNumberingAfterBreak="0">
    <w:nsid w:val="3CB413BF"/>
    <w:multiLevelType w:val="hybridMultilevel"/>
    <w:tmpl w:val="5E5A00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424358B1"/>
    <w:multiLevelType w:val="hybridMultilevel"/>
    <w:tmpl w:val="88F0BF4C"/>
    <w:lvl w:ilvl="0" w:tplc="4C36298E">
      <w:start w:val="1"/>
      <w:numFmt w:val="decimal"/>
      <w:lvlText w:val="Recommendation %1"/>
      <w:lvlJc w:val="left"/>
      <w:pPr>
        <w:ind w:left="833" w:hanging="360"/>
      </w:pPr>
      <w:rPr>
        <w:rFonts w:hint="default"/>
        <w:b/>
        <w:i w:val="0"/>
        <w:color w:val="333399"/>
      </w:r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43" w15:restartNumberingAfterBreak="0">
    <w:nsid w:val="429D4DA8"/>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4A4150F7"/>
    <w:multiLevelType w:val="hybridMultilevel"/>
    <w:tmpl w:val="E4983F06"/>
    <w:lvl w:ilvl="0" w:tplc="1DC2E752">
      <w:start w:val="2"/>
      <w:numFmt w:val="decimal"/>
      <w:lvlText w:val="(%1)"/>
      <w:lvlJc w:val="left"/>
      <w:pPr>
        <w:tabs>
          <w:tab w:val="num" w:pos="473"/>
        </w:tabs>
        <w:ind w:left="473" w:hanging="360"/>
      </w:pPr>
      <w:rPr>
        <w:rFonts w:hint="default"/>
      </w:rPr>
    </w:lvl>
    <w:lvl w:ilvl="1" w:tplc="0C0A0019" w:tentative="1">
      <w:start w:val="1"/>
      <w:numFmt w:val="lowerLetter"/>
      <w:lvlText w:val="%2."/>
      <w:lvlJc w:val="left"/>
      <w:pPr>
        <w:tabs>
          <w:tab w:val="num" w:pos="1193"/>
        </w:tabs>
        <w:ind w:left="1193" w:hanging="360"/>
      </w:pPr>
    </w:lvl>
    <w:lvl w:ilvl="2" w:tplc="0C0A001B" w:tentative="1">
      <w:start w:val="1"/>
      <w:numFmt w:val="lowerRoman"/>
      <w:lvlText w:val="%3."/>
      <w:lvlJc w:val="right"/>
      <w:pPr>
        <w:tabs>
          <w:tab w:val="num" w:pos="1913"/>
        </w:tabs>
        <w:ind w:left="1913" w:hanging="180"/>
      </w:pPr>
    </w:lvl>
    <w:lvl w:ilvl="3" w:tplc="0C0A000F" w:tentative="1">
      <w:start w:val="1"/>
      <w:numFmt w:val="decimal"/>
      <w:lvlText w:val="%4."/>
      <w:lvlJc w:val="left"/>
      <w:pPr>
        <w:tabs>
          <w:tab w:val="num" w:pos="2633"/>
        </w:tabs>
        <w:ind w:left="2633" w:hanging="360"/>
      </w:pPr>
    </w:lvl>
    <w:lvl w:ilvl="4" w:tplc="0C0A0019" w:tentative="1">
      <w:start w:val="1"/>
      <w:numFmt w:val="lowerLetter"/>
      <w:lvlText w:val="%5."/>
      <w:lvlJc w:val="left"/>
      <w:pPr>
        <w:tabs>
          <w:tab w:val="num" w:pos="3353"/>
        </w:tabs>
        <w:ind w:left="3353" w:hanging="360"/>
      </w:pPr>
    </w:lvl>
    <w:lvl w:ilvl="5" w:tplc="0C0A001B" w:tentative="1">
      <w:start w:val="1"/>
      <w:numFmt w:val="lowerRoman"/>
      <w:lvlText w:val="%6."/>
      <w:lvlJc w:val="right"/>
      <w:pPr>
        <w:tabs>
          <w:tab w:val="num" w:pos="4073"/>
        </w:tabs>
        <w:ind w:left="4073" w:hanging="180"/>
      </w:pPr>
    </w:lvl>
    <w:lvl w:ilvl="6" w:tplc="0C0A000F" w:tentative="1">
      <w:start w:val="1"/>
      <w:numFmt w:val="decimal"/>
      <w:lvlText w:val="%7."/>
      <w:lvlJc w:val="left"/>
      <w:pPr>
        <w:tabs>
          <w:tab w:val="num" w:pos="4793"/>
        </w:tabs>
        <w:ind w:left="4793" w:hanging="360"/>
      </w:pPr>
    </w:lvl>
    <w:lvl w:ilvl="7" w:tplc="0C0A0019" w:tentative="1">
      <w:start w:val="1"/>
      <w:numFmt w:val="lowerLetter"/>
      <w:lvlText w:val="%8."/>
      <w:lvlJc w:val="left"/>
      <w:pPr>
        <w:tabs>
          <w:tab w:val="num" w:pos="5513"/>
        </w:tabs>
        <w:ind w:left="5513" w:hanging="360"/>
      </w:pPr>
    </w:lvl>
    <w:lvl w:ilvl="8" w:tplc="0C0A001B" w:tentative="1">
      <w:start w:val="1"/>
      <w:numFmt w:val="lowerRoman"/>
      <w:lvlText w:val="%9."/>
      <w:lvlJc w:val="right"/>
      <w:pPr>
        <w:tabs>
          <w:tab w:val="num" w:pos="6233"/>
        </w:tabs>
        <w:ind w:left="6233" w:hanging="180"/>
      </w:pPr>
    </w:lvl>
  </w:abstractNum>
  <w:abstractNum w:abstractNumId="45" w15:restartNumberingAfterBreak="0">
    <w:nsid w:val="4EA84DBF"/>
    <w:multiLevelType w:val="multilevel"/>
    <w:tmpl w:val="A9CA15B2"/>
    <w:lvl w:ilvl="0">
      <w:start w:val="1"/>
      <w:numFmt w:val="upperLetter"/>
      <w:suff w:val="nothing"/>
      <w:lvlText w:val="Annex %1"/>
      <w:lvlJc w:val="left"/>
      <w:pPr>
        <w:ind w:left="0" w:firstLine="0"/>
      </w:pPr>
      <w:rPr>
        <w:rFonts w:ascii="Arial" w:hAnsi="Arial" w:cs="Times New Roman" w:hint="default"/>
        <w:b/>
        <w:i w:val="0"/>
        <w:sz w:val="28"/>
      </w:rPr>
    </w:lvl>
    <w:lvl w:ilvl="1">
      <w:start w:val="6"/>
      <w:numFmt w:val="decimal"/>
      <w:lvlText w:val="%1.%2"/>
      <w:lvlJc w:val="left"/>
      <w:pPr>
        <w:tabs>
          <w:tab w:val="num" w:pos="720"/>
        </w:tabs>
        <w:ind w:left="0" w:firstLine="0"/>
      </w:pPr>
      <w:rPr>
        <w:rFonts w:hint="default"/>
        <w:b/>
        <w:i w:val="0"/>
      </w:rPr>
    </w:lvl>
    <w:lvl w:ilvl="2">
      <w:start w:val="2"/>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6" w15:restartNumberingAfterBreak="0">
    <w:nsid w:val="54D95F3D"/>
    <w:multiLevelType w:val="hybridMultilevel"/>
    <w:tmpl w:val="D2E2D8DC"/>
    <w:name w:val="ir_req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57E66743"/>
    <w:multiLevelType w:val="hybridMultilevel"/>
    <w:tmpl w:val="8EEC6866"/>
    <w:lvl w:ilvl="0" w:tplc="FFFFFFFF">
      <w:start w:val="1"/>
      <w:numFmt w:val="bullet"/>
      <w:lvlText w:val=""/>
      <w:lvlJc w:val="left"/>
      <w:pPr>
        <w:tabs>
          <w:tab w:val="num" w:pos="1114"/>
        </w:tabs>
        <w:ind w:left="1114"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8DB0B10"/>
    <w:multiLevelType w:val="hybridMultilevel"/>
    <w:tmpl w:val="B3766834"/>
    <w:lvl w:ilvl="0" w:tplc="4658168C">
      <w:start w:val="1"/>
      <w:numFmt w:val="decimal"/>
      <w:lvlText w:val="IR Requirement %1"/>
      <w:lvlJc w:val="left"/>
      <w:pPr>
        <w:ind w:left="360" w:hanging="360"/>
      </w:pPr>
      <w:rPr>
        <w:rFonts w:hint="default"/>
        <w:b/>
        <w:i w:val="0"/>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8DF1FF9"/>
    <w:multiLevelType w:val="multilevel"/>
    <w:tmpl w:val="C95A05F4"/>
    <w:lvl w:ilvl="0">
      <w:start w:val="1"/>
      <w:numFmt w:val="upperLetter"/>
      <w:suff w:val="nothing"/>
      <w:lvlText w:val="Annex %1"/>
      <w:lvlJc w:val="left"/>
      <w:pPr>
        <w:ind w:left="0" w:firstLine="0"/>
      </w:pPr>
      <w:rPr>
        <w:rFonts w:ascii="Arial" w:hAnsi="Arial" w:cs="Times New Roman" w:hint="default"/>
        <w:b/>
        <w:i w:val="0"/>
        <w:sz w:val="28"/>
      </w:rPr>
    </w:lvl>
    <w:lvl w:ilvl="1">
      <w:start w:val="1"/>
      <w:numFmt w:val="decimal"/>
      <w:lvlText w:val="%1.%2"/>
      <w:lvlJc w:val="left"/>
      <w:pPr>
        <w:tabs>
          <w:tab w:val="num" w:pos="720"/>
        </w:tabs>
        <w:ind w:left="0" w:firstLine="0"/>
      </w:pPr>
      <w:rPr>
        <w:rFonts w:hint="default"/>
        <w:b/>
        <w:i w:val="0"/>
      </w:rPr>
    </w:lvl>
    <w:lvl w:ilvl="2">
      <w:start w:val="1"/>
      <w:numFmt w:val="decimal"/>
      <w:lvlText w:val="%1.%2.%3"/>
      <w:lvlJc w:val="left"/>
      <w:pPr>
        <w:tabs>
          <w:tab w:val="num" w:pos="864"/>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0" w15:restartNumberingAfterBreak="0">
    <w:nsid w:val="5AD734A2"/>
    <w:multiLevelType w:val="multilevel"/>
    <w:tmpl w:val="F51A8A2C"/>
    <w:lvl w:ilvl="0">
      <w:start w:val="2"/>
      <w:numFmt w:val="decimal"/>
      <w:lvlText w:val="(%1)"/>
      <w:lvlJc w:val="left"/>
      <w:pPr>
        <w:tabs>
          <w:tab w:val="num" w:pos="473"/>
        </w:tabs>
        <w:ind w:left="473"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5C655B73"/>
    <w:multiLevelType w:val="hybridMultilevel"/>
    <w:tmpl w:val="6F5CBB2E"/>
    <w:lvl w:ilvl="0" w:tplc="6364789C">
      <w:start w:val="1"/>
      <w:numFmt w:val="decimal"/>
      <w:lvlText w:val="IR Requirement %1"/>
      <w:lvlJc w:val="left"/>
      <w:pPr>
        <w:ind w:left="473" w:hanging="360"/>
      </w:pPr>
      <w:rPr>
        <w:rFonts w:hint="default"/>
        <w:b/>
        <w:i w:val="0"/>
        <w:color w:val="FF0000"/>
      </w:rPr>
    </w:lvl>
    <w:lvl w:ilvl="1" w:tplc="FFFFFFFF">
      <w:start w:val="1"/>
      <w:numFmt w:val="bullet"/>
      <w:lvlText w:val=""/>
      <w:lvlJc w:val="left"/>
      <w:pPr>
        <w:tabs>
          <w:tab w:val="num" w:pos="1156"/>
        </w:tabs>
        <w:ind w:left="1156" w:hanging="360"/>
      </w:pPr>
      <w:rPr>
        <w:rFonts w:ascii="Symbol" w:hAnsi="Symbol" w:hint="default"/>
      </w:rPr>
    </w:lvl>
    <w:lvl w:ilvl="2" w:tplc="FFFFFFFF" w:tentative="1">
      <w:start w:val="1"/>
      <w:numFmt w:val="lowerRoman"/>
      <w:lvlText w:val="%3."/>
      <w:lvlJc w:val="right"/>
      <w:pPr>
        <w:tabs>
          <w:tab w:val="num" w:pos="1876"/>
        </w:tabs>
        <w:ind w:left="1876" w:hanging="180"/>
      </w:pPr>
    </w:lvl>
    <w:lvl w:ilvl="3" w:tplc="FFFFFFFF">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52" w15:restartNumberingAfterBreak="0">
    <w:nsid w:val="5CB56401"/>
    <w:multiLevelType w:val="hybridMultilevel"/>
    <w:tmpl w:val="551EC588"/>
    <w:lvl w:ilvl="0" w:tplc="4658168C">
      <w:start w:val="1"/>
      <w:numFmt w:val="decimal"/>
      <w:lvlText w:val="IR Requirement %1"/>
      <w:lvlJc w:val="left"/>
      <w:pPr>
        <w:ind w:left="2041" w:hanging="1928"/>
      </w:pPr>
      <w:rPr>
        <w:rFonts w:hint="default"/>
        <w:b/>
        <w:i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D095A2D"/>
    <w:multiLevelType w:val="multilevel"/>
    <w:tmpl w:val="7C94B1DE"/>
    <w:lvl w:ilvl="0">
      <w:start w:val="1"/>
      <w:numFmt w:val="decimal"/>
      <w:pStyle w:val="Requirement"/>
      <w:lvlText w:val="IR Requirement %1"/>
      <w:lvlJc w:val="left"/>
      <w:pPr>
        <w:ind w:left="2041" w:hanging="1928"/>
      </w:pPr>
      <w:rPr>
        <w:rFonts w:hint="default"/>
        <w:b/>
        <w:i w:val="0"/>
        <w:color w:val="FF000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4" w15:restartNumberingAfterBreak="0">
    <w:nsid w:val="61D56A26"/>
    <w:multiLevelType w:val="multilevel"/>
    <w:tmpl w:val="66263EBA"/>
    <w:lvl w:ilvl="0">
      <w:start w:val="1"/>
      <w:numFmt w:val="upperLetter"/>
      <w:suff w:val="nothing"/>
      <w:lvlText w:val="Annex %1"/>
      <w:lvlJc w:val="left"/>
      <w:pPr>
        <w:ind w:left="0" w:firstLine="0"/>
      </w:pPr>
      <w:rPr>
        <w:rFonts w:ascii="Arial" w:hAnsi="Arial" w:cs="Times New Roman" w:hint="default"/>
        <w:b/>
        <w:i w:val="0"/>
        <w:sz w:val="28"/>
      </w:rPr>
    </w:lvl>
    <w:lvl w:ilvl="1">
      <w:start w:val="9"/>
      <w:numFmt w:val="decimal"/>
      <w:lvlText w:val="%1.%2"/>
      <w:lvlJc w:val="left"/>
      <w:pPr>
        <w:tabs>
          <w:tab w:val="num" w:pos="720"/>
        </w:tabs>
        <w:ind w:left="0" w:firstLine="0"/>
      </w:pPr>
      <w:rPr>
        <w:rFonts w:hint="default"/>
        <w:b/>
        <w:i w:val="0"/>
      </w:rPr>
    </w:lvl>
    <w:lvl w:ilvl="2">
      <w:start w:val="1"/>
      <w:numFmt w:val="decimal"/>
      <w:lvlText w:val="%1.%2.%3"/>
      <w:lvlJc w:val="left"/>
      <w:pPr>
        <w:tabs>
          <w:tab w:val="num" w:pos="864"/>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val="0"/>
        <w:i/>
      </w:rPr>
    </w:lvl>
    <w:lvl w:ilvl="5">
      <w:start w:val="1"/>
      <w:numFmt w:val="decimal"/>
      <w:lvlText w:val="%1.%2.%3.%4.%5.%6"/>
      <w:lvlJc w:val="left"/>
      <w:pPr>
        <w:tabs>
          <w:tab w:val="num" w:pos="1440"/>
        </w:tabs>
        <w:ind w:left="0" w:firstLine="0"/>
      </w:pPr>
      <w:rPr>
        <w:rFonts w:hint="default"/>
        <w:b w:val="0"/>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5" w15:restartNumberingAfterBreak="0">
    <w:nsid w:val="64321F31"/>
    <w:multiLevelType w:val="hybridMultilevel"/>
    <w:tmpl w:val="4FB0672E"/>
    <w:lvl w:ilvl="0" w:tplc="D756788A">
      <w:start w:val="1"/>
      <w:numFmt w:val="decimal"/>
      <w:pStyle w:val="Requirementgrey"/>
      <w:lvlText w:val="Test %1"/>
      <w:lvlJc w:val="left"/>
      <w:pPr>
        <w:ind w:left="473" w:hanging="360"/>
      </w:pPr>
      <w:rPr>
        <w:rFonts w:hint="default"/>
        <w:b/>
        <w:i w:val="0"/>
        <w:color w:val="8DB3E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5C73D49"/>
    <w:multiLevelType w:val="hybridMultilevel"/>
    <w:tmpl w:val="9716B11E"/>
    <w:name w:val="ir_req"/>
    <w:lvl w:ilvl="0" w:tplc="FFFFFFFF">
      <w:start w:val="7"/>
      <w:numFmt w:val="decimal"/>
      <w:lvlText w:val="(%1)"/>
      <w:lvlJc w:val="left"/>
      <w:pPr>
        <w:tabs>
          <w:tab w:val="num" w:pos="473"/>
        </w:tabs>
        <w:ind w:left="473"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7" w15:restartNumberingAfterBreak="0">
    <w:nsid w:val="694A120B"/>
    <w:multiLevelType w:val="hybridMultilevel"/>
    <w:tmpl w:val="AC2A520E"/>
    <w:lvl w:ilvl="0" w:tplc="4658168C">
      <w:start w:val="1"/>
      <w:numFmt w:val="decimal"/>
      <w:lvlText w:val="IR Requirement %1"/>
      <w:lvlJc w:val="left"/>
      <w:pPr>
        <w:ind w:left="720" w:hanging="360"/>
      </w:pPr>
      <w:rPr>
        <w:rFonts w:hint="default"/>
        <w:b/>
        <w:i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E115ADE"/>
    <w:multiLevelType w:val="multilevel"/>
    <w:tmpl w:val="2462078E"/>
    <w:lvl w:ilvl="0">
      <w:start w:val="1"/>
      <w:numFmt w:val="decimal"/>
      <w:lvlText w:val="IR Requirement %1"/>
      <w:lvlJc w:val="left"/>
      <w:pPr>
        <w:tabs>
          <w:tab w:val="num" w:pos="2041"/>
        </w:tabs>
        <w:ind w:left="1928" w:hanging="1815"/>
      </w:pPr>
      <w:rPr>
        <w:rFonts w:hint="default"/>
        <w:b/>
        <w:i w:val="0"/>
        <w:color w:val="FF000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73AB2C84"/>
    <w:multiLevelType w:val="multilevel"/>
    <w:tmpl w:val="DBDC06B4"/>
    <w:lvl w:ilvl="0">
      <w:start w:val="1"/>
      <w:numFmt w:val="decimal"/>
      <w:pStyle w:val="Titolo1"/>
      <w:lvlText w:val="%1"/>
      <w:lvlJc w:val="left"/>
      <w:pPr>
        <w:tabs>
          <w:tab w:val="num" w:pos="425"/>
        </w:tabs>
        <w:ind w:left="425" w:hanging="425"/>
      </w:pPr>
      <w:rPr>
        <w:rFonts w:hint="default"/>
      </w:rPr>
    </w:lvl>
    <w:lvl w:ilvl="1">
      <w:start w:val="1"/>
      <w:numFmt w:val="decimal"/>
      <w:pStyle w:val="Titolo2"/>
      <w:lvlText w:val="%1.%2"/>
      <w:lvlJc w:val="left"/>
      <w:pPr>
        <w:tabs>
          <w:tab w:val="num" w:pos="709"/>
        </w:tabs>
        <w:ind w:left="709" w:hanging="709"/>
      </w:pPr>
      <w:rPr>
        <w:rFonts w:hint="default"/>
      </w:rPr>
    </w:lvl>
    <w:lvl w:ilvl="2">
      <w:start w:val="1"/>
      <w:numFmt w:val="decimal"/>
      <w:pStyle w:val="Titolo3"/>
      <w:lvlText w:val="%1.%2.%3"/>
      <w:lvlJc w:val="left"/>
      <w:pPr>
        <w:tabs>
          <w:tab w:val="num" w:pos="992"/>
        </w:tabs>
        <w:ind w:left="992" w:hanging="992"/>
      </w:pPr>
      <w:rPr>
        <w:rFonts w:hint="default"/>
      </w:rPr>
    </w:lvl>
    <w:lvl w:ilvl="3">
      <w:start w:val="1"/>
      <w:numFmt w:val="decimal"/>
      <w:pStyle w:val="Titolo4"/>
      <w:lvlText w:val="%1.%2.%3.%4."/>
      <w:lvlJc w:val="left"/>
      <w:pPr>
        <w:tabs>
          <w:tab w:val="num" w:pos="1276"/>
        </w:tabs>
        <w:ind w:left="1276" w:hanging="1276"/>
      </w:pPr>
      <w:rPr>
        <w:rFonts w:hint="default"/>
      </w:rPr>
    </w:lvl>
    <w:lvl w:ilvl="4">
      <w:start w:val="1"/>
      <w:numFmt w:val="decimal"/>
      <w:pStyle w:val="Titolo5"/>
      <w:lvlText w:val="%1.%2.%3.%4.%5."/>
      <w:lvlJc w:val="left"/>
      <w:pPr>
        <w:tabs>
          <w:tab w:val="num" w:pos="1559"/>
        </w:tabs>
        <w:ind w:left="1559" w:hanging="1559"/>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15:restartNumberingAfterBreak="0">
    <w:nsid w:val="75C26F71"/>
    <w:multiLevelType w:val="multilevel"/>
    <w:tmpl w:val="42063794"/>
    <w:name w:val="0.2837902"/>
    <w:lvl w:ilvl="0">
      <w:start w:val="1"/>
      <w:numFmt w:val="decimal"/>
      <w:lvlRestart w:val="0"/>
      <w:pStyle w:val="Titolo1"/>
      <w:lvlText w:val="%1."/>
      <w:lvlJc w:val="left"/>
      <w:pPr>
        <w:tabs>
          <w:tab w:val="num" w:pos="850"/>
        </w:tabs>
        <w:ind w:left="850" w:hanging="850"/>
      </w:pPr>
      <w:rPr>
        <w:rFonts w:cs="Times New Roman" w:hint="default"/>
      </w:rPr>
    </w:lvl>
    <w:lvl w:ilvl="1">
      <w:start w:val="1"/>
      <w:numFmt w:val="decimal"/>
      <w:pStyle w:val="Titolo2"/>
      <w:lvlText w:val="%1.%2."/>
      <w:lvlJc w:val="left"/>
      <w:pPr>
        <w:tabs>
          <w:tab w:val="num" w:pos="850"/>
        </w:tabs>
        <w:ind w:left="850" w:hanging="850"/>
      </w:pPr>
      <w:rPr>
        <w:rFonts w:cs="Times New Roman" w:hint="default"/>
      </w:rPr>
    </w:lvl>
    <w:lvl w:ilvl="2">
      <w:start w:val="1"/>
      <w:numFmt w:val="decimal"/>
      <w:pStyle w:val="Titolo3"/>
      <w:lvlText w:val="%1.%2.%3."/>
      <w:lvlJc w:val="left"/>
      <w:pPr>
        <w:tabs>
          <w:tab w:val="num" w:pos="850"/>
        </w:tabs>
        <w:ind w:left="850" w:hanging="850"/>
      </w:pPr>
      <w:rPr>
        <w:rFonts w:cs="Times New Roman" w:hint="default"/>
      </w:rPr>
    </w:lvl>
    <w:lvl w:ilvl="3">
      <w:start w:val="1"/>
      <w:numFmt w:val="decimal"/>
      <w:pStyle w:val="Titolo4"/>
      <w:lvlText w:val="%1.%2.%3.%4."/>
      <w:lvlJc w:val="left"/>
      <w:pPr>
        <w:tabs>
          <w:tab w:val="num" w:pos="850"/>
        </w:tabs>
        <w:ind w:left="850" w:hanging="85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1" w15:restartNumberingAfterBreak="0">
    <w:nsid w:val="769B5BAE"/>
    <w:multiLevelType w:val="hybridMultilevel"/>
    <w:tmpl w:val="74F424B2"/>
    <w:lvl w:ilvl="0" w:tplc="62FA71A2">
      <w:numFmt w:val="bullet"/>
      <w:lvlText w:val="-"/>
      <w:lvlJc w:val="left"/>
      <w:pPr>
        <w:tabs>
          <w:tab w:val="num" w:pos="420"/>
        </w:tabs>
        <w:ind w:left="420" w:hanging="360"/>
      </w:pPr>
      <w:rPr>
        <w:rFonts w:ascii="Arial" w:eastAsia="SimSun" w:hAnsi="Arial" w:cs="Arial" w:hint="default"/>
      </w:rPr>
    </w:lvl>
    <w:lvl w:ilvl="1" w:tplc="0C0A0019" w:tentative="1">
      <w:start w:val="1"/>
      <w:numFmt w:val="bullet"/>
      <w:lvlText w:val="o"/>
      <w:lvlJc w:val="left"/>
      <w:pPr>
        <w:tabs>
          <w:tab w:val="num" w:pos="1140"/>
        </w:tabs>
        <w:ind w:left="1140" w:hanging="360"/>
      </w:pPr>
      <w:rPr>
        <w:rFonts w:ascii="Courier New" w:hAnsi="Courier New" w:cs="Courier New" w:hint="default"/>
      </w:rPr>
    </w:lvl>
    <w:lvl w:ilvl="2" w:tplc="0C0A001B" w:tentative="1">
      <w:start w:val="1"/>
      <w:numFmt w:val="bullet"/>
      <w:lvlText w:val=""/>
      <w:lvlJc w:val="left"/>
      <w:pPr>
        <w:tabs>
          <w:tab w:val="num" w:pos="1860"/>
        </w:tabs>
        <w:ind w:left="1860" w:hanging="360"/>
      </w:pPr>
      <w:rPr>
        <w:rFonts w:ascii="Wingdings" w:hAnsi="Wingdings" w:hint="default"/>
      </w:rPr>
    </w:lvl>
    <w:lvl w:ilvl="3" w:tplc="0C0A000F" w:tentative="1">
      <w:start w:val="1"/>
      <w:numFmt w:val="bullet"/>
      <w:lvlText w:val=""/>
      <w:lvlJc w:val="left"/>
      <w:pPr>
        <w:tabs>
          <w:tab w:val="num" w:pos="2580"/>
        </w:tabs>
        <w:ind w:left="2580" w:hanging="360"/>
      </w:pPr>
      <w:rPr>
        <w:rFonts w:ascii="Symbol" w:hAnsi="Symbol" w:hint="default"/>
      </w:rPr>
    </w:lvl>
    <w:lvl w:ilvl="4" w:tplc="0C0A0019" w:tentative="1">
      <w:start w:val="1"/>
      <w:numFmt w:val="bullet"/>
      <w:lvlText w:val="o"/>
      <w:lvlJc w:val="left"/>
      <w:pPr>
        <w:tabs>
          <w:tab w:val="num" w:pos="3300"/>
        </w:tabs>
        <w:ind w:left="3300" w:hanging="360"/>
      </w:pPr>
      <w:rPr>
        <w:rFonts w:ascii="Courier New" w:hAnsi="Courier New" w:cs="Courier New" w:hint="default"/>
      </w:rPr>
    </w:lvl>
    <w:lvl w:ilvl="5" w:tplc="0C0A001B" w:tentative="1">
      <w:start w:val="1"/>
      <w:numFmt w:val="bullet"/>
      <w:lvlText w:val=""/>
      <w:lvlJc w:val="left"/>
      <w:pPr>
        <w:tabs>
          <w:tab w:val="num" w:pos="4020"/>
        </w:tabs>
        <w:ind w:left="4020" w:hanging="360"/>
      </w:pPr>
      <w:rPr>
        <w:rFonts w:ascii="Wingdings" w:hAnsi="Wingdings" w:hint="default"/>
      </w:rPr>
    </w:lvl>
    <w:lvl w:ilvl="6" w:tplc="0C0A000F" w:tentative="1">
      <w:start w:val="1"/>
      <w:numFmt w:val="bullet"/>
      <w:lvlText w:val=""/>
      <w:lvlJc w:val="left"/>
      <w:pPr>
        <w:tabs>
          <w:tab w:val="num" w:pos="4740"/>
        </w:tabs>
        <w:ind w:left="4740" w:hanging="360"/>
      </w:pPr>
      <w:rPr>
        <w:rFonts w:ascii="Symbol" w:hAnsi="Symbol" w:hint="default"/>
      </w:rPr>
    </w:lvl>
    <w:lvl w:ilvl="7" w:tplc="0C0A0019" w:tentative="1">
      <w:start w:val="1"/>
      <w:numFmt w:val="bullet"/>
      <w:lvlText w:val="o"/>
      <w:lvlJc w:val="left"/>
      <w:pPr>
        <w:tabs>
          <w:tab w:val="num" w:pos="5460"/>
        </w:tabs>
        <w:ind w:left="5460" w:hanging="360"/>
      </w:pPr>
      <w:rPr>
        <w:rFonts w:ascii="Courier New" w:hAnsi="Courier New" w:cs="Courier New" w:hint="default"/>
      </w:rPr>
    </w:lvl>
    <w:lvl w:ilvl="8" w:tplc="0C0A001B" w:tentative="1">
      <w:start w:val="1"/>
      <w:numFmt w:val="bullet"/>
      <w:lvlText w:val=""/>
      <w:lvlJc w:val="left"/>
      <w:pPr>
        <w:tabs>
          <w:tab w:val="num" w:pos="6180"/>
        </w:tabs>
        <w:ind w:left="6180" w:hanging="360"/>
      </w:pPr>
      <w:rPr>
        <w:rFonts w:ascii="Wingdings" w:hAnsi="Wingdings" w:hint="default"/>
      </w:rPr>
    </w:lvl>
  </w:abstractNum>
  <w:abstractNum w:abstractNumId="62" w15:restartNumberingAfterBreak="0">
    <w:nsid w:val="7948075B"/>
    <w:multiLevelType w:val="multilevel"/>
    <w:tmpl w:val="16A4F862"/>
    <w:lvl w:ilvl="0">
      <w:start w:val="1"/>
      <w:numFmt w:val="decimal"/>
      <w:pStyle w:val="Recommendation"/>
      <w:lvlText w:val="Recommendation %1"/>
      <w:lvlJc w:val="left"/>
      <w:pPr>
        <w:ind w:left="2268" w:hanging="2155"/>
      </w:pPr>
      <w:rPr>
        <w:rFonts w:hint="default"/>
        <w:b/>
        <w:i w:val="0"/>
        <w:color w:val="333399"/>
      </w:rPr>
    </w:lvl>
    <w:lvl w:ilvl="1">
      <w:start w:val="1"/>
      <w:numFmt w:val="lowerLetter"/>
      <w:lvlText w:val="%2."/>
      <w:lvlJc w:val="left"/>
      <w:pPr>
        <w:ind w:left="1553" w:hanging="360"/>
      </w:pPr>
      <w:rPr>
        <w:rFonts w:hint="default"/>
      </w:rPr>
    </w:lvl>
    <w:lvl w:ilvl="2">
      <w:start w:val="1"/>
      <w:numFmt w:val="lowerRoman"/>
      <w:lvlText w:val="%3."/>
      <w:lvlJc w:val="right"/>
      <w:pPr>
        <w:ind w:left="2273" w:hanging="180"/>
      </w:pPr>
      <w:rPr>
        <w:rFonts w:hint="default"/>
      </w:rPr>
    </w:lvl>
    <w:lvl w:ilvl="3">
      <w:start w:val="1"/>
      <w:numFmt w:val="decimal"/>
      <w:lvlText w:val="%4."/>
      <w:lvlJc w:val="left"/>
      <w:pPr>
        <w:ind w:left="2993" w:hanging="360"/>
      </w:pPr>
      <w:rPr>
        <w:rFonts w:hint="default"/>
      </w:rPr>
    </w:lvl>
    <w:lvl w:ilvl="4">
      <w:start w:val="1"/>
      <w:numFmt w:val="lowerLetter"/>
      <w:lvlText w:val="%5."/>
      <w:lvlJc w:val="left"/>
      <w:pPr>
        <w:ind w:left="3713" w:hanging="360"/>
      </w:pPr>
      <w:rPr>
        <w:rFonts w:hint="default"/>
      </w:rPr>
    </w:lvl>
    <w:lvl w:ilvl="5">
      <w:start w:val="1"/>
      <w:numFmt w:val="lowerRoman"/>
      <w:lvlText w:val="%6."/>
      <w:lvlJc w:val="right"/>
      <w:pPr>
        <w:ind w:left="4433" w:hanging="180"/>
      </w:pPr>
      <w:rPr>
        <w:rFonts w:hint="default"/>
      </w:rPr>
    </w:lvl>
    <w:lvl w:ilvl="6">
      <w:start w:val="1"/>
      <w:numFmt w:val="decimal"/>
      <w:lvlText w:val="%7."/>
      <w:lvlJc w:val="left"/>
      <w:pPr>
        <w:ind w:left="5153" w:hanging="360"/>
      </w:pPr>
      <w:rPr>
        <w:rFonts w:hint="default"/>
      </w:rPr>
    </w:lvl>
    <w:lvl w:ilvl="7">
      <w:start w:val="1"/>
      <w:numFmt w:val="lowerLetter"/>
      <w:lvlText w:val="%8."/>
      <w:lvlJc w:val="left"/>
      <w:pPr>
        <w:ind w:left="5873" w:hanging="360"/>
      </w:pPr>
      <w:rPr>
        <w:rFonts w:hint="default"/>
      </w:rPr>
    </w:lvl>
    <w:lvl w:ilvl="8">
      <w:start w:val="1"/>
      <w:numFmt w:val="lowerRoman"/>
      <w:lvlText w:val="%9."/>
      <w:lvlJc w:val="right"/>
      <w:pPr>
        <w:ind w:left="6593" w:hanging="180"/>
      </w:pPr>
      <w:rPr>
        <w:rFonts w:hint="default"/>
      </w:rPr>
    </w:lvl>
  </w:abstractNum>
  <w:abstractNum w:abstractNumId="63" w15:restartNumberingAfterBreak="0">
    <w:nsid w:val="7A920653"/>
    <w:multiLevelType w:val="hybridMultilevel"/>
    <w:tmpl w:val="998AE6D8"/>
    <w:lvl w:ilvl="0" w:tplc="4658168C">
      <w:start w:val="1"/>
      <w:numFmt w:val="decimal"/>
      <w:lvlText w:val="IR Requirement %1"/>
      <w:lvlJc w:val="left"/>
      <w:pPr>
        <w:ind w:left="720" w:hanging="360"/>
      </w:pPr>
      <w:rPr>
        <w:rFonts w:hint="default"/>
        <w:b/>
        <w:i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BE95D7F"/>
    <w:multiLevelType w:val="multilevel"/>
    <w:tmpl w:val="F126F780"/>
    <w:name w:val="5.440319E-02"/>
    <w:lvl w:ilvl="0">
      <w:start w:val="1"/>
      <w:numFmt w:val="decimal"/>
      <w:lvlRestart w:val="0"/>
      <w:lvlText w:val="(%1)"/>
      <w:lvlJc w:val="left"/>
      <w:pPr>
        <w:tabs>
          <w:tab w:val="num" w:pos="850"/>
        </w:tabs>
        <w:ind w:left="850" w:hanging="850"/>
      </w:pPr>
      <w:rPr>
        <w:rFonts w:cs="Times New Roman"/>
      </w:rPr>
    </w:lvl>
    <w:lvl w:ilvl="1">
      <w:start w:val="1"/>
      <w:numFmt w:val="lowerLetter"/>
      <w:lvlText w:val="(%2)"/>
      <w:lvlJc w:val="left"/>
      <w:pPr>
        <w:tabs>
          <w:tab w:val="num" w:pos="850"/>
        </w:tabs>
        <w:ind w:left="850" w:hanging="850"/>
      </w:pPr>
      <w:rPr>
        <w:rFonts w:cs="Times New Roman"/>
      </w:rPr>
    </w:lvl>
    <w:lvl w:ilvl="2">
      <w:start w:val="1"/>
      <w:numFmt w:val="decimal"/>
      <w:lvlText w:val="(%3)"/>
      <w:lvlJc w:val="left"/>
      <w:pPr>
        <w:tabs>
          <w:tab w:val="num" w:pos="1417"/>
        </w:tabs>
        <w:ind w:left="1417" w:hanging="567"/>
      </w:pPr>
      <w:rPr>
        <w:rFonts w:cs="Times New Roman"/>
      </w:rPr>
    </w:lvl>
    <w:lvl w:ilvl="3">
      <w:start w:val="1"/>
      <w:numFmt w:val="lowerLetter"/>
      <w:lvlText w:val="(%4)"/>
      <w:lvlJc w:val="left"/>
      <w:pPr>
        <w:tabs>
          <w:tab w:val="num" w:pos="1417"/>
        </w:tabs>
        <w:ind w:left="1417" w:hanging="567"/>
      </w:pPr>
      <w:rPr>
        <w:rFonts w:cs="Times New Roman"/>
      </w:rPr>
    </w:lvl>
    <w:lvl w:ilvl="4">
      <w:start w:val="1"/>
      <w:numFmt w:val="decimal"/>
      <w:lvlText w:val="(%5)"/>
      <w:lvlJc w:val="left"/>
      <w:pPr>
        <w:tabs>
          <w:tab w:val="num" w:pos="1984"/>
        </w:tabs>
        <w:ind w:left="1984" w:hanging="567"/>
      </w:pPr>
      <w:rPr>
        <w:rFonts w:cs="Times New Roman"/>
      </w:rPr>
    </w:lvl>
    <w:lvl w:ilvl="5">
      <w:start w:val="1"/>
      <w:numFmt w:val="lowerLetter"/>
      <w:lvlText w:val="(%6)"/>
      <w:lvlJc w:val="left"/>
      <w:pPr>
        <w:tabs>
          <w:tab w:val="num" w:pos="1984"/>
        </w:tabs>
        <w:ind w:left="1984" w:hanging="567"/>
      </w:pPr>
      <w:rPr>
        <w:rFonts w:cs="Times New Roman"/>
      </w:rPr>
    </w:lvl>
    <w:lvl w:ilvl="6">
      <w:start w:val="1"/>
      <w:numFmt w:val="decimal"/>
      <w:lvlText w:val="(%7)"/>
      <w:lvlJc w:val="left"/>
      <w:pPr>
        <w:tabs>
          <w:tab w:val="num" w:pos="2551"/>
        </w:tabs>
        <w:ind w:left="2551" w:hanging="567"/>
      </w:pPr>
      <w:rPr>
        <w:rFonts w:cs="Times New Roman"/>
      </w:rPr>
    </w:lvl>
    <w:lvl w:ilvl="7">
      <w:start w:val="1"/>
      <w:numFmt w:val="lowerLetter"/>
      <w:lvlText w:val="(%8)"/>
      <w:lvlJc w:val="left"/>
      <w:pPr>
        <w:tabs>
          <w:tab w:val="num" w:pos="2551"/>
        </w:tabs>
        <w:ind w:left="2551" w:hanging="567"/>
      </w:pPr>
      <w:rPr>
        <w:rFonts w:cs="Times New Roman"/>
      </w:rPr>
    </w:lvl>
    <w:lvl w:ilvl="8">
      <w:start w:val="1"/>
      <w:numFmt w:val="lowerLetter"/>
      <w:lvlText w:val="(%9)"/>
      <w:lvlJc w:val="left"/>
      <w:pPr>
        <w:tabs>
          <w:tab w:val="num" w:pos="3118"/>
        </w:tabs>
        <w:ind w:left="3118" w:hanging="567"/>
      </w:pPr>
      <w:rPr>
        <w:rFonts w:cs="Times New Roman"/>
      </w:rPr>
    </w:lvl>
  </w:abstractNum>
  <w:abstractNum w:abstractNumId="65" w15:restartNumberingAfterBreak="0">
    <w:nsid w:val="7C966381"/>
    <w:multiLevelType w:val="multilevel"/>
    <w:tmpl w:val="DCC88062"/>
    <w:lvl w:ilvl="0">
      <w:start w:val="1"/>
      <w:numFmt w:val="decimal"/>
      <w:lvlRestart w:val="0"/>
      <w:pStyle w:val="NumPar1"/>
      <w:lvlText w:val="%1."/>
      <w:lvlJc w:val="left"/>
      <w:pPr>
        <w:tabs>
          <w:tab w:val="num" w:pos="850"/>
        </w:tabs>
        <w:ind w:left="850" w:hanging="850"/>
      </w:pPr>
      <w:rPr>
        <w:rFonts w:cs="Times New Roman"/>
      </w:rPr>
    </w:lvl>
    <w:lvl w:ilvl="1">
      <w:start w:val="1"/>
      <w:numFmt w:val="decimal"/>
      <w:lvlText w:val="%1.%2."/>
      <w:lvlJc w:val="left"/>
      <w:pPr>
        <w:tabs>
          <w:tab w:val="num" w:pos="850"/>
        </w:tabs>
        <w:ind w:left="850" w:hanging="850"/>
      </w:pPr>
      <w:rPr>
        <w:rFonts w:cs="Times New Roman"/>
      </w:rPr>
    </w:lvl>
    <w:lvl w:ilvl="2">
      <w:start w:val="1"/>
      <w:numFmt w:val="decimal"/>
      <w:lvlText w:val="%1.%2.%3."/>
      <w:lvlJc w:val="left"/>
      <w:pPr>
        <w:tabs>
          <w:tab w:val="num" w:pos="850"/>
        </w:tabs>
        <w:ind w:left="850" w:hanging="850"/>
      </w:pPr>
      <w:rPr>
        <w:rFonts w:cs="Times New Roman"/>
      </w:rPr>
    </w:lvl>
    <w:lvl w:ilvl="3">
      <w:start w:val="1"/>
      <w:numFmt w:val="decimal"/>
      <w:lvlText w:val="%1.%2.%3.%4."/>
      <w:lvlJc w:val="left"/>
      <w:pPr>
        <w:tabs>
          <w:tab w:val="num" w:pos="850"/>
        </w:tabs>
        <w:ind w:left="850" w:hanging="85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6" w15:restartNumberingAfterBreak="0">
    <w:nsid w:val="7CB20363"/>
    <w:multiLevelType w:val="hybridMultilevel"/>
    <w:tmpl w:val="4B8801D0"/>
    <w:lvl w:ilvl="0" w:tplc="4F2220D6">
      <w:start w:val="1"/>
      <w:numFmt w:val="decimal"/>
      <w:lvlText w:val="IR Requirement %1"/>
      <w:lvlJc w:val="left"/>
      <w:pPr>
        <w:ind w:left="720" w:hanging="360"/>
      </w:pPr>
      <w:rPr>
        <w:rFonts w:hint="default"/>
        <w:b/>
        <w:i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DFD36DD"/>
    <w:multiLevelType w:val="hybridMultilevel"/>
    <w:tmpl w:val="FFCA9398"/>
    <w:lvl w:ilvl="0" w:tplc="7916AA2C">
      <w:start w:val="3"/>
      <w:numFmt w:val="decimal"/>
      <w:lvlText w:val="(%1)"/>
      <w:lvlJc w:val="left"/>
      <w:pPr>
        <w:tabs>
          <w:tab w:val="num" w:pos="473"/>
        </w:tabs>
        <w:ind w:left="473" w:hanging="360"/>
      </w:pPr>
      <w:rPr>
        <w:rFonts w:hint="default"/>
      </w:rPr>
    </w:lvl>
    <w:lvl w:ilvl="1" w:tplc="04070019" w:tentative="1">
      <w:start w:val="1"/>
      <w:numFmt w:val="lowerLetter"/>
      <w:lvlText w:val="%2."/>
      <w:lvlJc w:val="left"/>
      <w:pPr>
        <w:tabs>
          <w:tab w:val="num" w:pos="1193"/>
        </w:tabs>
        <w:ind w:left="1193" w:hanging="360"/>
      </w:pPr>
    </w:lvl>
    <w:lvl w:ilvl="2" w:tplc="0407001B" w:tentative="1">
      <w:start w:val="1"/>
      <w:numFmt w:val="lowerRoman"/>
      <w:lvlText w:val="%3."/>
      <w:lvlJc w:val="right"/>
      <w:pPr>
        <w:tabs>
          <w:tab w:val="num" w:pos="1913"/>
        </w:tabs>
        <w:ind w:left="1913" w:hanging="180"/>
      </w:pPr>
    </w:lvl>
    <w:lvl w:ilvl="3" w:tplc="0407000F" w:tentative="1">
      <w:start w:val="1"/>
      <w:numFmt w:val="decimal"/>
      <w:lvlText w:val="%4."/>
      <w:lvlJc w:val="left"/>
      <w:pPr>
        <w:tabs>
          <w:tab w:val="num" w:pos="2633"/>
        </w:tabs>
        <w:ind w:left="2633" w:hanging="360"/>
      </w:pPr>
    </w:lvl>
    <w:lvl w:ilvl="4" w:tplc="04070019" w:tentative="1">
      <w:start w:val="1"/>
      <w:numFmt w:val="lowerLetter"/>
      <w:lvlText w:val="%5."/>
      <w:lvlJc w:val="left"/>
      <w:pPr>
        <w:tabs>
          <w:tab w:val="num" w:pos="3353"/>
        </w:tabs>
        <w:ind w:left="3353" w:hanging="360"/>
      </w:pPr>
    </w:lvl>
    <w:lvl w:ilvl="5" w:tplc="0407001B" w:tentative="1">
      <w:start w:val="1"/>
      <w:numFmt w:val="lowerRoman"/>
      <w:lvlText w:val="%6."/>
      <w:lvlJc w:val="right"/>
      <w:pPr>
        <w:tabs>
          <w:tab w:val="num" w:pos="4073"/>
        </w:tabs>
        <w:ind w:left="4073" w:hanging="180"/>
      </w:pPr>
    </w:lvl>
    <w:lvl w:ilvl="6" w:tplc="0407000F" w:tentative="1">
      <w:start w:val="1"/>
      <w:numFmt w:val="decimal"/>
      <w:lvlText w:val="%7."/>
      <w:lvlJc w:val="left"/>
      <w:pPr>
        <w:tabs>
          <w:tab w:val="num" w:pos="4793"/>
        </w:tabs>
        <w:ind w:left="4793" w:hanging="360"/>
      </w:pPr>
    </w:lvl>
    <w:lvl w:ilvl="7" w:tplc="04070019" w:tentative="1">
      <w:start w:val="1"/>
      <w:numFmt w:val="lowerLetter"/>
      <w:lvlText w:val="%8."/>
      <w:lvlJc w:val="left"/>
      <w:pPr>
        <w:tabs>
          <w:tab w:val="num" w:pos="5513"/>
        </w:tabs>
        <w:ind w:left="5513" w:hanging="360"/>
      </w:pPr>
    </w:lvl>
    <w:lvl w:ilvl="8" w:tplc="0407001B" w:tentative="1">
      <w:start w:val="1"/>
      <w:numFmt w:val="lowerRoman"/>
      <w:lvlText w:val="%9."/>
      <w:lvlJc w:val="right"/>
      <w:pPr>
        <w:tabs>
          <w:tab w:val="num" w:pos="6233"/>
        </w:tabs>
        <w:ind w:left="6233" w:hanging="180"/>
      </w:pPr>
    </w:lvl>
  </w:abstractNum>
  <w:num w:numId="1">
    <w:abstractNumId w:val="8"/>
  </w:num>
  <w:num w:numId="2">
    <w:abstractNumId w:val="12"/>
  </w:num>
  <w:num w:numId="3">
    <w:abstractNumId w:val="14"/>
  </w:num>
  <w:num w:numId="4">
    <w:abstractNumId w:val="47"/>
  </w:num>
  <w:num w:numId="5">
    <w:abstractNumId w:val="24"/>
  </w:num>
  <w:num w:numId="6">
    <w:abstractNumId w:val="18"/>
  </w:num>
  <w:num w:numId="7">
    <w:abstractNumId w:val="59"/>
  </w:num>
  <w:num w:numId="8">
    <w:abstractNumId w:val="39"/>
  </w:num>
  <w:num w:numId="9">
    <w:abstractNumId w:val="10"/>
  </w:num>
  <w:num w:numId="10">
    <w:abstractNumId w:val="30"/>
  </w:num>
  <w:num w:numId="11">
    <w:abstractNumId w:val="26"/>
  </w:num>
  <w:num w:numId="12">
    <w:abstractNumId w:val="33"/>
  </w:num>
  <w:num w:numId="13">
    <w:abstractNumId w:val="62"/>
  </w:num>
  <w:num w:numId="14">
    <w:abstractNumId w:val="53"/>
  </w:num>
  <w:num w:numId="15">
    <w:abstractNumId w:val="55"/>
  </w:num>
  <w:num w:numId="16">
    <w:abstractNumId w:val="48"/>
  </w:num>
  <w:num w:numId="17">
    <w:abstractNumId w:val="65"/>
  </w:num>
  <w:num w:numId="1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0"/>
  </w:num>
  <w:num w:numId="23">
    <w:abstractNumId w:val="37"/>
  </w:num>
  <w:num w:numId="24">
    <w:abstractNumId w:val="34"/>
  </w:num>
  <w:num w:numId="25">
    <w:abstractNumId w:val="61"/>
  </w:num>
  <w:num w:numId="26">
    <w:abstractNumId w:val="13"/>
  </w:num>
  <w:num w:numId="27">
    <w:abstractNumId w:val="25"/>
  </w:num>
  <w:num w:numId="28">
    <w:abstractNumId w:val="49"/>
  </w:num>
  <w:num w:numId="29">
    <w:abstractNumId w:val="45"/>
  </w:num>
  <w:num w:numId="30">
    <w:abstractNumId w:val="54"/>
  </w:num>
  <w:num w:numId="31">
    <w:abstractNumId w:val="38"/>
  </w:num>
  <w:num w:numId="32">
    <w:abstractNumId w:val="32"/>
  </w:num>
  <w:num w:numId="33">
    <w:abstractNumId w:val="23"/>
  </w:num>
  <w:num w:numId="34">
    <w:abstractNumId w:val="41"/>
  </w:num>
  <w:num w:numId="35">
    <w:abstractNumId w:val="67"/>
  </w:num>
  <w:num w:numId="36">
    <w:abstractNumId w:val="44"/>
  </w:num>
  <w:num w:numId="37">
    <w:abstractNumId w:val="35"/>
  </w:num>
  <w:num w:numId="38">
    <w:abstractNumId w:val="50"/>
  </w:num>
  <w:num w:numId="39">
    <w:abstractNumId w:val="56"/>
  </w:num>
  <w:num w:numId="40">
    <w:abstractNumId w:val="19"/>
  </w:num>
  <w:num w:numId="4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 w:numId="44">
    <w:abstractNumId w:val="9"/>
  </w:num>
  <w:num w:numId="45">
    <w:abstractNumId w:val="22"/>
  </w:num>
  <w:num w:numId="46">
    <w:abstractNumId w:val="31"/>
  </w:num>
  <w:num w:numId="47">
    <w:abstractNumId w:val="6"/>
  </w:num>
  <w:num w:numId="48">
    <w:abstractNumId w:val="51"/>
  </w:num>
  <w:num w:numId="49">
    <w:abstractNumId w:val="5"/>
  </w:num>
  <w:num w:numId="50">
    <w:abstractNumId w:val="4"/>
  </w:num>
  <w:num w:numId="51">
    <w:abstractNumId w:val="7"/>
  </w:num>
  <w:num w:numId="52">
    <w:abstractNumId w:val="3"/>
  </w:num>
  <w:num w:numId="53">
    <w:abstractNumId w:val="2"/>
  </w:num>
  <w:num w:numId="54">
    <w:abstractNumId w:val="1"/>
  </w:num>
  <w:num w:numId="55">
    <w:abstractNumId w:val="0"/>
  </w:num>
  <w:num w:numId="56">
    <w:abstractNumId w:val="42"/>
  </w:num>
  <w:num w:numId="60">
    <w:abstractNumId w:val="57"/>
  </w:num>
  <w:num w:numId="61">
    <w:abstractNumId w:val="28"/>
  </w:num>
  <w:num w:numId="62">
    <w:abstractNumId w:val="63"/>
  </w:num>
  <w:num w:numId="63">
    <w:abstractNumId w:val="29"/>
  </w:num>
  <w:num w:numId="64">
    <w:abstractNumId w:val="66"/>
  </w:num>
  <w:num w:numId="65">
    <w:abstractNumId w:val="27"/>
  </w:num>
  <w:num w:numId="66">
    <w:abstractNumId w:val="52"/>
  </w:num>
  <w:num w:numId="67">
    <w:abstractNumId w:val="58"/>
  </w:num>
  <w:num w:numId="6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1"/>
  </w:num>
  <w:num w:numId="70">
    <w:abstractNumId w:val="40"/>
  </w:num>
  <w:num w:numId="71">
    <w:abstractNumId w:val="60"/>
  </w:num>
  <w:num w:numId="7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IE" w:vendorID="64" w:dllVersion="131078" w:nlCheck="1" w:checkStyle="1"/>
  <w:activeWritingStyle w:appName="MSWord" w:lang="es-ES"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283"/>
  <w:drawingGridHorizontalSpacing w:val="181"/>
  <w:drawingGridVerticalSpacing w:val="181"/>
  <w:noPunctuationKerning/>
  <w:characterSpacingControl w:val="doNotCompress"/>
  <w:hdrShapeDefaults>
    <o:shapedefaults v:ext="edit" spidmax="3074">
      <v:stroke endarrow="block"/>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TCS PROGRESS REPORT TEMPLATE V0-2 EN"/>
  </w:docVars>
  <w:rsids>
    <w:rsidRoot w:val="0042532C"/>
    <w:rsid w:val="00000AC6"/>
    <w:rsid w:val="00003335"/>
    <w:rsid w:val="0000429F"/>
    <w:rsid w:val="00005F0E"/>
    <w:rsid w:val="000119A1"/>
    <w:rsid w:val="00011DAA"/>
    <w:rsid w:val="0001326E"/>
    <w:rsid w:val="00013789"/>
    <w:rsid w:val="0001522D"/>
    <w:rsid w:val="00015AF5"/>
    <w:rsid w:val="000177FA"/>
    <w:rsid w:val="0002338F"/>
    <w:rsid w:val="0002521F"/>
    <w:rsid w:val="00031AA1"/>
    <w:rsid w:val="00035AAC"/>
    <w:rsid w:val="00036186"/>
    <w:rsid w:val="00036821"/>
    <w:rsid w:val="00036C1E"/>
    <w:rsid w:val="0003777D"/>
    <w:rsid w:val="00040ADB"/>
    <w:rsid w:val="00040E48"/>
    <w:rsid w:val="000412E6"/>
    <w:rsid w:val="00041BDE"/>
    <w:rsid w:val="00041CB2"/>
    <w:rsid w:val="000429FE"/>
    <w:rsid w:val="000462B0"/>
    <w:rsid w:val="00047512"/>
    <w:rsid w:val="00051B7C"/>
    <w:rsid w:val="000531AE"/>
    <w:rsid w:val="0005400A"/>
    <w:rsid w:val="00054106"/>
    <w:rsid w:val="000547A9"/>
    <w:rsid w:val="00056321"/>
    <w:rsid w:val="00056B0B"/>
    <w:rsid w:val="00056E9E"/>
    <w:rsid w:val="00057EF1"/>
    <w:rsid w:val="000604E9"/>
    <w:rsid w:val="00060F14"/>
    <w:rsid w:val="000620F2"/>
    <w:rsid w:val="00063D4D"/>
    <w:rsid w:val="0006545A"/>
    <w:rsid w:val="00066E7B"/>
    <w:rsid w:val="000704EE"/>
    <w:rsid w:val="0007144C"/>
    <w:rsid w:val="000718DB"/>
    <w:rsid w:val="00072578"/>
    <w:rsid w:val="00073268"/>
    <w:rsid w:val="00073729"/>
    <w:rsid w:val="0007446E"/>
    <w:rsid w:val="00074E29"/>
    <w:rsid w:val="00075F4A"/>
    <w:rsid w:val="00076E40"/>
    <w:rsid w:val="00077607"/>
    <w:rsid w:val="00080C7C"/>
    <w:rsid w:val="000810F6"/>
    <w:rsid w:val="00082E12"/>
    <w:rsid w:val="00084E5D"/>
    <w:rsid w:val="00085043"/>
    <w:rsid w:val="00086BB0"/>
    <w:rsid w:val="000933FB"/>
    <w:rsid w:val="00093531"/>
    <w:rsid w:val="00093B75"/>
    <w:rsid w:val="000942DD"/>
    <w:rsid w:val="000A17A7"/>
    <w:rsid w:val="000A2DCC"/>
    <w:rsid w:val="000A3556"/>
    <w:rsid w:val="000A3B89"/>
    <w:rsid w:val="000A50C6"/>
    <w:rsid w:val="000A5ECC"/>
    <w:rsid w:val="000B0704"/>
    <w:rsid w:val="000B0779"/>
    <w:rsid w:val="000B0933"/>
    <w:rsid w:val="000B0DAF"/>
    <w:rsid w:val="000B2662"/>
    <w:rsid w:val="000B4208"/>
    <w:rsid w:val="000B45F4"/>
    <w:rsid w:val="000B52D5"/>
    <w:rsid w:val="000B5470"/>
    <w:rsid w:val="000B73FE"/>
    <w:rsid w:val="000C12FD"/>
    <w:rsid w:val="000C3B39"/>
    <w:rsid w:val="000C4748"/>
    <w:rsid w:val="000C4A51"/>
    <w:rsid w:val="000C5963"/>
    <w:rsid w:val="000C6E2B"/>
    <w:rsid w:val="000D279A"/>
    <w:rsid w:val="000D3B8F"/>
    <w:rsid w:val="000D3BEA"/>
    <w:rsid w:val="000D3E18"/>
    <w:rsid w:val="000D611F"/>
    <w:rsid w:val="000D7295"/>
    <w:rsid w:val="000D7330"/>
    <w:rsid w:val="000E0682"/>
    <w:rsid w:val="000E0BEF"/>
    <w:rsid w:val="000E13E1"/>
    <w:rsid w:val="000E166B"/>
    <w:rsid w:val="000E2821"/>
    <w:rsid w:val="000E707B"/>
    <w:rsid w:val="000F1F34"/>
    <w:rsid w:val="000F2F74"/>
    <w:rsid w:val="000F5109"/>
    <w:rsid w:val="000F546E"/>
    <w:rsid w:val="000F594B"/>
    <w:rsid w:val="000F5F06"/>
    <w:rsid w:val="000F7842"/>
    <w:rsid w:val="00100647"/>
    <w:rsid w:val="00100DD5"/>
    <w:rsid w:val="001022E4"/>
    <w:rsid w:val="00104D09"/>
    <w:rsid w:val="00105640"/>
    <w:rsid w:val="00105F26"/>
    <w:rsid w:val="0010712A"/>
    <w:rsid w:val="00111280"/>
    <w:rsid w:val="00112A6B"/>
    <w:rsid w:val="00112EF4"/>
    <w:rsid w:val="00114207"/>
    <w:rsid w:val="001149E1"/>
    <w:rsid w:val="00114C6B"/>
    <w:rsid w:val="00116488"/>
    <w:rsid w:val="00120B77"/>
    <w:rsid w:val="00120FC6"/>
    <w:rsid w:val="00121000"/>
    <w:rsid w:val="001217D0"/>
    <w:rsid w:val="00123CFB"/>
    <w:rsid w:val="00126695"/>
    <w:rsid w:val="00127B9E"/>
    <w:rsid w:val="00127ED4"/>
    <w:rsid w:val="0013089A"/>
    <w:rsid w:val="00130D06"/>
    <w:rsid w:val="001316D2"/>
    <w:rsid w:val="0013190F"/>
    <w:rsid w:val="00131F5C"/>
    <w:rsid w:val="001331A7"/>
    <w:rsid w:val="00135349"/>
    <w:rsid w:val="00135379"/>
    <w:rsid w:val="00135A1C"/>
    <w:rsid w:val="00137DE2"/>
    <w:rsid w:val="00140C31"/>
    <w:rsid w:val="00143006"/>
    <w:rsid w:val="00143F5F"/>
    <w:rsid w:val="00144BBA"/>
    <w:rsid w:val="00145382"/>
    <w:rsid w:val="00145B29"/>
    <w:rsid w:val="00150EB3"/>
    <w:rsid w:val="00151573"/>
    <w:rsid w:val="00151EF6"/>
    <w:rsid w:val="00152E51"/>
    <w:rsid w:val="00154103"/>
    <w:rsid w:val="00154C87"/>
    <w:rsid w:val="00160259"/>
    <w:rsid w:val="001604A0"/>
    <w:rsid w:val="00160C77"/>
    <w:rsid w:val="00161380"/>
    <w:rsid w:val="00162341"/>
    <w:rsid w:val="0016262B"/>
    <w:rsid w:val="0016330F"/>
    <w:rsid w:val="00165A97"/>
    <w:rsid w:val="00166B9D"/>
    <w:rsid w:val="00170451"/>
    <w:rsid w:val="00171F47"/>
    <w:rsid w:val="00172584"/>
    <w:rsid w:val="00176956"/>
    <w:rsid w:val="00177169"/>
    <w:rsid w:val="001774E1"/>
    <w:rsid w:val="00177CA4"/>
    <w:rsid w:val="00177DF6"/>
    <w:rsid w:val="00180CD0"/>
    <w:rsid w:val="00180F0E"/>
    <w:rsid w:val="001814C7"/>
    <w:rsid w:val="0018172E"/>
    <w:rsid w:val="00181ADB"/>
    <w:rsid w:val="0018246E"/>
    <w:rsid w:val="00182485"/>
    <w:rsid w:val="00183323"/>
    <w:rsid w:val="00185AC6"/>
    <w:rsid w:val="001862F7"/>
    <w:rsid w:val="001867D3"/>
    <w:rsid w:val="00186893"/>
    <w:rsid w:val="00187ABF"/>
    <w:rsid w:val="00190167"/>
    <w:rsid w:val="001923CB"/>
    <w:rsid w:val="00194468"/>
    <w:rsid w:val="00195FA7"/>
    <w:rsid w:val="00196649"/>
    <w:rsid w:val="001969B3"/>
    <w:rsid w:val="00197B27"/>
    <w:rsid w:val="001A13F6"/>
    <w:rsid w:val="001A1528"/>
    <w:rsid w:val="001A4B7E"/>
    <w:rsid w:val="001A5EFB"/>
    <w:rsid w:val="001A6982"/>
    <w:rsid w:val="001A6A6B"/>
    <w:rsid w:val="001A7581"/>
    <w:rsid w:val="001B0BC5"/>
    <w:rsid w:val="001B1719"/>
    <w:rsid w:val="001B4B20"/>
    <w:rsid w:val="001B6245"/>
    <w:rsid w:val="001B6DDE"/>
    <w:rsid w:val="001B746E"/>
    <w:rsid w:val="001C0878"/>
    <w:rsid w:val="001C0B7D"/>
    <w:rsid w:val="001C19F2"/>
    <w:rsid w:val="001C23E2"/>
    <w:rsid w:val="001C3254"/>
    <w:rsid w:val="001C5CBD"/>
    <w:rsid w:val="001D0618"/>
    <w:rsid w:val="001D0DD0"/>
    <w:rsid w:val="001D1A22"/>
    <w:rsid w:val="001D246E"/>
    <w:rsid w:val="001D346E"/>
    <w:rsid w:val="001D4368"/>
    <w:rsid w:val="001E0939"/>
    <w:rsid w:val="001E09E1"/>
    <w:rsid w:val="001E140C"/>
    <w:rsid w:val="001E171B"/>
    <w:rsid w:val="001E4CE8"/>
    <w:rsid w:val="001E5344"/>
    <w:rsid w:val="001E5DBF"/>
    <w:rsid w:val="001E6B03"/>
    <w:rsid w:val="001E6ED4"/>
    <w:rsid w:val="001E769C"/>
    <w:rsid w:val="001F06EC"/>
    <w:rsid w:val="001F135A"/>
    <w:rsid w:val="001F1596"/>
    <w:rsid w:val="001F2BC9"/>
    <w:rsid w:val="001F3B14"/>
    <w:rsid w:val="001F3DC7"/>
    <w:rsid w:val="001F780E"/>
    <w:rsid w:val="001F7CA9"/>
    <w:rsid w:val="00203935"/>
    <w:rsid w:val="0020742D"/>
    <w:rsid w:val="00211980"/>
    <w:rsid w:val="00214C5F"/>
    <w:rsid w:val="002154EA"/>
    <w:rsid w:val="0021673A"/>
    <w:rsid w:val="002172D6"/>
    <w:rsid w:val="00217E68"/>
    <w:rsid w:val="00220986"/>
    <w:rsid w:val="00222B28"/>
    <w:rsid w:val="00222C0E"/>
    <w:rsid w:val="00223BF2"/>
    <w:rsid w:val="002240E4"/>
    <w:rsid w:val="00225178"/>
    <w:rsid w:val="0022716E"/>
    <w:rsid w:val="00227DBD"/>
    <w:rsid w:val="00227E81"/>
    <w:rsid w:val="00230B2B"/>
    <w:rsid w:val="00233DC5"/>
    <w:rsid w:val="00234A44"/>
    <w:rsid w:val="00234FC4"/>
    <w:rsid w:val="00235FDD"/>
    <w:rsid w:val="002372BF"/>
    <w:rsid w:val="00241C24"/>
    <w:rsid w:val="00243A56"/>
    <w:rsid w:val="00246A58"/>
    <w:rsid w:val="0024750F"/>
    <w:rsid w:val="00250437"/>
    <w:rsid w:val="002515CE"/>
    <w:rsid w:val="00254EDA"/>
    <w:rsid w:val="00254F56"/>
    <w:rsid w:val="00254F81"/>
    <w:rsid w:val="00255544"/>
    <w:rsid w:val="00255B38"/>
    <w:rsid w:val="00256AB6"/>
    <w:rsid w:val="0025736B"/>
    <w:rsid w:val="00260A13"/>
    <w:rsid w:val="00261EBC"/>
    <w:rsid w:val="00262276"/>
    <w:rsid w:val="0026263E"/>
    <w:rsid w:val="00263A59"/>
    <w:rsid w:val="00264116"/>
    <w:rsid w:val="00264466"/>
    <w:rsid w:val="00264909"/>
    <w:rsid w:val="00265B7F"/>
    <w:rsid w:val="00266E8F"/>
    <w:rsid w:val="002713D0"/>
    <w:rsid w:val="00271D94"/>
    <w:rsid w:val="002726D0"/>
    <w:rsid w:val="00272E3F"/>
    <w:rsid w:val="00273822"/>
    <w:rsid w:val="00275E1C"/>
    <w:rsid w:val="002806F3"/>
    <w:rsid w:val="00280761"/>
    <w:rsid w:val="00282AB2"/>
    <w:rsid w:val="00285948"/>
    <w:rsid w:val="00285E00"/>
    <w:rsid w:val="00286BEA"/>
    <w:rsid w:val="00291F3C"/>
    <w:rsid w:val="0029303C"/>
    <w:rsid w:val="00293165"/>
    <w:rsid w:val="002931CB"/>
    <w:rsid w:val="00293941"/>
    <w:rsid w:val="00294A63"/>
    <w:rsid w:val="002950A3"/>
    <w:rsid w:val="002950A9"/>
    <w:rsid w:val="00296BBB"/>
    <w:rsid w:val="00296C7F"/>
    <w:rsid w:val="0029768C"/>
    <w:rsid w:val="002A16C4"/>
    <w:rsid w:val="002A18B8"/>
    <w:rsid w:val="002A3A95"/>
    <w:rsid w:val="002A5D9A"/>
    <w:rsid w:val="002A7B6F"/>
    <w:rsid w:val="002A7C7E"/>
    <w:rsid w:val="002B0140"/>
    <w:rsid w:val="002B0F8C"/>
    <w:rsid w:val="002B121F"/>
    <w:rsid w:val="002B16E4"/>
    <w:rsid w:val="002B371A"/>
    <w:rsid w:val="002B3CB1"/>
    <w:rsid w:val="002B4413"/>
    <w:rsid w:val="002B4F2A"/>
    <w:rsid w:val="002B4F61"/>
    <w:rsid w:val="002B5124"/>
    <w:rsid w:val="002B5237"/>
    <w:rsid w:val="002C2045"/>
    <w:rsid w:val="002C3B03"/>
    <w:rsid w:val="002C5157"/>
    <w:rsid w:val="002C61EB"/>
    <w:rsid w:val="002C6AFA"/>
    <w:rsid w:val="002C7A33"/>
    <w:rsid w:val="002C7E6E"/>
    <w:rsid w:val="002D03A5"/>
    <w:rsid w:val="002D264C"/>
    <w:rsid w:val="002D35B0"/>
    <w:rsid w:val="002D43DF"/>
    <w:rsid w:val="002D6645"/>
    <w:rsid w:val="002D773A"/>
    <w:rsid w:val="002D7CF0"/>
    <w:rsid w:val="002E3E62"/>
    <w:rsid w:val="002E3E97"/>
    <w:rsid w:val="002E468F"/>
    <w:rsid w:val="002E5CD5"/>
    <w:rsid w:val="002E5E01"/>
    <w:rsid w:val="002E6190"/>
    <w:rsid w:val="002E6801"/>
    <w:rsid w:val="002E7A9E"/>
    <w:rsid w:val="002F0A9F"/>
    <w:rsid w:val="002F1445"/>
    <w:rsid w:val="002F2DDA"/>
    <w:rsid w:val="002F32F5"/>
    <w:rsid w:val="002F4561"/>
    <w:rsid w:val="002F6828"/>
    <w:rsid w:val="002F684B"/>
    <w:rsid w:val="002F689B"/>
    <w:rsid w:val="002F6A5F"/>
    <w:rsid w:val="0030078F"/>
    <w:rsid w:val="003012DD"/>
    <w:rsid w:val="00302034"/>
    <w:rsid w:val="00302674"/>
    <w:rsid w:val="0030291E"/>
    <w:rsid w:val="003041BE"/>
    <w:rsid w:val="00305B0B"/>
    <w:rsid w:val="003073E8"/>
    <w:rsid w:val="00311FB2"/>
    <w:rsid w:val="00313687"/>
    <w:rsid w:val="00315014"/>
    <w:rsid w:val="00315974"/>
    <w:rsid w:val="0031632A"/>
    <w:rsid w:val="003173A7"/>
    <w:rsid w:val="0031740E"/>
    <w:rsid w:val="0031793F"/>
    <w:rsid w:val="00320BFE"/>
    <w:rsid w:val="00321E37"/>
    <w:rsid w:val="00322962"/>
    <w:rsid w:val="00322BCD"/>
    <w:rsid w:val="003274BB"/>
    <w:rsid w:val="00331412"/>
    <w:rsid w:val="003314E7"/>
    <w:rsid w:val="003329B9"/>
    <w:rsid w:val="0033594C"/>
    <w:rsid w:val="00335C54"/>
    <w:rsid w:val="003366E0"/>
    <w:rsid w:val="00337E5E"/>
    <w:rsid w:val="00340B77"/>
    <w:rsid w:val="00341147"/>
    <w:rsid w:val="003418B5"/>
    <w:rsid w:val="00343AC8"/>
    <w:rsid w:val="00343D97"/>
    <w:rsid w:val="00344C63"/>
    <w:rsid w:val="003467AA"/>
    <w:rsid w:val="003516AC"/>
    <w:rsid w:val="00351E7F"/>
    <w:rsid w:val="003521E0"/>
    <w:rsid w:val="003532BF"/>
    <w:rsid w:val="00354878"/>
    <w:rsid w:val="00354ECB"/>
    <w:rsid w:val="00357C81"/>
    <w:rsid w:val="00360124"/>
    <w:rsid w:val="0036150F"/>
    <w:rsid w:val="00362762"/>
    <w:rsid w:val="00363B1D"/>
    <w:rsid w:val="00370785"/>
    <w:rsid w:val="00370C71"/>
    <w:rsid w:val="00370DF8"/>
    <w:rsid w:val="003719F9"/>
    <w:rsid w:val="00373210"/>
    <w:rsid w:val="003755EE"/>
    <w:rsid w:val="00376CF9"/>
    <w:rsid w:val="003771EB"/>
    <w:rsid w:val="0037793A"/>
    <w:rsid w:val="00380A04"/>
    <w:rsid w:val="003825C2"/>
    <w:rsid w:val="003828E8"/>
    <w:rsid w:val="00383516"/>
    <w:rsid w:val="00384C9E"/>
    <w:rsid w:val="00384D1D"/>
    <w:rsid w:val="00386F34"/>
    <w:rsid w:val="00391A41"/>
    <w:rsid w:val="00392B90"/>
    <w:rsid w:val="00392F1D"/>
    <w:rsid w:val="003931DB"/>
    <w:rsid w:val="00393949"/>
    <w:rsid w:val="00393CA5"/>
    <w:rsid w:val="00397809"/>
    <w:rsid w:val="003A0A75"/>
    <w:rsid w:val="003A0AE0"/>
    <w:rsid w:val="003A0D2F"/>
    <w:rsid w:val="003A20C2"/>
    <w:rsid w:val="003A20E2"/>
    <w:rsid w:val="003A242C"/>
    <w:rsid w:val="003A61E2"/>
    <w:rsid w:val="003A63A9"/>
    <w:rsid w:val="003A67BB"/>
    <w:rsid w:val="003A6CCA"/>
    <w:rsid w:val="003A7CA1"/>
    <w:rsid w:val="003B030C"/>
    <w:rsid w:val="003B086E"/>
    <w:rsid w:val="003B3B95"/>
    <w:rsid w:val="003B3CDA"/>
    <w:rsid w:val="003B4F99"/>
    <w:rsid w:val="003B5E96"/>
    <w:rsid w:val="003B67CA"/>
    <w:rsid w:val="003C1660"/>
    <w:rsid w:val="003C291C"/>
    <w:rsid w:val="003C2BC3"/>
    <w:rsid w:val="003C2DFA"/>
    <w:rsid w:val="003C2F3A"/>
    <w:rsid w:val="003C3D76"/>
    <w:rsid w:val="003C6DBD"/>
    <w:rsid w:val="003C6F72"/>
    <w:rsid w:val="003C6F98"/>
    <w:rsid w:val="003C729E"/>
    <w:rsid w:val="003D0B1E"/>
    <w:rsid w:val="003D1376"/>
    <w:rsid w:val="003D1929"/>
    <w:rsid w:val="003D326A"/>
    <w:rsid w:val="003D5A90"/>
    <w:rsid w:val="003E2F5E"/>
    <w:rsid w:val="003E4195"/>
    <w:rsid w:val="003E4B58"/>
    <w:rsid w:val="003E5E72"/>
    <w:rsid w:val="003E7AB6"/>
    <w:rsid w:val="003E7F7A"/>
    <w:rsid w:val="003F04FA"/>
    <w:rsid w:val="003F14CB"/>
    <w:rsid w:val="003F4400"/>
    <w:rsid w:val="003F47F9"/>
    <w:rsid w:val="003F5C2E"/>
    <w:rsid w:val="0040239C"/>
    <w:rsid w:val="00402F44"/>
    <w:rsid w:val="00403389"/>
    <w:rsid w:val="00403815"/>
    <w:rsid w:val="00403AD5"/>
    <w:rsid w:val="00403B00"/>
    <w:rsid w:val="0040562A"/>
    <w:rsid w:val="00405A91"/>
    <w:rsid w:val="0040607D"/>
    <w:rsid w:val="00406139"/>
    <w:rsid w:val="004063D6"/>
    <w:rsid w:val="00406A6A"/>
    <w:rsid w:val="00410B5A"/>
    <w:rsid w:val="00410DEC"/>
    <w:rsid w:val="00410E06"/>
    <w:rsid w:val="00411168"/>
    <w:rsid w:val="00412044"/>
    <w:rsid w:val="004136D6"/>
    <w:rsid w:val="00413CED"/>
    <w:rsid w:val="00414860"/>
    <w:rsid w:val="0041522E"/>
    <w:rsid w:val="004157D0"/>
    <w:rsid w:val="00415B86"/>
    <w:rsid w:val="004175DB"/>
    <w:rsid w:val="00417EA9"/>
    <w:rsid w:val="00420C32"/>
    <w:rsid w:val="004222DC"/>
    <w:rsid w:val="00422364"/>
    <w:rsid w:val="00423CD8"/>
    <w:rsid w:val="00424BB5"/>
    <w:rsid w:val="004250C6"/>
    <w:rsid w:val="0042532C"/>
    <w:rsid w:val="0042579B"/>
    <w:rsid w:val="0042587E"/>
    <w:rsid w:val="0043663A"/>
    <w:rsid w:val="00436D1A"/>
    <w:rsid w:val="00440B74"/>
    <w:rsid w:val="00441865"/>
    <w:rsid w:val="0044373C"/>
    <w:rsid w:val="0044512F"/>
    <w:rsid w:val="00445D44"/>
    <w:rsid w:val="004466C0"/>
    <w:rsid w:val="00446B62"/>
    <w:rsid w:val="00447D3C"/>
    <w:rsid w:val="004502EE"/>
    <w:rsid w:val="00450A2B"/>
    <w:rsid w:val="004517BD"/>
    <w:rsid w:val="004517E8"/>
    <w:rsid w:val="00452394"/>
    <w:rsid w:val="00452648"/>
    <w:rsid w:val="00452FC2"/>
    <w:rsid w:val="004530AB"/>
    <w:rsid w:val="00453B3C"/>
    <w:rsid w:val="00453B47"/>
    <w:rsid w:val="00454635"/>
    <w:rsid w:val="004558A0"/>
    <w:rsid w:val="00457215"/>
    <w:rsid w:val="00463580"/>
    <w:rsid w:val="00465333"/>
    <w:rsid w:val="00465BD6"/>
    <w:rsid w:val="004700CB"/>
    <w:rsid w:val="00470E30"/>
    <w:rsid w:val="004719B6"/>
    <w:rsid w:val="0047218D"/>
    <w:rsid w:val="00473390"/>
    <w:rsid w:val="00480006"/>
    <w:rsid w:val="00480B1D"/>
    <w:rsid w:val="00481542"/>
    <w:rsid w:val="00481DE3"/>
    <w:rsid w:val="00481ECA"/>
    <w:rsid w:val="00482E1D"/>
    <w:rsid w:val="004848B2"/>
    <w:rsid w:val="00486F63"/>
    <w:rsid w:val="00491470"/>
    <w:rsid w:val="00491C3E"/>
    <w:rsid w:val="004930BC"/>
    <w:rsid w:val="00493DCA"/>
    <w:rsid w:val="0049423B"/>
    <w:rsid w:val="004952B4"/>
    <w:rsid w:val="0049556B"/>
    <w:rsid w:val="0049684A"/>
    <w:rsid w:val="00497B49"/>
    <w:rsid w:val="004A0580"/>
    <w:rsid w:val="004A1402"/>
    <w:rsid w:val="004A1735"/>
    <w:rsid w:val="004A3B99"/>
    <w:rsid w:val="004A5524"/>
    <w:rsid w:val="004A5870"/>
    <w:rsid w:val="004A7F5A"/>
    <w:rsid w:val="004B2CCC"/>
    <w:rsid w:val="004B3EF8"/>
    <w:rsid w:val="004C10E5"/>
    <w:rsid w:val="004C10EE"/>
    <w:rsid w:val="004C201D"/>
    <w:rsid w:val="004C2E56"/>
    <w:rsid w:val="004C3F1A"/>
    <w:rsid w:val="004C55C3"/>
    <w:rsid w:val="004D2468"/>
    <w:rsid w:val="004D2583"/>
    <w:rsid w:val="004D40A9"/>
    <w:rsid w:val="004D5FC0"/>
    <w:rsid w:val="004D6D49"/>
    <w:rsid w:val="004D76C0"/>
    <w:rsid w:val="004E0497"/>
    <w:rsid w:val="004E04DB"/>
    <w:rsid w:val="004E16C1"/>
    <w:rsid w:val="004E1A5C"/>
    <w:rsid w:val="004E2333"/>
    <w:rsid w:val="004E2B61"/>
    <w:rsid w:val="004E2F34"/>
    <w:rsid w:val="004E3EEB"/>
    <w:rsid w:val="004E43D1"/>
    <w:rsid w:val="004E46EB"/>
    <w:rsid w:val="004E63F8"/>
    <w:rsid w:val="004E6BE8"/>
    <w:rsid w:val="004F06B7"/>
    <w:rsid w:val="004F1AE6"/>
    <w:rsid w:val="004F1F13"/>
    <w:rsid w:val="004F2C8C"/>
    <w:rsid w:val="004F3CBB"/>
    <w:rsid w:val="004F5B4B"/>
    <w:rsid w:val="004F797F"/>
    <w:rsid w:val="00500F07"/>
    <w:rsid w:val="005026FE"/>
    <w:rsid w:val="005056EA"/>
    <w:rsid w:val="005062FC"/>
    <w:rsid w:val="005071E1"/>
    <w:rsid w:val="00507220"/>
    <w:rsid w:val="0051121E"/>
    <w:rsid w:val="0051245C"/>
    <w:rsid w:val="0051368B"/>
    <w:rsid w:val="00513B9B"/>
    <w:rsid w:val="00517AF2"/>
    <w:rsid w:val="00522AE7"/>
    <w:rsid w:val="00523B64"/>
    <w:rsid w:val="00523F05"/>
    <w:rsid w:val="0052447C"/>
    <w:rsid w:val="0052513D"/>
    <w:rsid w:val="00525899"/>
    <w:rsid w:val="0052595B"/>
    <w:rsid w:val="00525B3C"/>
    <w:rsid w:val="00525B70"/>
    <w:rsid w:val="005260E4"/>
    <w:rsid w:val="00527459"/>
    <w:rsid w:val="005301A4"/>
    <w:rsid w:val="00532AAC"/>
    <w:rsid w:val="00533476"/>
    <w:rsid w:val="00533E54"/>
    <w:rsid w:val="005340F6"/>
    <w:rsid w:val="00534782"/>
    <w:rsid w:val="00534C0C"/>
    <w:rsid w:val="005361B4"/>
    <w:rsid w:val="005416E4"/>
    <w:rsid w:val="005423E8"/>
    <w:rsid w:val="0054299C"/>
    <w:rsid w:val="0054327B"/>
    <w:rsid w:val="00543B27"/>
    <w:rsid w:val="00545571"/>
    <w:rsid w:val="00545DC2"/>
    <w:rsid w:val="005461D1"/>
    <w:rsid w:val="005534C7"/>
    <w:rsid w:val="005540C4"/>
    <w:rsid w:val="00554659"/>
    <w:rsid w:val="00557DE4"/>
    <w:rsid w:val="00560E71"/>
    <w:rsid w:val="005615CD"/>
    <w:rsid w:val="005617E2"/>
    <w:rsid w:val="0056183C"/>
    <w:rsid w:val="005631FF"/>
    <w:rsid w:val="00563BDE"/>
    <w:rsid w:val="00565A90"/>
    <w:rsid w:val="00566086"/>
    <w:rsid w:val="0056612C"/>
    <w:rsid w:val="005662FB"/>
    <w:rsid w:val="005675EB"/>
    <w:rsid w:val="00567FD7"/>
    <w:rsid w:val="00570B4E"/>
    <w:rsid w:val="005749D4"/>
    <w:rsid w:val="0057517A"/>
    <w:rsid w:val="00575588"/>
    <w:rsid w:val="0058070B"/>
    <w:rsid w:val="0058168C"/>
    <w:rsid w:val="0058232F"/>
    <w:rsid w:val="005830E1"/>
    <w:rsid w:val="005843B8"/>
    <w:rsid w:val="0058444F"/>
    <w:rsid w:val="005849F5"/>
    <w:rsid w:val="00585D8A"/>
    <w:rsid w:val="0058641D"/>
    <w:rsid w:val="00586B3D"/>
    <w:rsid w:val="005918EF"/>
    <w:rsid w:val="005935D0"/>
    <w:rsid w:val="0059371E"/>
    <w:rsid w:val="00597432"/>
    <w:rsid w:val="005975F8"/>
    <w:rsid w:val="005A09E6"/>
    <w:rsid w:val="005A3532"/>
    <w:rsid w:val="005A3C94"/>
    <w:rsid w:val="005A42F4"/>
    <w:rsid w:val="005A4B5F"/>
    <w:rsid w:val="005A72D0"/>
    <w:rsid w:val="005A7D36"/>
    <w:rsid w:val="005B00F9"/>
    <w:rsid w:val="005B038B"/>
    <w:rsid w:val="005B2493"/>
    <w:rsid w:val="005B2B96"/>
    <w:rsid w:val="005B2FAA"/>
    <w:rsid w:val="005B553D"/>
    <w:rsid w:val="005B5D77"/>
    <w:rsid w:val="005C07A1"/>
    <w:rsid w:val="005C20A5"/>
    <w:rsid w:val="005C2A40"/>
    <w:rsid w:val="005C4662"/>
    <w:rsid w:val="005C65DA"/>
    <w:rsid w:val="005D0409"/>
    <w:rsid w:val="005D4068"/>
    <w:rsid w:val="005D4120"/>
    <w:rsid w:val="005D6599"/>
    <w:rsid w:val="005D65CB"/>
    <w:rsid w:val="005D7420"/>
    <w:rsid w:val="005D7F75"/>
    <w:rsid w:val="005E0E7B"/>
    <w:rsid w:val="005E12D4"/>
    <w:rsid w:val="005E16E2"/>
    <w:rsid w:val="005E23E5"/>
    <w:rsid w:val="005E728B"/>
    <w:rsid w:val="005E744F"/>
    <w:rsid w:val="005E7BC1"/>
    <w:rsid w:val="005F0C72"/>
    <w:rsid w:val="005F0D01"/>
    <w:rsid w:val="005F0ED8"/>
    <w:rsid w:val="005F1C97"/>
    <w:rsid w:val="005F3CCC"/>
    <w:rsid w:val="006007AF"/>
    <w:rsid w:val="00601145"/>
    <w:rsid w:val="0060146E"/>
    <w:rsid w:val="00601625"/>
    <w:rsid w:val="00601C52"/>
    <w:rsid w:val="006053F3"/>
    <w:rsid w:val="00606B33"/>
    <w:rsid w:val="00606F2A"/>
    <w:rsid w:val="00607A4B"/>
    <w:rsid w:val="00612377"/>
    <w:rsid w:val="006128E1"/>
    <w:rsid w:val="00613A18"/>
    <w:rsid w:val="00613E7C"/>
    <w:rsid w:val="00615103"/>
    <w:rsid w:val="00615980"/>
    <w:rsid w:val="006164BC"/>
    <w:rsid w:val="00617523"/>
    <w:rsid w:val="006208E4"/>
    <w:rsid w:val="00620CD7"/>
    <w:rsid w:val="0062293F"/>
    <w:rsid w:val="006257FE"/>
    <w:rsid w:val="00626305"/>
    <w:rsid w:val="00627055"/>
    <w:rsid w:val="00631857"/>
    <w:rsid w:val="0063192D"/>
    <w:rsid w:val="0063247E"/>
    <w:rsid w:val="00634907"/>
    <w:rsid w:val="006358FE"/>
    <w:rsid w:val="0063673E"/>
    <w:rsid w:val="00636766"/>
    <w:rsid w:val="00636D47"/>
    <w:rsid w:val="0063712D"/>
    <w:rsid w:val="00642829"/>
    <w:rsid w:val="00642BD3"/>
    <w:rsid w:val="0064375A"/>
    <w:rsid w:val="0064440B"/>
    <w:rsid w:val="00645BD9"/>
    <w:rsid w:val="006466D7"/>
    <w:rsid w:val="006512A2"/>
    <w:rsid w:val="006519E0"/>
    <w:rsid w:val="006521A3"/>
    <w:rsid w:val="006525AB"/>
    <w:rsid w:val="0065367D"/>
    <w:rsid w:val="00653823"/>
    <w:rsid w:val="00654E69"/>
    <w:rsid w:val="00655CFD"/>
    <w:rsid w:val="00656DC6"/>
    <w:rsid w:val="00657B47"/>
    <w:rsid w:val="0066213D"/>
    <w:rsid w:val="006627EB"/>
    <w:rsid w:val="00662F87"/>
    <w:rsid w:val="00664485"/>
    <w:rsid w:val="00665683"/>
    <w:rsid w:val="00666789"/>
    <w:rsid w:val="006715BD"/>
    <w:rsid w:val="006717E9"/>
    <w:rsid w:val="006751DA"/>
    <w:rsid w:val="00675D6F"/>
    <w:rsid w:val="00675EF8"/>
    <w:rsid w:val="00676692"/>
    <w:rsid w:val="00676D9E"/>
    <w:rsid w:val="00682BA8"/>
    <w:rsid w:val="006834D9"/>
    <w:rsid w:val="00683B83"/>
    <w:rsid w:val="0068438E"/>
    <w:rsid w:val="00684864"/>
    <w:rsid w:val="00685A7E"/>
    <w:rsid w:val="00685E35"/>
    <w:rsid w:val="00686330"/>
    <w:rsid w:val="00686739"/>
    <w:rsid w:val="00687441"/>
    <w:rsid w:val="00687D3A"/>
    <w:rsid w:val="00687E2B"/>
    <w:rsid w:val="00690264"/>
    <w:rsid w:val="00691D9C"/>
    <w:rsid w:val="00692F44"/>
    <w:rsid w:val="00695E29"/>
    <w:rsid w:val="00695E8D"/>
    <w:rsid w:val="00697D37"/>
    <w:rsid w:val="00697FD5"/>
    <w:rsid w:val="006A03F1"/>
    <w:rsid w:val="006A0653"/>
    <w:rsid w:val="006A120D"/>
    <w:rsid w:val="006A26D8"/>
    <w:rsid w:val="006A2AE6"/>
    <w:rsid w:val="006A5864"/>
    <w:rsid w:val="006A633C"/>
    <w:rsid w:val="006B0A10"/>
    <w:rsid w:val="006B2030"/>
    <w:rsid w:val="006B259F"/>
    <w:rsid w:val="006B3680"/>
    <w:rsid w:val="006B5F5F"/>
    <w:rsid w:val="006B739C"/>
    <w:rsid w:val="006B772E"/>
    <w:rsid w:val="006C0E4E"/>
    <w:rsid w:val="006C134E"/>
    <w:rsid w:val="006C1607"/>
    <w:rsid w:val="006C23BC"/>
    <w:rsid w:val="006C414C"/>
    <w:rsid w:val="006C4897"/>
    <w:rsid w:val="006C5575"/>
    <w:rsid w:val="006C5976"/>
    <w:rsid w:val="006C78B4"/>
    <w:rsid w:val="006C7951"/>
    <w:rsid w:val="006C7DDF"/>
    <w:rsid w:val="006D008D"/>
    <w:rsid w:val="006D1440"/>
    <w:rsid w:val="006D748D"/>
    <w:rsid w:val="006D7B40"/>
    <w:rsid w:val="006E11E0"/>
    <w:rsid w:val="006E127B"/>
    <w:rsid w:val="006E281D"/>
    <w:rsid w:val="006E5CC1"/>
    <w:rsid w:val="006E6B7A"/>
    <w:rsid w:val="006F1501"/>
    <w:rsid w:val="006F2265"/>
    <w:rsid w:val="006F5BFD"/>
    <w:rsid w:val="0070353C"/>
    <w:rsid w:val="00706831"/>
    <w:rsid w:val="00706B7D"/>
    <w:rsid w:val="00707464"/>
    <w:rsid w:val="007107A0"/>
    <w:rsid w:val="00711FF0"/>
    <w:rsid w:val="0071254D"/>
    <w:rsid w:val="00712E32"/>
    <w:rsid w:val="007142D4"/>
    <w:rsid w:val="00714557"/>
    <w:rsid w:val="007149C6"/>
    <w:rsid w:val="00715C1E"/>
    <w:rsid w:val="0071628F"/>
    <w:rsid w:val="0071660B"/>
    <w:rsid w:val="00716C85"/>
    <w:rsid w:val="00727F70"/>
    <w:rsid w:val="00730638"/>
    <w:rsid w:val="007319E6"/>
    <w:rsid w:val="00731B9D"/>
    <w:rsid w:val="00733A33"/>
    <w:rsid w:val="00733C23"/>
    <w:rsid w:val="007376D3"/>
    <w:rsid w:val="0073795F"/>
    <w:rsid w:val="007466C2"/>
    <w:rsid w:val="00747AA0"/>
    <w:rsid w:val="007518EE"/>
    <w:rsid w:val="007539B9"/>
    <w:rsid w:val="00755B9E"/>
    <w:rsid w:val="00755C86"/>
    <w:rsid w:val="00755E14"/>
    <w:rsid w:val="00756F25"/>
    <w:rsid w:val="00762F6D"/>
    <w:rsid w:val="00764CD8"/>
    <w:rsid w:val="007657CA"/>
    <w:rsid w:val="00766EBA"/>
    <w:rsid w:val="00767878"/>
    <w:rsid w:val="00770C90"/>
    <w:rsid w:val="007726A7"/>
    <w:rsid w:val="00773004"/>
    <w:rsid w:val="007730A3"/>
    <w:rsid w:val="00773159"/>
    <w:rsid w:val="00773BC0"/>
    <w:rsid w:val="00774AFF"/>
    <w:rsid w:val="00774EA1"/>
    <w:rsid w:val="0077564F"/>
    <w:rsid w:val="007767AB"/>
    <w:rsid w:val="00777CBF"/>
    <w:rsid w:val="00777CC6"/>
    <w:rsid w:val="007807C8"/>
    <w:rsid w:val="00781AC4"/>
    <w:rsid w:val="00782F43"/>
    <w:rsid w:val="00783113"/>
    <w:rsid w:val="007834AA"/>
    <w:rsid w:val="00785C07"/>
    <w:rsid w:val="00785E57"/>
    <w:rsid w:val="00785F08"/>
    <w:rsid w:val="0078624E"/>
    <w:rsid w:val="00786F14"/>
    <w:rsid w:val="00787722"/>
    <w:rsid w:val="0079045C"/>
    <w:rsid w:val="00793922"/>
    <w:rsid w:val="00793DAF"/>
    <w:rsid w:val="00797A1C"/>
    <w:rsid w:val="00797EAA"/>
    <w:rsid w:val="007A0C29"/>
    <w:rsid w:val="007A11ED"/>
    <w:rsid w:val="007A34D4"/>
    <w:rsid w:val="007A4CA5"/>
    <w:rsid w:val="007A5889"/>
    <w:rsid w:val="007A6621"/>
    <w:rsid w:val="007A68FA"/>
    <w:rsid w:val="007A6D54"/>
    <w:rsid w:val="007A7432"/>
    <w:rsid w:val="007B0C21"/>
    <w:rsid w:val="007B1428"/>
    <w:rsid w:val="007B21BC"/>
    <w:rsid w:val="007B2D15"/>
    <w:rsid w:val="007B2D59"/>
    <w:rsid w:val="007B3F97"/>
    <w:rsid w:val="007B649B"/>
    <w:rsid w:val="007B7379"/>
    <w:rsid w:val="007C2148"/>
    <w:rsid w:val="007C2AC0"/>
    <w:rsid w:val="007C33F4"/>
    <w:rsid w:val="007C3E3F"/>
    <w:rsid w:val="007C3FE8"/>
    <w:rsid w:val="007C506D"/>
    <w:rsid w:val="007C6ACA"/>
    <w:rsid w:val="007D1795"/>
    <w:rsid w:val="007D2775"/>
    <w:rsid w:val="007D5737"/>
    <w:rsid w:val="007D5752"/>
    <w:rsid w:val="007D6F16"/>
    <w:rsid w:val="007D7225"/>
    <w:rsid w:val="007E051A"/>
    <w:rsid w:val="007E216E"/>
    <w:rsid w:val="007E2A61"/>
    <w:rsid w:val="007E3CD8"/>
    <w:rsid w:val="007E51EE"/>
    <w:rsid w:val="007E574B"/>
    <w:rsid w:val="007E6632"/>
    <w:rsid w:val="007E69BD"/>
    <w:rsid w:val="007E70FD"/>
    <w:rsid w:val="007E72F3"/>
    <w:rsid w:val="007E736D"/>
    <w:rsid w:val="007F076F"/>
    <w:rsid w:val="007F1C02"/>
    <w:rsid w:val="007F2050"/>
    <w:rsid w:val="007F2784"/>
    <w:rsid w:val="007F495B"/>
    <w:rsid w:val="007F605F"/>
    <w:rsid w:val="007F68FD"/>
    <w:rsid w:val="007F7659"/>
    <w:rsid w:val="007F7AE0"/>
    <w:rsid w:val="00800A1C"/>
    <w:rsid w:val="00800B6E"/>
    <w:rsid w:val="00800D05"/>
    <w:rsid w:val="00801B2C"/>
    <w:rsid w:val="00802B81"/>
    <w:rsid w:val="008044D9"/>
    <w:rsid w:val="00804913"/>
    <w:rsid w:val="00804A56"/>
    <w:rsid w:val="00805B60"/>
    <w:rsid w:val="00805E03"/>
    <w:rsid w:val="0080724D"/>
    <w:rsid w:val="00807754"/>
    <w:rsid w:val="008079CE"/>
    <w:rsid w:val="00810C36"/>
    <w:rsid w:val="00813297"/>
    <w:rsid w:val="0081520C"/>
    <w:rsid w:val="008159F1"/>
    <w:rsid w:val="00815B54"/>
    <w:rsid w:val="00817B20"/>
    <w:rsid w:val="00817B46"/>
    <w:rsid w:val="0082117E"/>
    <w:rsid w:val="00821BAA"/>
    <w:rsid w:val="00821F81"/>
    <w:rsid w:val="008227BD"/>
    <w:rsid w:val="00822CF2"/>
    <w:rsid w:val="0082567A"/>
    <w:rsid w:val="00825DD2"/>
    <w:rsid w:val="0082646E"/>
    <w:rsid w:val="008303E9"/>
    <w:rsid w:val="00831AC8"/>
    <w:rsid w:val="00831B61"/>
    <w:rsid w:val="00831F98"/>
    <w:rsid w:val="00832D07"/>
    <w:rsid w:val="00833479"/>
    <w:rsid w:val="0083500E"/>
    <w:rsid w:val="00836032"/>
    <w:rsid w:val="00836E0B"/>
    <w:rsid w:val="00841694"/>
    <w:rsid w:val="0084212D"/>
    <w:rsid w:val="00843681"/>
    <w:rsid w:val="00844110"/>
    <w:rsid w:val="008448E6"/>
    <w:rsid w:val="00844969"/>
    <w:rsid w:val="008468C1"/>
    <w:rsid w:val="0085003B"/>
    <w:rsid w:val="008522B3"/>
    <w:rsid w:val="00855419"/>
    <w:rsid w:val="008561B8"/>
    <w:rsid w:val="00856668"/>
    <w:rsid w:val="008566BE"/>
    <w:rsid w:val="00857D80"/>
    <w:rsid w:val="0086071C"/>
    <w:rsid w:val="008618AC"/>
    <w:rsid w:val="00861C9C"/>
    <w:rsid w:val="008649B3"/>
    <w:rsid w:val="00867AD3"/>
    <w:rsid w:val="008710AD"/>
    <w:rsid w:val="008714AE"/>
    <w:rsid w:val="00871D6E"/>
    <w:rsid w:val="0087284A"/>
    <w:rsid w:val="00876987"/>
    <w:rsid w:val="00877BDD"/>
    <w:rsid w:val="0088098E"/>
    <w:rsid w:val="0088460C"/>
    <w:rsid w:val="00884F2C"/>
    <w:rsid w:val="00885068"/>
    <w:rsid w:val="00886807"/>
    <w:rsid w:val="00886D48"/>
    <w:rsid w:val="00887370"/>
    <w:rsid w:val="008874CD"/>
    <w:rsid w:val="00892663"/>
    <w:rsid w:val="008936AF"/>
    <w:rsid w:val="0089691C"/>
    <w:rsid w:val="00896D8C"/>
    <w:rsid w:val="00896FD1"/>
    <w:rsid w:val="008A19DC"/>
    <w:rsid w:val="008A3436"/>
    <w:rsid w:val="008A3D71"/>
    <w:rsid w:val="008A4298"/>
    <w:rsid w:val="008A4B57"/>
    <w:rsid w:val="008A51E9"/>
    <w:rsid w:val="008A5C8E"/>
    <w:rsid w:val="008A66B4"/>
    <w:rsid w:val="008A6D70"/>
    <w:rsid w:val="008B0D6B"/>
    <w:rsid w:val="008B0FAA"/>
    <w:rsid w:val="008B1BD0"/>
    <w:rsid w:val="008B1C44"/>
    <w:rsid w:val="008B21EC"/>
    <w:rsid w:val="008B2775"/>
    <w:rsid w:val="008B3241"/>
    <w:rsid w:val="008B45A9"/>
    <w:rsid w:val="008B6DC4"/>
    <w:rsid w:val="008C1EEF"/>
    <w:rsid w:val="008C3176"/>
    <w:rsid w:val="008C690E"/>
    <w:rsid w:val="008D1644"/>
    <w:rsid w:val="008D3628"/>
    <w:rsid w:val="008D3D0F"/>
    <w:rsid w:val="008D4EA7"/>
    <w:rsid w:val="008D53A1"/>
    <w:rsid w:val="008D542B"/>
    <w:rsid w:val="008D6555"/>
    <w:rsid w:val="008D7238"/>
    <w:rsid w:val="008E0490"/>
    <w:rsid w:val="008E0A09"/>
    <w:rsid w:val="008E19AA"/>
    <w:rsid w:val="008E2461"/>
    <w:rsid w:val="008E42EC"/>
    <w:rsid w:val="008E456A"/>
    <w:rsid w:val="008E68E3"/>
    <w:rsid w:val="008E6A59"/>
    <w:rsid w:val="008E7864"/>
    <w:rsid w:val="008F18D9"/>
    <w:rsid w:val="008F1D29"/>
    <w:rsid w:val="008F1EAF"/>
    <w:rsid w:val="008F4043"/>
    <w:rsid w:val="008F434D"/>
    <w:rsid w:val="008F44DA"/>
    <w:rsid w:val="008F5038"/>
    <w:rsid w:val="008F6F88"/>
    <w:rsid w:val="008F754F"/>
    <w:rsid w:val="00900704"/>
    <w:rsid w:val="009008F7"/>
    <w:rsid w:val="00901CE8"/>
    <w:rsid w:val="00903642"/>
    <w:rsid w:val="00903FE1"/>
    <w:rsid w:val="00904B2B"/>
    <w:rsid w:val="00913C0A"/>
    <w:rsid w:val="00913F3B"/>
    <w:rsid w:val="00914E20"/>
    <w:rsid w:val="0091663B"/>
    <w:rsid w:val="00916E4B"/>
    <w:rsid w:val="00917B50"/>
    <w:rsid w:val="009230AE"/>
    <w:rsid w:val="009255E3"/>
    <w:rsid w:val="00927A88"/>
    <w:rsid w:val="00930621"/>
    <w:rsid w:val="00930B31"/>
    <w:rsid w:val="00930B74"/>
    <w:rsid w:val="009310C1"/>
    <w:rsid w:val="00932C0C"/>
    <w:rsid w:val="009332BC"/>
    <w:rsid w:val="00936AB3"/>
    <w:rsid w:val="00937E16"/>
    <w:rsid w:val="00937FE8"/>
    <w:rsid w:val="009404BD"/>
    <w:rsid w:val="00941A7A"/>
    <w:rsid w:val="00941F9B"/>
    <w:rsid w:val="00942C23"/>
    <w:rsid w:val="009439A4"/>
    <w:rsid w:val="00944AF3"/>
    <w:rsid w:val="009468A9"/>
    <w:rsid w:val="009508C0"/>
    <w:rsid w:val="009528E3"/>
    <w:rsid w:val="00952ED6"/>
    <w:rsid w:val="00954015"/>
    <w:rsid w:val="00954CFA"/>
    <w:rsid w:val="00954E11"/>
    <w:rsid w:val="00955946"/>
    <w:rsid w:val="00955D07"/>
    <w:rsid w:val="00955DCE"/>
    <w:rsid w:val="009600A8"/>
    <w:rsid w:val="009606EF"/>
    <w:rsid w:val="00962408"/>
    <w:rsid w:val="00962D33"/>
    <w:rsid w:val="00963639"/>
    <w:rsid w:val="009638BD"/>
    <w:rsid w:val="00963E1D"/>
    <w:rsid w:val="009640A4"/>
    <w:rsid w:val="00965806"/>
    <w:rsid w:val="0096670C"/>
    <w:rsid w:val="00967209"/>
    <w:rsid w:val="00967FC2"/>
    <w:rsid w:val="00974261"/>
    <w:rsid w:val="009749D7"/>
    <w:rsid w:val="00977526"/>
    <w:rsid w:val="00977ACB"/>
    <w:rsid w:val="00977B74"/>
    <w:rsid w:val="0098070E"/>
    <w:rsid w:val="00980EDC"/>
    <w:rsid w:val="00981E37"/>
    <w:rsid w:val="00982BCF"/>
    <w:rsid w:val="009837F1"/>
    <w:rsid w:val="00983A68"/>
    <w:rsid w:val="00984FFF"/>
    <w:rsid w:val="0098525F"/>
    <w:rsid w:val="00987DFA"/>
    <w:rsid w:val="00990EBC"/>
    <w:rsid w:val="009912CF"/>
    <w:rsid w:val="009926AD"/>
    <w:rsid w:val="00993852"/>
    <w:rsid w:val="00995B79"/>
    <w:rsid w:val="00995C71"/>
    <w:rsid w:val="00997A55"/>
    <w:rsid w:val="009A0AD3"/>
    <w:rsid w:val="009A1752"/>
    <w:rsid w:val="009A17BA"/>
    <w:rsid w:val="009A180F"/>
    <w:rsid w:val="009A19E1"/>
    <w:rsid w:val="009A3A03"/>
    <w:rsid w:val="009A3C1F"/>
    <w:rsid w:val="009A4CFE"/>
    <w:rsid w:val="009A54D7"/>
    <w:rsid w:val="009A71A8"/>
    <w:rsid w:val="009B1C0A"/>
    <w:rsid w:val="009B28C8"/>
    <w:rsid w:val="009B5594"/>
    <w:rsid w:val="009C3C2F"/>
    <w:rsid w:val="009C5235"/>
    <w:rsid w:val="009C5562"/>
    <w:rsid w:val="009C61A8"/>
    <w:rsid w:val="009C65DA"/>
    <w:rsid w:val="009C6DB5"/>
    <w:rsid w:val="009C7F3A"/>
    <w:rsid w:val="009D2AF1"/>
    <w:rsid w:val="009D3CDA"/>
    <w:rsid w:val="009D43D4"/>
    <w:rsid w:val="009D4597"/>
    <w:rsid w:val="009E0B62"/>
    <w:rsid w:val="009E2C5E"/>
    <w:rsid w:val="009E490C"/>
    <w:rsid w:val="009E4FA3"/>
    <w:rsid w:val="009E6542"/>
    <w:rsid w:val="009E706F"/>
    <w:rsid w:val="009F0911"/>
    <w:rsid w:val="009F115F"/>
    <w:rsid w:val="009F1A31"/>
    <w:rsid w:val="009F3B22"/>
    <w:rsid w:val="009F4BA6"/>
    <w:rsid w:val="009F4BFE"/>
    <w:rsid w:val="009F4D46"/>
    <w:rsid w:val="009F56A5"/>
    <w:rsid w:val="009F6694"/>
    <w:rsid w:val="009F72D0"/>
    <w:rsid w:val="009F77E6"/>
    <w:rsid w:val="009F7A0E"/>
    <w:rsid w:val="00A025BE"/>
    <w:rsid w:val="00A02E39"/>
    <w:rsid w:val="00A03382"/>
    <w:rsid w:val="00A033E5"/>
    <w:rsid w:val="00A0368E"/>
    <w:rsid w:val="00A0399C"/>
    <w:rsid w:val="00A048CB"/>
    <w:rsid w:val="00A05803"/>
    <w:rsid w:val="00A07812"/>
    <w:rsid w:val="00A079C1"/>
    <w:rsid w:val="00A10A13"/>
    <w:rsid w:val="00A121DE"/>
    <w:rsid w:val="00A129DC"/>
    <w:rsid w:val="00A13001"/>
    <w:rsid w:val="00A134C2"/>
    <w:rsid w:val="00A14F8B"/>
    <w:rsid w:val="00A15EB6"/>
    <w:rsid w:val="00A16E81"/>
    <w:rsid w:val="00A17B3A"/>
    <w:rsid w:val="00A20145"/>
    <w:rsid w:val="00A2069D"/>
    <w:rsid w:val="00A20AB2"/>
    <w:rsid w:val="00A216A6"/>
    <w:rsid w:val="00A2204B"/>
    <w:rsid w:val="00A2269F"/>
    <w:rsid w:val="00A22DC0"/>
    <w:rsid w:val="00A230D2"/>
    <w:rsid w:val="00A24499"/>
    <w:rsid w:val="00A26D37"/>
    <w:rsid w:val="00A26DE9"/>
    <w:rsid w:val="00A30580"/>
    <w:rsid w:val="00A31DD0"/>
    <w:rsid w:val="00A32D8A"/>
    <w:rsid w:val="00A33A68"/>
    <w:rsid w:val="00A34E69"/>
    <w:rsid w:val="00A378D3"/>
    <w:rsid w:val="00A42E0D"/>
    <w:rsid w:val="00A43CC8"/>
    <w:rsid w:val="00A4751F"/>
    <w:rsid w:val="00A477A3"/>
    <w:rsid w:val="00A52488"/>
    <w:rsid w:val="00A524DD"/>
    <w:rsid w:val="00A528F3"/>
    <w:rsid w:val="00A54A24"/>
    <w:rsid w:val="00A60645"/>
    <w:rsid w:val="00A62E6D"/>
    <w:rsid w:val="00A641D3"/>
    <w:rsid w:val="00A644DA"/>
    <w:rsid w:val="00A6743C"/>
    <w:rsid w:val="00A72B92"/>
    <w:rsid w:val="00A73F9E"/>
    <w:rsid w:val="00A74090"/>
    <w:rsid w:val="00A7527C"/>
    <w:rsid w:val="00A752F5"/>
    <w:rsid w:val="00A777A9"/>
    <w:rsid w:val="00A80239"/>
    <w:rsid w:val="00A87261"/>
    <w:rsid w:val="00A87823"/>
    <w:rsid w:val="00A878A2"/>
    <w:rsid w:val="00A91504"/>
    <w:rsid w:val="00A91BA2"/>
    <w:rsid w:val="00A94E8C"/>
    <w:rsid w:val="00A953A5"/>
    <w:rsid w:val="00A95603"/>
    <w:rsid w:val="00A959D2"/>
    <w:rsid w:val="00A95E65"/>
    <w:rsid w:val="00A96FE0"/>
    <w:rsid w:val="00A976A2"/>
    <w:rsid w:val="00A97EEF"/>
    <w:rsid w:val="00AA02FC"/>
    <w:rsid w:val="00AA1179"/>
    <w:rsid w:val="00AA5DA0"/>
    <w:rsid w:val="00AA68A0"/>
    <w:rsid w:val="00AA7BC3"/>
    <w:rsid w:val="00AB0398"/>
    <w:rsid w:val="00AB24F1"/>
    <w:rsid w:val="00AB4821"/>
    <w:rsid w:val="00AB5E6C"/>
    <w:rsid w:val="00AB5F3A"/>
    <w:rsid w:val="00AB6488"/>
    <w:rsid w:val="00AB6E28"/>
    <w:rsid w:val="00AB7D5D"/>
    <w:rsid w:val="00AC110D"/>
    <w:rsid w:val="00AC1AB5"/>
    <w:rsid w:val="00AC4518"/>
    <w:rsid w:val="00AC5E10"/>
    <w:rsid w:val="00AC6CDF"/>
    <w:rsid w:val="00AD030B"/>
    <w:rsid w:val="00AD16BB"/>
    <w:rsid w:val="00AD1D13"/>
    <w:rsid w:val="00AD1D62"/>
    <w:rsid w:val="00AD38D7"/>
    <w:rsid w:val="00AD399B"/>
    <w:rsid w:val="00AD4439"/>
    <w:rsid w:val="00AD653A"/>
    <w:rsid w:val="00AD70CB"/>
    <w:rsid w:val="00AD7392"/>
    <w:rsid w:val="00AD7D1F"/>
    <w:rsid w:val="00AD7DBF"/>
    <w:rsid w:val="00AD7FCF"/>
    <w:rsid w:val="00AE1883"/>
    <w:rsid w:val="00AE3028"/>
    <w:rsid w:val="00AE3DD5"/>
    <w:rsid w:val="00AE464A"/>
    <w:rsid w:val="00AE4C33"/>
    <w:rsid w:val="00AE54B1"/>
    <w:rsid w:val="00AE589B"/>
    <w:rsid w:val="00AE6AC3"/>
    <w:rsid w:val="00AF04D9"/>
    <w:rsid w:val="00AF1BC6"/>
    <w:rsid w:val="00AF3369"/>
    <w:rsid w:val="00AF406B"/>
    <w:rsid w:val="00AF483B"/>
    <w:rsid w:val="00AF6863"/>
    <w:rsid w:val="00AF6C58"/>
    <w:rsid w:val="00AF7A52"/>
    <w:rsid w:val="00B00302"/>
    <w:rsid w:val="00B00AE0"/>
    <w:rsid w:val="00B0380C"/>
    <w:rsid w:val="00B04312"/>
    <w:rsid w:val="00B104EB"/>
    <w:rsid w:val="00B10C3D"/>
    <w:rsid w:val="00B12078"/>
    <w:rsid w:val="00B15375"/>
    <w:rsid w:val="00B15E9A"/>
    <w:rsid w:val="00B20506"/>
    <w:rsid w:val="00B217EB"/>
    <w:rsid w:val="00B21D0D"/>
    <w:rsid w:val="00B22B6C"/>
    <w:rsid w:val="00B23709"/>
    <w:rsid w:val="00B23B83"/>
    <w:rsid w:val="00B2481F"/>
    <w:rsid w:val="00B259AC"/>
    <w:rsid w:val="00B25C09"/>
    <w:rsid w:val="00B27E37"/>
    <w:rsid w:val="00B3051C"/>
    <w:rsid w:val="00B32F51"/>
    <w:rsid w:val="00B35344"/>
    <w:rsid w:val="00B353BA"/>
    <w:rsid w:val="00B35C4A"/>
    <w:rsid w:val="00B404A3"/>
    <w:rsid w:val="00B43848"/>
    <w:rsid w:val="00B44295"/>
    <w:rsid w:val="00B444F9"/>
    <w:rsid w:val="00B4477E"/>
    <w:rsid w:val="00B44A88"/>
    <w:rsid w:val="00B530CC"/>
    <w:rsid w:val="00B567A9"/>
    <w:rsid w:val="00B6043B"/>
    <w:rsid w:val="00B6200A"/>
    <w:rsid w:val="00B62813"/>
    <w:rsid w:val="00B62B41"/>
    <w:rsid w:val="00B62C8E"/>
    <w:rsid w:val="00B62D44"/>
    <w:rsid w:val="00B63A3D"/>
    <w:rsid w:val="00B64089"/>
    <w:rsid w:val="00B64964"/>
    <w:rsid w:val="00B656AC"/>
    <w:rsid w:val="00B66233"/>
    <w:rsid w:val="00B66DEF"/>
    <w:rsid w:val="00B6704F"/>
    <w:rsid w:val="00B67A9E"/>
    <w:rsid w:val="00B7192A"/>
    <w:rsid w:val="00B72496"/>
    <w:rsid w:val="00B734BC"/>
    <w:rsid w:val="00B74036"/>
    <w:rsid w:val="00B76B3B"/>
    <w:rsid w:val="00B76B81"/>
    <w:rsid w:val="00B805A0"/>
    <w:rsid w:val="00B81825"/>
    <w:rsid w:val="00B823B7"/>
    <w:rsid w:val="00B8249F"/>
    <w:rsid w:val="00B847CA"/>
    <w:rsid w:val="00B866CC"/>
    <w:rsid w:val="00B86826"/>
    <w:rsid w:val="00B904CD"/>
    <w:rsid w:val="00B91B15"/>
    <w:rsid w:val="00B91ED6"/>
    <w:rsid w:val="00B9381B"/>
    <w:rsid w:val="00B96329"/>
    <w:rsid w:val="00B9677D"/>
    <w:rsid w:val="00B971FC"/>
    <w:rsid w:val="00B97EF8"/>
    <w:rsid w:val="00B97FEC"/>
    <w:rsid w:val="00BA1015"/>
    <w:rsid w:val="00BA2EB0"/>
    <w:rsid w:val="00BA45F2"/>
    <w:rsid w:val="00BA4CA1"/>
    <w:rsid w:val="00BA6822"/>
    <w:rsid w:val="00BB0080"/>
    <w:rsid w:val="00BB0DFC"/>
    <w:rsid w:val="00BB13EF"/>
    <w:rsid w:val="00BB1D6D"/>
    <w:rsid w:val="00BB29F6"/>
    <w:rsid w:val="00BB488C"/>
    <w:rsid w:val="00BB5E3D"/>
    <w:rsid w:val="00BB777E"/>
    <w:rsid w:val="00BC03BA"/>
    <w:rsid w:val="00BC0F51"/>
    <w:rsid w:val="00BC2017"/>
    <w:rsid w:val="00BC22B3"/>
    <w:rsid w:val="00BC27C6"/>
    <w:rsid w:val="00BC2A12"/>
    <w:rsid w:val="00BC2A17"/>
    <w:rsid w:val="00BC303D"/>
    <w:rsid w:val="00BC424B"/>
    <w:rsid w:val="00BC52E5"/>
    <w:rsid w:val="00BC5BD8"/>
    <w:rsid w:val="00BC5D87"/>
    <w:rsid w:val="00BC6C1A"/>
    <w:rsid w:val="00BC6F78"/>
    <w:rsid w:val="00BC73A4"/>
    <w:rsid w:val="00BC7EBC"/>
    <w:rsid w:val="00BD0131"/>
    <w:rsid w:val="00BD03FF"/>
    <w:rsid w:val="00BD04F2"/>
    <w:rsid w:val="00BD0647"/>
    <w:rsid w:val="00BD0DEC"/>
    <w:rsid w:val="00BD4E82"/>
    <w:rsid w:val="00BD5086"/>
    <w:rsid w:val="00BD548A"/>
    <w:rsid w:val="00BD56C0"/>
    <w:rsid w:val="00BD6E5A"/>
    <w:rsid w:val="00BE2925"/>
    <w:rsid w:val="00BE3067"/>
    <w:rsid w:val="00BE517A"/>
    <w:rsid w:val="00BE59C3"/>
    <w:rsid w:val="00BE6C2B"/>
    <w:rsid w:val="00BE7C04"/>
    <w:rsid w:val="00BF0015"/>
    <w:rsid w:val="00BF3B26"/>
    <w:rsid w:val="00BF49BC"/>
    <w:rsid w:val="00BF5924"/>
    <w:rsid w:val="00BF762F"/>
    <w:rsid w:val="00BF778F"/>
    <w:rsid w:val="00C02C3A"/>
    <w:rsid w:val="00C0417D"/>
    <w:rsid w:val="00C10F9E"/>
    <w:rsid w:val="00C11F54"/>
    <w:rsid w:val="00C144B3"/>
    <w:rsid w:val="00C15A2E"/>
    <w:rsid w:val="00C15C33"/>
    <w:rsid w:val="00C20C34"/>
    <w:rsid w:val="00C210CB"/>
    <w:rsid w:val="00C22FC9"/>
    <w:rsid w:val="00C230A6"/>
    <w:rsid w:val="00C245B5"/>
    <w:rsid w:val="00C24737"/>
    <w:rsid w:val="00C25C4D"/>
    <w:rsid w:val="00C2636F"/>
    <w:rsid w:val="00C30845"/>
    <w:rsid w:val="00C3121D"/>
    <w:rsid w:val="00C32366"/>
    <w:rsid w:val="00C328ED"/>
    <w:rsid w:val="00C33523"/>
    <w:rsid w:val="00C33E17"/>
    <w:rsid w:val="00C354ED"/>
    <w:rsid w:val="00C37392"/>
    <w:rsid w:val="00C41639"/>
    <w:rsid w:val="00C446B9"/>
    <w:rsid w:val="00C44777"/>
    <w:rsid w:val="00C501AB"/>
    <w:rsid w:val="00C504B5"/>
    <w:rsid w:val="00C51819"/>
    <w:rsid w:val="00C52352"/>
    <w:rsid w:val="00C531F8"/>
    <w:rsid w:val="00C60F41"/>
    <w:rsid w:val="00C61258"/>
    <w:rsid w:val="00C616BD"/>
    <w:rsid w:val="00C64A71"/>
    <w:rsid w:val="00C65AF6"/>
    <w:rsid w:val="00C6636D"/>
    <w:rsid w:val="00C66D60"/>
    <w:rsid w:val="00C67496"/>
    <w:rsid w:val="00C679DD"/>
    <w:rsid w:val="00C701DA"/>
    <w:rsid w:val="00C706AB"/>
    <w:rsid w:val="00C71314"/>
    <w:rsid w:val="00C748CE"/>
    <w:rsid w:val="00C76566"/>
    <w:rsid w:val="00C821C6"/>
    <w:rsid w:val="00C82F6C"/>
    <w:rsid w:val="00C83892"/>
    <w:rsid w:val="00C85BB9"/>
    <w:rsid w:val="00C85E1E"/>
    <w:rsid w:val="00C87529"/>
    <w:rsid w:val="00C87ADF"/>
    <w:rsid w:val="00C90403"/>
    <w:rsid w:val="00C91A6B"/>
    <w:rsid w:val="00C9410D"/>
    <w:rsid w:val="00C94588"/>
    <w:rsid w:val="00C957F0"/>
    <w:rsid w:val="00CA2FC1"/>
    <w:rsid w:val="00CA3AF5"/>
    <w:rsid w:val="00CA3D32"/>
    <w:rsid w:val="00CA570A"/>
    <w:rsid w:val="00CA5BA4"/>
    <w:rsid w:val="00CA6284"/>
    <w:rsid w:val="00CA62B3"/>
    <w:rsid w:val="00CA6392"/>
    <w:rsid w:val="00CA6455"/>
    <w:rsid w:val="00CA7EF6"/>
    <w:rsid w:val="00CB098E"/>
    <w:rsid w:val="00CB2D3B"/>
    <w:rsid w:val="00CB572E"/>
    <w:rsid w:val="00CB728C"/>
    <w:rsid w:val="00CB7FCB"/>
    <w:rsid w:val="00CB7FD3"/>
    <w:rsid w:val="00CC1343"/>
    <w:rsid w:val="00CC20F8"/>
    <w:rsid w:val="00CC21F0"/>
    <w:rsid w:val="00CC2DC4"/>
    <w:rsid w:val="00CC312A"/>
    <w:rsid w:val="00CC3D89"/>
    <w:rsid w:val="00CC3F0D"/>
    <w:rsid w:val="00CC72C7"/>
    <w:rsid w:val="00CC7579"/>
    <w:rsid w:val="00CC7C64"/>
    <w:rsid w:val="00CD1103"/>
    <w:rsid w:val="00CD187E"/>
    <w:rsid w:val="00CD1DCE"/>
    <w:rsid w:val="00CD2885"/>
    <w:rsid w:val="00CD2F13"/>
    <w:rsid w:val="00CD32F5"/>
    <w:rsid w:val="00CD5068"/>
    <w:rsid w:val="00CD6A1A"/>
    <w:rsid w:val="00CE02F3"/>
    <w:rsid w:val="00CE2BA6"/>
    <w:rsid w:val="00CE313F"/>
    <w:rsid w:val="00CE4535"/>
    <w:rsid w:val="00CE4E9D"/>
    <w:rsid w:val="00CE5F86"/>
    <w:rsid w:val="00CE6546"/>
    <w:rsid w:val="00CE69A6"/>
    <w:rsid w:val="00CE6D29"/>
    <w:rsid w:val="00CE6D2C"/>
    <w:rsid w:val="00CF0028"/>
    <w:rsid w:val="00CF01D3"/>
    <w:rsid w:val="00CF0CA8"/>
    <w:rsid w:val="00CF2196"/>
    <w:rsid w:val="00CF23D1"/>
    <w:rsid w:val="00CF3A8F"/>
    <w:rsid w:val="00CF5004"/>
    <w:rsid w:val="00CF587A"/>
    <w:rsid w:val="00CF68F7"/>
    <w:rsid w:val="00CF726C"/>
    <w:rsid w:val="00CF797F"/>
    <w:rsid w:val="00D009B1"/>
    <w:rsid w:val="00D00FBC"/>
    <w:rsid w:val="00D01543"/>
    <w:rsid w:val="00D01FB7"/>
    <w:rsid w:val="00D0394B"/>
    <w:rsid w:val="00D0514B"/>
    <w:rsid w:val="00D055B6"/>
    <w:rsid w:val="00D056A9"/>
    <w:rsid w:val="00D061FC"/>
    <w:rsid w:val="00D07B93"/>
    <w:rsid w:val="00D101FC"/>
    <w:rsid w:val="00D11EE4"/>
    <w:rsid w:val="00D144AD"/>
    <w:rsid w:val="00D14861"/>
    <w:rsid w:val="00D16BCA"/>
    <w:rsid w:val="00D20035"/>
    <w:rsid w:val="00D2033D"/>
    <w:rsid w:val="00D20CCB"/>
    <w:rsid w:val="00D253AF"/>
    <w:rsid w:val="00D2544D"/>
    <w:rsid w:val="00D257FE"/>
    <w:rsid w:val="00D26D7C"/>
    <w:rsid w:val="00D27144"/>
    <w:rsid w:val="00D27BC1"/>
    <w:rsid w:val="00D27E5D"/>
    <w:rsid w:val="00D30095"/>
    <w:rsid w:val="00D302F1"/>
    <w:rsid w:val="00D30D64"/>
    <w:rsid w:val="00D31101"/>
    <w:rsid w:val="00D31D36"/>
    <w:rsid w:val="00D32B5A"/>
    <w:rsid w:val="00D33575"/>
    <w:rsid w:val="00D3500A"/>
    <w:rsid w:val="00D35179"/>
    <w:rsid w:val="00D374DE"/>
    <w:rsid w:val="00D37AFB"/>
    <w:rsid w:val="00D43B0B"/>
    <w:rsid w:val="00D43BD4"/>
    <w:rsid w:val="00D44C68"/>
    <w:rsid w:val="00D47938"/>
    <w:rsid w:val="00D50B36"/>
    <w:rsid w:val="00D51335"/>
    <w:rsid w:val="00D51588"/>
    <w:rsid w:val="00D529BC"/>
    <w:rsid w:val="00D52AF3"/>
    <w:rsid w:val="00D5366B"/>
    <w:rsid w:val="00D54090"/>
    <w:rsid w:val="00D5585E"/>
    <w:rsid w:val="00D56C46"/>
    <w:rsid w:val="00D57381"/>
    <w:rsid w:val="00D605D8"/>
    <w:rsid w:val="00D60CC9"/>
    <w:rsid w:val="00D61223"/>
    <w:rsid w:val="00D6137C"/>
    <w:rsid w:val="00D616C7"/>
    <w:rsid w:val="00D623EB"/>
    <w:rsid w:val="00D62FD2"/>
    <w:rsid w:val="00D63BC2"/>
    <w:rsid w:val="00D708C6"/>
    <w:rsid w:val="00D71A1D"/>
    <w:rsid w:val="00D729F5"/>
    <w:rsid w:val="00D74E46"/>
    <w:rsid w:val="00D7500B"/>
    <w:rsid w:val="00D80339"/>
    <w:rsid w:val="00D80FBA"/>
    <w:rsid w:val="00D83E73"/>
    <w:rsid w:val="00D83ED0"/>
    <w:rsid w:val="00D856FE"/>
    <w:rsid w:val="00D860E4"/>
    <w:rsid w:val="00D86825"/>
    <w:rsid w:val="00D90D0C"/>
    <w:rsid w:val="00D91C6A"/>
    <w:rsid w:val="00D93347"/>
    <w:rsid w:val="00D95E98"/>
    <w:rsid w:val="00DA0097"/>
    <w:rsid w:val="00DA0BD1"/>
    <w:rsid w:val="00DA282D"/>
    <w:rsid w:val="00DA2D5F"/>
    <w:rsid w:val="00DA4E81"/>
    <w:rsid w:val="00DA528F"/>
    <w:rsid w:val="00DA5DD8"/>
    <w:rsid w:val="00DB01F0"/>
    <w:rsid w:val="00DB14BE"/>
    <w:rsid w:val="00DB29B5"/>
    <w:rsid w:val="00DB2E75"/>
    <w:rsid w:val="00DB3A8B"/>
    <w:rsid w:val="00DB4CA4"/>
    <w:rsid w:val="00DB4D99"/>
    <w:rsid w:val="00DB6221"/>
    <w:rsid w:val="00DB6541"/>
    <w:rsid w:val="00DB6813"/>
    <w:rsid w:val="00DB7ADF"/>
    <w:rsid w:val="00DC08A2"/>
    <w:rsid w:val="00DC13F0"/>
    <w:rsid w:val="00DC256F"/>
    <w:rsid w:val="00DC262F"/>
    <w:rsid w:val="00DC26F4"/>
    <w:rsid w:val="00DC4AF6"/>
    <w:rsid w:val="00DC4B08"/>
    <w:rsid w:val="00DC50C3"/>
    <w:rsid w:val="00DC67D8"/>
    <w:rsid w:val="00DC7478"/>
    <w:rsid w:val="00DD0D38"/>
    <w:rsid w:val="00DD36B8"/>
    <w:rsid w:val="00DD42AF"/>
    <w:rsid w:val="00DD47E6"/>
    <w:rsid w:val="00DD4834"/>
    <w:rsid w:val="00DD55C1"/>
    <w:rsid w:val="00DD573E"/>
    <w:rsid w:val="00DD57BA"/>
    <w:rsid w:val="00DD69D0"/>
    <w:rsid w:val="00DD6D21"/>
    <w:rsid w:val="00DE0FC6"/>
    <w:rsid w:val="00DE1580"/>
    <w:rsid w:val="00DE16BA"/>
    <w:rsid w:val="00DE2268"/>
    <w:rsid w:val="00DE527E"/>
    <w:rsid w:val="00DE68E5"/>
    <w:rsid w:val="00DF2099"/>
    <w:rsid w:val="00DF3328"/>
    <w:rsid w:val="00DF34F1"/>
    <w:rsid w:val="00DF36A9"/>
    <w:rsid w:val="00E003F9"/>
    <w:rsid w:val="00E024B5"/>
    <w:rsid w:val="00E03304"/>
    <w:rsid w:val="00E05C03"/>
    <w:rsid w:val="00E06E4F"/>
    <w:rsid w:val="00E073D1"/>
    <w:rsid w:val="00E079CB"/>
    <w:rsid w:val="00E07AC9"/>
    <w:rsid w:val="00E1269E"/>
    <w:rsid w:val="00E14567"/>
    <w:rsid w:val="00E15396"/>
    <w:rsid w:val="00E15E93"/>
    <w:rsid w:val="00E17B05"/>
    <w:rsid w:val="00E2199B"/>
    <w:rsid w:val="00E21B23"/>
    <w:rsid w:val="00E23C84"/>
    <w:rsid w:val="00E24AB6"/>
    <w:rsid w:val="00E26A37"/>
    <w:rsid w:val="00E27A31"/>
    <w:rsid w:val="00E30C39"/>
    <w:rsid w:val="00E30F06"/>
    <w:rsid w:val="00E32915"/>
    <w:rsid w:val="00E34E8D"/>
    <w:rsid w:val="00E361B9"/>
    <w:rsid w:val="00E363B8"/>
    <w:rsid w:val="00E404AD"/>
    <w:rsid w:val="00E42587"/>
    <w:rsid w:val="00E42722"/>
    <w:rsid w:val="00E43095"/>
    <w:rsid w:val="00E46D65"/>
    <w:rsid w:val="00E4796C"/>
    <w:rsid w:val="00E533AE"/>
    <w:rsid w:val="00E542A9"/>
    <w:rsid w:val="00E55945"/>
    <w:rsid w:val="00E561FE"/>
    <w:rsid w:val="00E6032B"/>
    <w:rsid w:val="00E60E83"/>
    <w:rsid w:val="00E61EB2"/>
    <w:rsid w:val="00E64A02"/>
    <w:rsid w:val="00E65014"/>
    <w:rsid w:val="00E65DEF"/>
    <w:rsid w:val="00E6681F"/>
    <w:rsid w:val="00E70BAD"/>
    <w:rsid w:val="00E70F5B"/>
    <w:rsid w:val="00E70F9B"/>
    <w:rsid w:val="00E71262"/>
    <w:rsid w:val="00E7230A"/>
    <w:rsid w:val="00E723E4"/>
    <w:rsid w:val="00E743AE"/>
    <w:rsid w:val="00E80496"/>
    <w:rsid w:val="00E809E7"/>
    <w:rsid w:val="00E80A4E"/>
    <w:rsid w:val="00E80AF8"/>
    <w:rsid w:val="00E8584C"/>
    <w:rsid w:val="00E860FF"/>
    <w:rsid w:val="00E87B20"/>
    <w:rsid w:val="00E9157E"/>
    <w:rsid w:val="00E929E4"/>
    <w:rsid w:val="00E93573"/>
    <w:rsid w:val="00E937EC"/>
    <w:rsid w:val="00E93BFD"/>
    <w:rsid w:val="00E943B1"/>
    <w:rsid w:val="00E95887"/>
    <w:rsid w:val="00E96B4E"/>
    <w:rsid w:val="00EA0700"/>
    <w:rsid w:val="00EA24A1"/>
    <w:rsid w:val="00EA2EEB"/>
    <w:rsid w:val="00EA3002"/>
    <w:rsid w:val="00EA3784"/>
    <w:rsid w:val="00EA3FE4"/>
    <w:rsid w:val="00EA42FD"/>
    <w:rsid w:val="00EA4BF7"/>
    <w:rsid w:val="00EA6A8E"/>
    <w:rsid w:val="00EA7F9D"/>
    <w:rsid w:val="00EB05AC"/>
    <w:rsid w:val="00EB08A7"/>
    <w:rsid w:val="00EB16D8"/>
    <w:rsid w:val="00EB3513"/>
    <w:rsid w:val="00EB6D2D"/>
    <w:rsid w:val="00EB7EFF"/>
    <w:rsid w:val="00EC0115"/>
    <w:rsid w:val="00EC0917"/>
    <w:rsid w:val="00EC0937"/>
    <w:rsid w:val="00EC73DC"/>
    <w:rsid w:val="00EC7F51"/>
    <w:rsid w:val="00ED05E9"/>
    <w:rsid w:val="00ED13D7"/>
    <w:rsid w:val="00ED1D71"/>
    <w:rsid w:val="00ED495C"/>
    <w:rsid w:val="00ED6427"/>
    <w:rsid w:val="00ED65B9"/>
    <w:rsid w:val="00ED678F"/>
    <w:rsid w:val="00ED6E6F"/>
    <w:rsid w:val="00ED7216"/>
    <w:rsid w:val="00EE0417"/>
    <w:rsid w:val="00EE22B0"/>
    <w:rsid w:val="00EE2FAD"/>
    <w:rsid w:val="00EF081B"/>
    <w:rsid w:val="00EF1A3E"/>
    <w:rsid w:val="00EF23C2"/>
    <w:rsid w:val="00EF3606"/>
    <w:rsid w:val="00EF5265"/>
    <w:rsid w:val="00EF598E"/>
    <w:rsid w:val="00EF74B1"/>
    <w:rsid w:val="00F008C3"/>
    <w:rsid w:val="00F03C42"/>
    <w:rsid w:val="00F03C4E"/>
    <w:rsid w:val="00F06B5F"/>
    <w:rsid w:val="00F07EA2"/>
    <w:rsid w:val="00F1061A"/>
    <w:rsid w:val="00F126BB"/>
    <w:rsid w:val="00F140AF"/>
    <w:rsid w:val="00F146AE"/>
    <w:rsid w:val="00F14C88"/>
    <w:rsid w:val="00F16034"/>
    <w:rsid w:val="00F207B5"/>
    <w:rsid w:val="00F20C58"/>
    <w:rsid w:val="00F21C62"/>
    <w:rsid w:val="00F22111"/>
    <w:rsid w:val="00F24F25"/>
    <w:rsid w:val="00F26212"/>
    <w:rsid w:val="00F265B8"/>
    <w:rsid w:val="00F268E7"/>
    <w:rsid w:val="00F277B0"/>
    <w:rsid w:val="00F30502"/>
    <w:rsid w:val="00F309E6"/>
    <w:rsid w:val="00F34299"/>
    <w:rsid w:val="00F34585"/>
    <w:rsid w:val="00F34CAD"/>
    <w:rsid w:val="00F34F84"/>
    <w:rsid w:val="00F36A4A"/>
    <w:rsid w:val="00F36BBA"/>
    <w:rsid w:val="00F37116"/>
    <w:rsid w:val="00F37FE2"/>
    <w:rsid w:val="00F41708"/>
    <w:rsid w:val="00F41F1F"/>
    <w:rsid w:val="00F42EBE"/>
    <w:rsid w:val="00F45B98"/>
    <w:rsid w:val="00F47DB4"/>
    <w:rsid w:val="00F5026D"/>
    <w:rsid w:val="00F51459"/>
    <w:rsid w:val="00F53B3D"/>
    <w:rsid w:val="00F54B19"/>
    <w:rsid w:val="00F54E8F"/>
    <w:rsid w:val="00F561E3"/>
    <w:rsid w:val="00F56E93"/>
    <w:rsid w:val="00F576B3"/>
    <w:rsid w:val="00F57AB0"/>
    <w:rsid w:val="00F608AC"/>
    <w:rsid w:val="00F63B56"/>
    <w:rsid w:val="00F65D6C"/>
    <w:rsid w:val="00F67B8C"/>
    <w:rsid w:val="00F70012"/>
    <w:rsid w:val="00F720C0"/>
    <w:rsid w:val="00F72B0A"/>
    <w:rsid w:val="00F7324C"/>
    <w:rsid w:val="00F748EE"/>
    <w:rsid w:val="00F82173"/>
    <w:rsid w:val="00F82422"/>
    <w:rsid w:val="00F83A76"/>
    <w:rsid w:val="00F83B3A"/>
    <w:rsid w:val="00F8431B"/>
    <w:rsid w:val="00F85B9C"/>
    <w:rsid w:val="00F865CF"/>
    <w:rsid w:val="00F9069B"/>
    <w:rsid w:val="00F90D21"/>
    <w:rsid w:val="00F91243"/>
    <w:rsid w:val="00F91937"/>
    <w:rsid w:val="00F946E1"/>
    <w:rsid w:val="00F9582A"/>
    <w:rsid w:val="00F95A53"/>
    <w:rsid w:val="00F96B09"/>
    <w:rsid w:val="00F9762D"/>
    <w:rsid w:val="00FA0CFC"/>
    <w:rsid w:val="00FA2EE4"/>
    <w:rsid w:val="00FA33A6"/>
    <w:rsid w:val="00FA4A81"/>
    <w:rsid w:val="00FA4F57"/>
    <w:rsid w:val="00FA567A"/>
    <w:rsid w:val="00FA5BB1"/>
    <w:rsid w:val="00FA60A1"/>
    <w:rsid w:val="00FA656C"/>
    <w:rsid w:val="00FA670F"/>
    <w:rsid w:val="00FA728F"/>
    <w:rsid w:val="00FA734E"/>
    <w:rsid w:val="00FA76D2"/>
    <w:rsid w:val="00FA7E5C"/>
    <w:rsid w:val="00FA7F7C"/>
    <w:rsid w:val="00FB28C7"/>
    <w:rsid w:val="00FB3D9F"/>
    <w:rsid w:val="00FB3E83"/>
    <w:rsid w:val="00FB560C"/>
    <w:rsid w:val="00FB651D"/>
    <w:rsid w:val="00FC0D2D"/>
    <w:rsid w:val="00FC2477"/>
    <w:rsid w:val="00FC2BC9"/>
    <w:rsid w:val="00FC53DF"/>
    <w:rsid w:val="00FC58DC"/>
    <w:rsid w:val="00FC6B34"/>
    <w:rsid w:val="00FD10D9"/>
    <w:rsid w:val="00FD1566"/>
    <w:rsid w:val="00FD1CCF"/>
    <w:rsid w:val="00FD4DB5"/>
    <w:rsid w:val="00FD7102"/>
    <w:rsid w:val="00FE1231"/>
    <w:rsid w:val="00FE1542"/>
    <w:rsid w:val="00FE222D"/>
    <w:rsid w:val="00FE364D"/>
    <w:rsid w:val="00FE50EC"/>
    <w:rsid w:val="00FE7E43"/>
    <w:rsid w:val="00FF0422"/>
    <w:rsid w:val="00FF0AE4"/>
    <w:rsid w:val="00FF0F39"/>
    <w:rsid w:val="00FF58A2"/>
    <w:rsid w:val="00FF62F1"/>
    <w:rsid w:val="00FF67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metricconverter"/>
  <w:shapeDefaults>
    <o:shapedefaults v:ext="edit" spidmax="3074">
      <v:stroke endarrow="block"/>
    </o:shapedefaults>
    <o:shapelayout v:ext="edit">
      <o:idmap v:ext="edit" data="1"/>
    </o:shapelayout>
  </w:shapeDefaults>
  <w:decimalSymbol w:val=","/>
  <w:listSeparator w:val=";"/>
  <w15:chartTrackingRefBased/>
  <w15:docId w15:val="{363F0D75-89D7-4C79-AD03-9AE1D2E1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92663"/>
    <w:pPr>
      <w:tabs>
        <w:tab w:val="left" w:pos="284"/>
        <w:tab w:val="left" w:pos="567"/>
        <w:tab w:val="left" w:pos="851"/>
        <w:tab w:val="left" w:pos="1134"/>
      </w:tabs>
      <w:jc w:val="both"/>
    </w:pPr>
    <w:rPr>
      <w:rFonts w:ascii="Arial" w:eastAsia="SimSun" w:hAnsi="Arial"/>
      <w:lang w:val="en-GB" w:eastAsia="zh-CN"/>
    </w:rPr>
  </w:style>
  <w:style w:type="paragraph" w:styleId="Titolo1">
    <w:name w:val="heading 1"/>
    <w:aliases w:val="h1,clause,H1,ü1"/>
    <w:basedOn w:val="Normale"/>
    <w:next w:val="Normale"/>
    <w:link w:val="Titolo1Carattere"/>
    <w:qFormat/>
    <w:rsid w:val="00892663"/>
    <w:pPr>
      <w:keepNext/>
      <w:numPr>
        <w:numId w:val="7"/>
      </w:numPr>
      <w:tabs>
        <w:tab w:val="clear" w:pos="284"/>
        <w:tab w:val="clear" w:pos="567"/>
        <w:tab w:val="clear" w:pos="851"/>
        <w:tab w:val="clear" w:pos="1134"/>
      </w:tabs>
      <w:spacing w:before="480"/>
      <w:jc w:val="left"/>
      <w:outlineLvl w:val="0"/>
    </w:pPr>
    <w:rPr>
      <w:b/>
      <w:bCs/>
      <w:kern w:val="28"/>
      <w:sz w:val="32"/>
      <w:szCs w:val="28"/>
    </w:rPr>
  </w:style>
  <w:style w:type="paragraph" w:styleId="Titolo2">
    <w:name w:val="heading 2"/>
    <w:aliases w:val="chapterHeading 2,h2,sub-clause 2,H2,ü2,H21,l2,Heading 2 Char"/>
    <w:basedOn w:val="Normale"/>
    <w:next w:val="Normale"/>
    <w:link w:val="Titolo2Carattere"/>
    <w:qFormat/>
    <w:rsid w:val="00892663"/>
    <w:pPr>
      <w:keepNext/>
      <w:numPr>
        <w:ilvl w:val="1"/>
        <w:numId w:val="7"/>
      </w:numPr>
      <w:tabs>
        <w:tab w:val="clear" w:pos="284"/>
        <w:tab w:val="clear" w:pos="567"/>
        <w:tab w:val="clear" w:pos="851"/>
        <w:tab w:val="clear" w:pos="1134"/>
        <w:tab w:val="left" w:pos="709"/>
      </w:tabs>
      <w:spacing w:before="360"/>
      <w:outlineLvl w:val="1"/>
    </w:pPr>
    <w:rPr>
      <w:b/>
      <w:sz w:val="28"/>
      <w:szCs w:val="24"/>
    </w:rPr>
  </w:style>
  <w:style w:type="paragraph" w:styleId="Titolo3">
    <w:name w:val="heading 3"/>
    <w:aliases w:val="H3,Subparagraaf,h3,sub-clause 3,hd3,ü3,ü3 Char,Título 3 Car"/>
    <w:basedOn w:val="Normale"/>
    <w:next w:val="Normale"/>
    <w:link w:val="Titolo3Carattere"/>
    <w:qFormat/>
    <w:rsid w:val="00892663"/>
    <w:pPr>
      <w:keepNext/>
      <w:numPr>
        <w:ilvl w:val="2"/>
        <w:numId w:val="7"/>
      </w:numPr>
      <w:tabs>
        <w:tab w:val="clear" w:pos="284"/>
        <w:tab w:val="clear" w:pos="567"/>
        <w:tab w:val="clear" w:pos="992"/>
        <w:tab w:val="clear" w:pos="1134"/>
        <w:tab w:val="num" w:pos="851"/>
      </w:tabs>
      <w:spacing w:before="240"/>
      <w:ind w:left="851" w:hanging="851"/>
      <w:outlineLvl w:val="2"/>
    </w:pPr>
    <w:rPr>
      <w:b/>
      <w:sz w:val="24"/>
    </w:rPr>
  </w:style>
  <w:style w:type="paragraph" w:styleId="Titolo4">
    <w:name w:val="heading 4"/>
    <w:aliases w:val="h4,sub-clause 4,H4,heading 4,Block,level 4,GS_4,ASSET_heading4,EIVIS Title 4,DesignT4,DesignT4 Char"/>
    <w:basedOn w:val="Normale"/>
    <w:next w:val="Normale"/>
    <w:link w:val="Titolo4Carattere"/>
    <w:qFormat/>
    <w:rsid w:val="00892663"/>
    <w:pPr>
      <w:keepNext/>
      <w:numPr>
        <w:ilvl w:val="3"/>
        <w:numId w:val="7"/>
      </w:numPr>
      <w:tabs>
        <w:tab w:val="clear" w:pos="284"/>
        <w:tab w:val="clear" w:pos="567"/>
        <w:tab w:val="clear" w:pos="851"/>
        <w:tab w:val="clear" w:pos="1134"/>
        <w:tab w:val="clear" w:pos="1276"/>
        <w:tab w:val="left" w:pos="992"/>
      </w:tabs>
      <w:spacing w:before="120"/>
      <w:ind w:left="992" w:hanging="992"/>
      <w:outlineLvl w:val="3"/>
    </w:pPr>
    <w:rPr>
      <w:b/>
    </w:rPr>
  </w:style>
  <w:style w:type="paragraph" w:styleId="Titolo5">
    <w:name w:val="heading 5"/>
    <w:aliases w:val="H5"/>
    <w:basedOn w:val="Normale"/>
    <w:next w:val="Normale"/>
    <w:link w:val="Titolo5Carattere"/>
    <w:qFormat/>
    <w:rsid w:val="00892663"/>
    <w:pPr>
      <w:keepNext/>
      <w:numPr>
        <w:ilvl w:val="4"/>
        <w:numId w:val="7"/>
      </w:numPr>
      <w:tabs>
        <w:tab w:val="clear" w:pos="284"/>
        <w:tab w:val="clear" w:pos="567"/>
        <w:tab w:val="clear" w:pos="851"/>
        <w:tab w:val="clear" w:pos="1559"/>
        <w:tab w:val="left" w:pos="1134"/>
      </w:tabs>
      <w:spacing w:before="120"/>
      <w:ind w:left="1134" w:hanging="1134"/>
      <w:jc w:val="left"/>
      <w:outlineLvl w:val="4"/>
    </w:pPr>
    <w:rPr>
      <w:i/>
    </w:rPr>
  </w:style>
  <w:style w:type="paragraph" w:styleId="Titolo6">
    <w:name w:val="heading 6"/>
    <w:aliases w:val="H6"/>
    <w:basedOn w:val="Normale"/>
    <w:next w:val="Normale"/>
    <w:link w:val="Titolo6Carattere"/>
    <w:qFormat/>
    <w:rsid w:val="00892663"/>
    <w:pPr>
      <w:keepNext/>
      <w:tabs>
        <w:tab w:val="clear" w:pos="284"/>
        <w:tab w:val="clear" w:pos="567"/>
        <w:tab w:val="clear" w:pos="851"/>
        <w:tab w:val="clear" w:pos="1134"/>
        <w:tab w:val="num" w:pos="1152"/>
      </w:tabs>
      <w:spacing w:before="120"/>
      <w:ind w:left="1152" w:hanging="1152"/>
      <w:jc w:val="left"/>
      <w:outlineLvl w:val="5"/>
    </w:pPr>
    <w:rPr>
      <w:rFonts w:eastAsia="Times New Roman"/>
      <w:bCs/>
      <w:i/>
      <w:lang w:eastAsia="it-IT"/>
    </w:rPr>
  </w:style>
  <w:style w:type="paragraph" w:styleId="Titolo7">
    <w:name w:val="heading 7"/>
    <w:basedOn w:val="Normale"/>
    <w:next w:val="Normale"/>
    <w:link w:val="Titolo7Carattere"/>
    <w:qFormat/>
    <w:rsid w:val="00892663"/>
    <w:pPr>
      <w:tabs>
        <w:tab w:val="clear" w:pos="284"/>
        <w:tab w:val="clear" w:pos="567"/>
        <w:tab w:val="clear" w:pos="851"/>
        <w:tab w:val="clear" w:pos="1134"/>
        <w:tab w:val="num" w:pos="1296"/>
      </w:tabs>
      <w:spacing w:before="240" w:after="60"/>
      <w:ind w:left="1296" w:hanging="1296"/>
      <w:outlineLvl w:val="6"/>
    </w:pPr>
    <w:rPr>
      <w:rFonts w:ascii="Times New Roman" w:eastAsia="Times New Roman" w:hAnsi="Times New Roman"/>
      <w:sz w:val="24"/>
      <w:szCs w:val="24"/>
      <w:lang w:eastAsia="it-IT"/>
    </w:rPr>
  </w:style>
  <w:style w:type="paragraph" w:styleId="Titolo8">
    <w:name w:val="heading 8"/>
    <w:basedOn w:val="Normale"/>
    <w:next w:val="Normale"/>
    <w:link w:val="Titolo8Carattere"/>
    <w:qFormat/>
    <w:rsid w:val="00892663"/>
    <w:pPr>
      <w:tabs>
        <w:tab w:val="clear" w:pos="284"/>
        <w:tab w:val="clear" w:pos="567"/>
        <w:tab w:val="clear" w:pos="851"/>
        <w:tab w:val="clear" w:pos="1134"/>
        <w:tab w:val="num" w:pos="1440"/>
      </w:tabs>
      <w:spacing w:before="240" w:after="60"/>
      <w:ind w:left="1440" w:hanging="1440"/>
      <w:outlineLvl w:val="7"/>
    </w:pPr>
    <w:rPr>
      <w:rFonts w:ascii="Times New Roman" w:eastAsia="Times New Roman" w:hAnsi="Times New Roman"/>
      <w:i/>
      <w:iCs/>
      <w:sz w:val="24"/>
      <w:szCs w:val="24"/>
      <w:lang w:eastAsia="it-IT"/>
    </w:rPr>
  </w:style>
  <w:style w:type="paragraph" w:styleId="Titolo9">
    <w:name w:val="heading 9"/>
    <w:basedOn w:val="Normale"/>
    <w:next w:val="Normale"/>
    <w:link w:val="Titolo9Carattere"/>
    <w:qFormat/>
    <w:rsid w:val="00892663"/>
    <w:pPr>
      <w:tabs>
        <w:tab w:val="clear" w:pos="284"/>
        <w:tab w:val="clear" w:pos="567"/>
        <w:tab w:val="clear" w:pos="851"/>
        <w:tab w:val="clear" w:pos="1134"/>
        <w:tab w:val="num" w:pos="1584"/>
      </w:tabs>
      <w:spacing w:before="240" w:after="60"/>
      <w:ind w:left="1584" w:hanging="1584"/>
      <w:outlineLvl w:val="8"/>
    </w:pPr>
    <w:rPr>
      <w:rFonts w:eastAsia="Times New Roman" w:cs="Arial"/>
      <w:sz w:val="22"/>
      <w:szCs w:val="22"/>
      <w:lang w:eastAsia="it-IT"/>
    </w:rPr>
  </w:style>
  <w:style w:type="character" w:default="1" w:styleId="Carpredefinitoparagrafo">
    <w:name w:val="Default Paragraph Font"/>
    <w:semiHidden/>
    <w:rsid w:val="00892663"/>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rsid w:val="00892663"/>
  </w:style>
  <w:style w:type="character" w:customStyle="1" w:styleId="Titolo1Carattere">
    <w:name w:val="Titolo 1 Carattere"/>
    <w:aliases w:val="h1 Carattere,clause Carattere,H1 Carattere,ü1 Carattere"/>
    <w:link w:val="Titolo1"/>
    <w:rsid w:val="00A31DD0"/>
    <w:rPr>
      <w:rFonts w:ascii="Arial" w:eastAsia="SimSun" w:hAnsi="Arial"/>
      <w:b/>
      <w:bCs/>
      <w:kern w:val="28"/>
      <w:sz w:val="32"/>
      <w:szCs w:val="28"/>
      <w:lang w:eastAsia="zh-CN"/>
    </w:rPr>
  </w:style>
  <w:style w:type="character" w:customStyle="1" w:styleId="Titolo3Carattere">
    <w:name w:val="Titolo 3 Carattere"/>
    <w:aliases w:val="H3 Carattere,Subparagraaf Carattere,h3 Carattere,sub-clause 3 Carattere,hd3 Carattere,ü3 Carattere,ü3 Char Carattere,Título 3 Car Carattere"/>
    <w:link w:val="Titolo3"/>
    <w:rsid w:val="001E5344"/>
    <w:rPr>
      <w:rFonts w:ascii="Arial" w:eastAsia="SimSun" w:hAnsi="Arial"/>
      <w:b/>
      <w:sz w:val="24"/>
      <w:lang w:eastAsia="zh-CN"/>
    </w:rPr>
  </w:style>
  <w:style w:type="character" w:styleId="Collegamentoipertestuale">
    <w:name w:val="Hyperlink"/>
    <w:uiPriority w:val="99"/>
    <w:rsid w:val="00892663"/>
    <w:rPr>
      <w:i/>
      <w:color w:val="auto"/>
      <w:u w:val="none"/>
    </w:rPr>
  </w:style>
  <w:style w:type="paragraph" w:styleId="Intestazione">
    <w:name w:val="header"/>
    <w:basedOn w:val="Normale"/>
    <w:link w:val="IntestazioneCarattere"/>
    <w:rsid w:val="00892663"/>
    <w:pPr>
      <w:tabs>
        <w:tab w:val="clear" w:pos="284"/>
        <w:tab w:val="clear" w:pos="567"/>
        <w:tab w:val="clear" w:pos="851"/>
        <w:tab w:val="clear" w:pos="1134"/>
        <w:tab w:val="center" w:pos="4536"/>
        <w:tab w:val="right" w:pos="7938"/>
        <w:tab w:val="right" w:pos="9072"/>
      </w:tabs>
      <w:spacing w:line="360" w:lineRule="auto"/>
    </w:pPr>
  </w:style>
  <w:style w:type="character" w:customStyle="1" w:styleId="IntestazioneCarattere">
    <w:name w:val="Intestazione Carattere"/>
    <w:link w:val="Intestazione"/>
    <w:rsid w:val="00892663"/>
    <w:rPr>
      <w:rFonts w:ascii="Arial" w:eastAsia="SimSun" w:hAnsi="Arial"/>
      <w:lang w:eastAsia="zh-CN"/>
    </w:rPr>
  </w:style>
  <w:style w:type="paragraph" w:styleId="Pidipagina">
    <w:name w:val="footer"/>
    <w:basedOn w:val="Normale"/>
    <w:link w:val="PidipaginaCarattere"/>
    <w:rsid w:val="00892663"/>
    <w:pPr>
      <w:tabs>
        <w:tab w:val="clear" w:pos="284"/>
        <w:tab w:val="clear" w:pos="567"/>
        <w:tab w:val="clear" w:pos="851"/>
        <w:tab w:val="clear" w:pos="1134"/>
        <w:tab w:val="center" w:pos="4536"/>
        <w:tab w:val="right" w:pos="9072"/>
      </w:tabs>
    </w:pPr>
  </w:style>
  <w:style w:type="paragraph" w:styleId="Sommario1">
    <w:name w:val="toc 1"/>
    <w:basedOn w:val="Normale"/>
    <w:next w:val="Normale"/>
    <w:uiPriority w:val="39"/>
    <w:rsid w:val="00892663"/>
    <w:pPr>
      <w:tabs>
        <w:tab w:val="clear" w:pos="284"/>
        <w:tab w:val="clear" w:pos="567"/>
        <w:tab w:val="clear" w:pos="851"/>
        <w:tab w:val="clear" w:pos="1134"/>
      </w:tabs>
      <w:spacing w:before="120" w:after="120"/>
    </w:pPr>
  </w:style>
  <w:style w:type="paragraph" w:styleId="Sommario2">
    <w:name w:val="toc 2"/>
    <w:basedOn w:val="Normale"/>
    <w:next w:val="Normale"/>
    <w:uiPriority w:val="39"/>
    <w:rsid w:val="00892663"/>
    <w:pPr>
      <w:tabs>
        <w:tab w:val="clear" w:pos="284"/>
        <w:tab w:val="clear" w:pos="567"/>
        <w:tab w:val="clear" w:pos="851"/>
        <w:tab w:val="clear" w:pos="1134"/>
      </w:tabs>
      <w:ind w:left="200"/>
    </w:pPr>
  </w:style>
  <w:style w:type="paragraph" w:styleId="Sommario3">
    <w:name w:val="toc 3"/>
    <w:basedOn w:val="Normale"/>
    <w:next w:val="Normale"/>
    <w:autoRedefine/>
    <w:uiPriority w:val="39"/>
    <w:rsid w:val="00892663"/>
    <w:pPr>
      <w:tabs>
        <w:tab w:val="clear" w:pos="284"/>
        <w:tab w:val="clear" w:pos="567"/>
        <w:tab w:val="clear" w:pos="851"/>
        <w:tab w:val="clear" w:pos="1134"/>
      </w:tabs>
      <w:ind w:left="480"/>
    </w:pPr>
  </w:style>
  <w:style w:type="paragraph" w:styleId="Sommario4">
    <w:name w:val="toc 4"/>
    <w:basedOn w:val="Normale"/>
    <w:next w:val="Normale"/>
    <w:autoRedefine/>
    <w:uiPriority w:val="39"/>
    <w:pPr>
      <w:tabs>
        <w:tab w:val="clear" w:pos="284"/>
        <w:tab w:val="clear" w:pos="567"/>
        <w:tab w:val="clear" w:pos="851"/>
        <w:tab w:val="clear" w:pos="1134"/>
      </w:tabs>
      <w:ind w:left="600"/>
      <w:jc w:val="left"/>
    </w:pPr>
    <w:rPr>
      <w:rFonts w:ascii="Times New Roman" w:hAnsi="Times New Roman"/>
    </w:rPr>
  </w:style>
  <w:style w:type="character" w:styleId="Numeropagina">
    <w:name w:val="page number"/>
    <w:rsid w:val="00892663"/>
  </w:style>
  <w:style w:type="paragraph" w:styleId="Indice1">
    <w:name w:val="index 1"/>
    <w:basedOn w:val="Normale"/>
    <w:next w:val="Normale"/>
    <w:autoRedefine/>
    <w:semiHidden/>
    <w:pPr>
      <w:ind w:left="200" w:hanging="200"/>
    </w:pPr>
    <w:rPr>
      <w:rFonts w:ascii="Times New Roman" w:hAnsi="Times New Roman"/>
      <w:szCs w:val="21"/>
    </w:rPr>
  </w:style>
  <w:style w:type="paragraph" w:styleId="Indice2">
    <w:name w:val="index 2"/>
    <w:basedOn w:val="Normale"/>
    <w:next w:val="Normale"/>
    <w:autoRedefine/>
    <w:pPr>
      <w:ind w:left="400" w:hanging="200"/>
    </w:pPr>
    <w:rPr>
      <w:rFonts w:ascii="Times New Roman" w:hAnsi="Times New Roman"/>
      <w:szCs w:val="21"/>
    </w:rPr>
  </w:style>
  <w:style w:type="paragraph" w:styleId="Indice3">
    <w:name w:val="index 3"/>
    <w:basedOn w:val="Normale"/>
    <w:next w:val="Normale"/>
    <w:autoRedefine/>
    <w:semiHidden/>
    <w:pPr>
      <w:ind w:left="600" w:hanging="200"/>
    </w:pPr>
    <w:rPr>
      <w:rFonts w:ascii="Times New Roman" w:hAnsi="Times New Roman"/>
      <w:szCs w:val="21"/>
    </w:rPr>
  </w:style>
  <w:style w:type="paragraph" w:styleId="Indice4">
    <w:name w:val="index 4"/>
    <w:basedOn w:val="Normale"/>
    <w:next w:val="Normale"/>
    <w:autoRedefine/>
    <w:semiHidden/>
    <w:pPr>
      <w:ind w:left="800" w:hanging="200"/>
    </w:pPr>
    <w:rPr>
      <w:rFonts w:ascii="Times New Roman" w:hAnsi="Times New Roman"/>
      <w:szCs w:val="21"/>
    </w:rPr>
  </w:style>
  <w:style w:type="paragraph" w:styleId="Indice5">
    <w:name w:val="index 5"/>
    <w:basedOn w:val="Normale"/>
    <w:next w:val="Normale"/>
    <w:autoRedefine/>
    <w:semiHidden/>
    <w:pPr>
      <w:ind w:left="1000" w:hanging="200"/>
    </w:pPr>
    <w:rPr>
      <w:rFonts w:ascii="Times New Roman" w:hAnsi="Times New Roman"/>
      <w:szCs w:val="21"/>
    </w:rPr>
  </w:style>
  <w:style w:type="paragraph" w:styleId="Indice6">
    <w:name w:val="index 6"/>
    <w:basedOn w:val="Normale"/>
    <w:next w:val="Normale"/>
    <w:autoRedefine/>
    <w:semiHidden/>
    <w:pPr>
      <w:ind w:left="1200" w:hanging="200"/>
    </w:pPr>
    <w:rPr>
      <w:rFonts w:ascii="Times New Roman" w:hAnsi="Times New Roman"/>
      <w:szCs w:val="21"/>
    </w:rPr>
  </w:style>
  <w:style w:type="paragraph" w:styleId="Indice7">
    <w:name w:val="index 7"/>
    <w:basedOn w:val="Normale"/>
    <w:next w:val="Normale"/>
    <w:autoRedefine/>
    <w:semiHidden/>
    <w:pPr>
      <w:ind w:left="1400" w:hanging="200"/>
    </w:pPr>
    <w:rPr>
      <w:rFonts w:ascii="Times New Roman" w:hAnsi="Times New Roman"/>
      <w:szCs w:val="21"/>
    </w:rPr>
  </w:style>
  <w:style w:type="paragraph" w:styleId="Indice8">
    <w:name w:val="index 8"/>
    <w:basedOn w:val="Normale"/>
    <w:next w:val="Normale"/>
    <w:autoRedefine/>
    <w:semiHidden/>
    <w:pPr>
      <w:ind w:left="1600" w:hanging="200"/>
    </w:pPr>
    <w:rPr>
      <w:rFonts w:ascii="Times New Roman" w:hAnsi="Times New Roman"/>
      <w:szCs w:val="21"/>
    </w:rPr>
  </w:style>
  <w:style w:type="paragraph" w:styleId="Indice9">
    <w:name w:val="index 9"/>
    <w:basedOn w:val="Normale"/>
    <w:next w:val="Normale"/>
    <w:autoRedefine/>
    <w:semiHidden/>
    <w:pPr>
      <w:ind w:left="1800" w:hanging="200"/>
    </w:pPr>
    <w:rPr>
      <w:rFonts w:ascii="Times New Roman" w:hAnsi="Times New Roman"/>
      <w:szCs w:val="21"/>
    </w:rPr>
  </w:style>
  <w:style w:type="paragraph" w:styleId="Titoloindice">
    <w:name w:val="index heading"/>
    <w:basedOn w:val="Normale"/>
    <w:next w:val="Indice1"/>
    <w:semiHidden/>
    <w:pPr>
      <w:spacing w:before="240" w:after="120"/>
      <w:ind w:left="140"/>
    </w:pPr>
    <w:rPr>
      <w:b/>
      <w:bCs/>
      <w:szCs w:val="33"/>
    </w:rPr>
  </w:style>
  <w:style w:type="paragraph" w:styleId="Testofumetto">
    <w:name w:val="Balloon Text"/>
    <w:basedOn w:val="Normale"/>
    <w:link w:val="TestofumettoCarattere"/>
    <w:rPr>
      <w:rFonts w:ascii="Tahoma" w:hAnsi="Tahoma" w:cs="Tahoma"/>
      <w:sz w:val="16"/>
      <w:szCs w:val="16"/>
    </w:rPr>
  </w:style>
  <w:style w:type="paragraph" w:styleId="Testonotaapidipagina">
    <w:name w:val="footnote text"/>
    <w:aliases w:val="Voetnoot tekst"/>
    <w:basedOn w:val="Normale"/>
    <w:link w:val="TestonotaapidipaginaCarattere"/>
    <w:rsid w:val="00892663"/>
    <w:pPr>
      <w:tabs>
        <w:tab w:val="clear" w:pos="284"/>
        <w:tab w:val="clear" w:pos="567"/>
        <w:tab w:val="clear" w:pos="851"/>
        <w:tab w:val="clear" w:pos="1134"/>
      </w:tabs>
    </w:pPr>
  </w:style>
  <w:style w:type="character" w:styleId="Rimandonotaapidipagina">
    <w:name w:val="footnote reference"/>
    <w:aliases w:val="Voetnoot verwijzing"/>
    <w:semiHidden/>
    <w:rsid w:val="00892663"/>
    <w:rPr>
      <w:vertAlign w:val="superscript"/>
    </w:rPr>
  </w:style>
  <w:style w:type="character" w:styleId="Rimandocommento">
    <w:name w:val="annotation reference"/>
    <w:rPr>
      <w:sz w:val="16"/>
      <w:szCs w:val="16"/>
    </w:rPr>
  </w:style>
  <w:style w:type="paragraph" w:styleId="Testocommento">
    <w:name w:val="annotation text"/>
    <w:aliases w:val=" Char,Char"/>
    <w:basedOn w:val="Normale"/>
    <w:link w:val="TestocommentoCarattere"/>
  </w:style>
  <w:style w:type="paragraph" w:styleId="Soggettocommento">
    <w:name w:val="annotation subject"/>
    <w:aliases w:val=" Car"/>
    <w:basedOn w:val="Testocommento"/>
    <w:next w:val="Testocommento"/>
    <w:link w:val="SoggettocommentoCarattere"/>
    <w:rPr>
      <w:b/>
      <w:bCs/>
    </w:rPr>
  </w:style>
  <w:style w:type="paragraph" w:styleId="NormaleWeb">
    <w:name w:val="Normal (Web)"/>
    <w:basedOn w:val="Normale"/>
    <w:uiPriority w:val="99"/>
    <w:pPr>
      <w:spacing w:before="100" w:beforeAutospacing="1" w:after="100" w:afterAutospacing="1"/>
    </w:pPr>
    <w:rPr>
      <w:rFonts w:ascii="Verdana" w:hAnsi="Verdana"/>
      <w:color w:val="000066"/>
      <w:sz w:val="16"/>
      <w:szCs w:val="16"/>
      <w:lang w:val="en-US" w:eastAsia="en-US"/>
    </w:rPr>
  </w:style>
  <w:style w:type="character" w:styleId="Enfasicorsivo">
    <w:name w:val="Emphasis"/>
    <w:qFormat/>
    <w:rsid w:val="00F63B56"/>
    <w:rPr>
      <w:i/>
    </w:rPr>
  </w:style>
  <w:style w:type="character" w:customStyle="1" w:styleId="b1">
    <w:name w:val="b1"/>
    <w:rPr>
      <w:rFonts w:ascii="Verdana" w:hAnsi="Verdana" w:hint="default"/>
      <w:b/>
      <w:bCs/>
      <w:color w:val="003272"/>
      <w:sz w:val="16"/>
      <w:szCs w:val="16"/>
    </w:rPr>
  </w:style>
  <w:style w:type="character" w:styleId="Enfasigrassetto">
    <w:name w:val="Strong"/>
    <w:qFormat/>
    <w:rPr>
      <w:b/>
      <w:bCs/>
    </w:rPr>
  </w:style>
  <w:style w:type="character" w:styleId="Collegamentovisitato">
    <w:name w:val="FollowedHyperlink"/>
    <w:rPr>
      <w:color w:val="800080"/>
      <w:u w:val="single"/>
    </w:rPr>
  </w:style>
  <w:style w:type="paragraph" w:styleId="Corpodeltesto2">
    <w:name w:val="Body Text 2"/>
    <w:basedOn w:val="Normale"/>
    <w:rPr>
      <w:rFonts w:cs="Arial"/>
      <w:color w:val="663333"/>
      <w:szCs w:val="16"/>
      <w:lang w:val="it-IT"/>
    </w:rPr>
  </w:style>
  <w:style w:type="paragraph" w:styleId="Corpodeltesto3">
    <w:name w:val="Body Text 3"/>
    <w:basedOn w:val="Normale"/>
    <w:rPr>
      <w:rFonts w:cs="Arial"/>
      <w:color w:val="FF0000"/>
      <w:lang w:val="en-US"/>
    </w:rPr>
  </w:style>
  <w:style w:type="paragraph" w:styleId="Rientrocorpodeltesto">
    <w:name w:val="Body Text Indent"/>
    <w:basedOn w:val="Normale"/>
    <w:link w:val="RientrocorpodeltestoCarattere"/>
    <w:rsid w:val="00892663"/>
  </w:style>
  <w:style w:type="paragraph" w:styleId="Rientrocorpodeltesto2">
    <w:name w:val="Body Text Indent 2"/>
    <w:basedOn w:val="Normale"/>
    <w:pPr>
      <w:ind w:left="360"/>
    </w:pPr>
    <w:rPr>
      <w:rFonts w:cs="Arial"/>
      <w:lang w:val="en-US"/>
    </w:rPr>
  </w:style>
  <w:style w:type="paragraph" w:styleId="Sommario5">
    <w:name w:val="toc 5"/>
    <w:basedOn w:val="Normale"/>
    <w:next w:val="Normale"/>
    <w:autoRedefine/>
    <w:uiPriority w:val="39"/>
    <w:pPr>
      <w:tabs>
        <w:tab w:val="clear" w:pos="284"/>
        <w:tab w:val="clear" w:pos="567"/>
        <w:tab w:val="clear" w:pos="851"/>
        <w:tab w:val="clear" w:pos="1134"/>
      </w:tabs>
      <w:ind w:left="800"/>
      <w:jc w:val="left"/>
    </w:pPr>
    <w:rPr>
      <w:rFonts w:ascii="Times New Roman" w:hAnsi="Times New Roman"/>
    </w:rPr>
  </w:style>
  <w:style w:type="paragraph" w:styleId="Sommario6">
    <w:name w:val="toc 6"/>
    <w:basedOn w:val="Normale"/>
    <w:next w:val="Normale"/>
    <w:autoRedefine/>
    <w:uiPriority w:val="39"/>
    <w:pPr>
      <w:tabs>
        <w:tab w:val="clear" w:pos="284"/>
        <w:tab w:val="clear" w:pos="567"/>
        <w:tab w:val="clear" w:pos="851"/>
        <w:tab w:val="clear" w:pos="1134"/>
      </w:tabs>
      <w:ind w:left="1000"/>
      <w:jc w:val="left"/>
    </w:pPr>
    <w:rPr>
      <w:rFonts w:ascii="Times New Roman" w:hAnsi="Times New Roman"/>
    </w:rPr>
  </w:style>
  <w:style w:type="paragraph" w:styleId="Sommario7">
    <w:name w:val="toc 7"/>
    <w:basedOn w:val="Normale"/>
    <w:next w:val="Normale"/>
    <w:autoRedefine/>
    <w:uiPriority w:val="39"/>
    <w:pPr>
      <w:tabs>
        <w:tab w:val="clear" w:pos="284"/>
        <w:tab w:val="clear" w:pos="567"/>
        <w:tab w:val="clear" w:pos="851"/>
        <w:tab w:val="clear" w:pos="1134"/>
      </w:tabs>
      <w:ind w:left="1200"/>
      <w:jc w:val="left"/>
    </w:pPr>
    <w:rPr>
      <w:rFonts w:ascii="Times New Roman" w:hAnsi="Times New Roman"/>
    </w:rPr>
  </w:style>
  <w:style w:type="paragraph" w:styleId="Sommario8">
    <w:name w:val="toc 8"/>
    <w:basedOn w:val="Normale"/>
    <w:next w:val="Normale"/>
    <w:autoRedefine/>
    <w:uiPriority w:val="39"/>
    <w:pPr>
      <w:tabs>
        <w:tab w:val="clear" w:pos="284"/>
        <w:tab w:val="clear" w:pos="567"/>
        <w:tab w:val="clear" w:pos="851"/>
        <w:tab w:val="clear" w:pos="1134"/>
      </w:tabs>
      <w:ind w:left="1400"/>
      <w:jc w:val="left"/>
    </w:pPr>
    <w:rPr>
      <w:rFonts w:ascii="Times New Roman" w:hAnsi="Times New Roman"/>
    </w:rPr>
  </w:style>
  <w:style w:type="paragraph" w:styleId="Sommario9">
    <w:name w:val="toc 9"/>
    <w:basedOn w:val="Normale"/>
    <w:next w:val="Normale"/>
    <w:autoRedefine/>
    <w:uiPriority w:val="39"/>
    <w:pPr>
      <w:tabs>
        <w:tab w:val="clear" w:pos="284"/>
        <w:tab w:val="clear" w:pos="567"/>
        <w:tab w:val="clear" w:pos="851"/>
        <w:tab w:val="clear" w:pos="1134"/>
      </w:tabs>
      <w:ind w:left="1600"/>
      <w:jc w:val="left"/>
    </w:pPr>
    <w:rPr>
      <w:rFonts w:ascii="Times New Roman" w:hAnsi="Times New Roman"/>
    </w:rPr>
  </w:style>
  <w:style w:type="paragraph" w:styleId="Rientrocorpodeltesto3">
    <w:name w:val="Body Text Indent 3"/>
    <w:basedOn w:val="Normale"/>
    <w:pPr>
      <w:ind w:left="360"/>
    </w:pPr>
    <w:rPr>
      <w:rFonts w:cs="Arial"/>
      <w:i/>
      <w:iCs/>
      <w:lang w:val="en-US"/>
    </w:rPr>
  </w:style>
  <w:style w:type="paragraph" w:customStyle="1" w:styleId="List1">
    <w:name w:val="List 1"/>
    <w:basedOn w:val="Normale"/>
    <w:pPr>
      <w:tabs>
        <w:tab w:val="num" w:pos="360"/>
      </w:tabs>
      <w:ind w:left="360" w:hanging="360"/>
    </w:pPr>
    <w:rPr>
      <w:rFonts w:ascii="Times New Roman" w:hAnsi="Times New Roman"/>
      <w:sz w:val="24"/>
      <w:szCs w:val="24"/>
      <w:lang w:eastAsia="en-US"/>
    </w:rPr>
  </w:style>
  <w:style w:type="paragraph" w:styleId="Puntoelenco">
    <w:name w:val="List Bullet"/>
    <w:basedOn w:val="Normale"/>
    <w:rsid w:val="00892663"/>
    <w:pPr>
      <w:numPr>
        <w:numId w:val="2"/>
      </w:numPr>
    </w:pPr>
  </w:style>
  <w:style w:type="character" w:customStyle="1" w:styleId="contents1">
    <w:name w:val="contents1"/>
    <w:rPr>
      <w:rFonts w:ascii="Arial" w:hAnsi="Arial" w:cs="Arial" w:hint="default"/>
      <w:b w:val="0"/>
      <w:bCs w:val="0"/>
      <w:color w:val="666666"/>
      <w:sz w:val="18"/>
      <w:szCs w:val="18"/>
    </w:rPr>
  </w:style>
  <w:style w:type="paragraph" w:styleId="Testodelblocco">
    <w:name w:val="Block Text"/>
    <w:basedOn w:val="Normale"/>
    <w:pPr>
      <w:spacing w:after="60"/>
      <w:ind w:right="29"/>
    </w:pPr>
    <w:rPr>
      <w:rFonts w:ascii="font368" w:hAnsi="font368"/>
      <w:snapToGrid w:val="0"/>
      <w:sz w:val="22"/>
      <w:lang w:eastAsia="en-US"/>
    </w:rPr>
  </w:style>
  <w:style w:type="paragraph" w:customStyle="1" w:styleId="xl31">
    <w:name w:val="xl31"/>
    <w:basedOn w:val="Normale"/>
    <w:pPr>
      <w:spacing w:before="100" w:after="100"/>
    </w:pPr>
    <w:rPr>
      <w:rFonts w:eastAsia="Arial Unicode MS"/>
      <w:b/>
      <w:sz w:val="24"/>
      <w:lang w:eastAsia="fr-FR"/>
    </w:rPr>
  </w:style>
  <w:style w:type="paragraph" w:customStyle="1" w:styleId="BodyTextKeep">
    <w:name w:val="Body Text Keep"/>
    <w:basedOn w:val="Normale"/>
    <w:pPr>
      <w:keepNext/>
      <w:overflowPunct w:val="0"/>
      <w:autoSpaceDE w:val="0"/>
      <w:autoSpaceDN w:val="0"/>
      <w:adjustRightInd w:val="0"/>
      <w:textAlignment w:val="baseline"/>
    </w:pPr>
    <w:rPr>
      <w:b/>
      <w:i/>
      <w:iCs/>
      <w:szCs w:val="24"/>
      <w:lang w:eastAsia="en-US"/>
    </w:rPr>
  </w:style>
  <w:style w:type="character" w:customStyle="1" w:styleId="italic1">
    <w:name w:val="italic1"/>
    <w:rPr>
      <w:i/>
      <w:iCs/>
    </w:rPr>
  </w:style>
  <w:style w:type="paragraph" w:customStyle="1" w:styleId="tabell2">
    <w:name w:val="tabell2"/>
    <w:basedOn w:val="Normale"/>
    <w:rPr>
      <w:sz w:val="16"/>
      <w:lang w:val="nb-NO" w:eastAsia="nb-NO"/>
    </w:rPr>
  </w:style>
  <w:style w:type="paragraph" w:customStyle="1" w:styleId="NormalIndent1">
    <w:name w:val="Normal Indent 1"/>
    <w:basedOn w:val="Normale"/>
    <w:rPr>
      <w:rFonts w:ascii="Times New Roman" w:hAnsi="Times New Roman"/>
      <w:lang w:eastAsia="en-US"/>
    </w:rPr>
  </w:style>
  <w:style w:type="paragraph" w:customStyle="1" w:styleId="Annex0">
    <w:name w:val="Annex"/>
    <w:basedOn w:val="Titolo1"/>
    <w:next w:val="Normale"/>
    <w:pPr>
      <w:numPr>
        <w:numId w:val="0"/>
      </w:numPr>
      <w:tabs>
        <w:tab w:val="num" w:pos="432"/>
      </w:tabs>
      <w:ind w:left="432" w:hanging="432"/>
    </w:pPr>
  </w:style>
  <w:style w:type="paragraph" w:customStyle="1" w:styleId="Comment">
    <w:name w:val="Comment"/>
    <w:basedOn w:val="Testocommento"/>
    <w:pPr>
      <w:pBdr>
        <w:top w:val="single" w:sz="4" w:space="1" w:color="0000FF" w:shadow="1"/>
        <w:left w:val="single" w:sz="4" w:space="4" w:color="0000FF" w:shadow="1"/>
        <w:bottom w:val="single" w:sz="4" w:space="1" w:color="0000FF" w:shadow="1"/>
        <w:right w:val="single" w:sz="4" w:space="4" w:color="0000FF" w:shadow="1"/>
      </w:pBdr>
      <w:spacing w:before="120" w:after="120"/>
    </w:pPr>
    <w:rPr>
      <w:color w:val="0000FF"/>
    </w:rPr>
  </w:style>
  <w:style w:type="paragraph" w:customStyle="1" w:styleId="Comments">
    <w:name w:val="Comments"/>
    <w:basedOn w:val="Normale"/>
  </w:style>
  <w:style w:type="paragraph" w:customStyle="1" w:styleId="Com">
    <w:name w:val="Com"/>
    <w:basedOn w:val="Testocommento"/>
  </w:style>
  <w:style w:type="paragraph" w:customStyle="1" w:styleId="term">
    <w:name w:val="term"/>
    <w:basedOn w:val="Normale"/>
    <w:pPr>
      <w:tabs>
        <w:tab w:val="num" w:pos="360"/>
      </w:tabs>
      <w:ind w:left="360" w:hanging="360"/>
    </w:pPr>
    <w:rPr>
      <w:rFonts w:cs="Arial"/>
      <w:b/>
      <w:bCs/>
      <w:lang w:val="en-US"/>
    </w:rPr>
  </w:style>
  <w:style w:type="paragraph" w:customStyle="1" w:styleId="definition">
    <w:name w:val="definition"/>
    <w:basedOn w:val="Normale"/>
    <w:rPr>
      <w:rFonts w:cs="Arial"/>
    </w:rPr>
  </w:style>
  <w:style w:type="paragraph" w:customStyle="1" w:styleId="def">
    <w:name w:val="def"/>
    <w:basedOn w:val="definition"/>
    <w:rPr>
      <w:iCs/>
    </w:rPr>
  </w:style>
  <w:style w:type="paragraph" w:customStyle="1" w:styleId="opsommingstreepje">
    <w:name w:val="opsomming streepje"/>
    <w:basedOn w:val="Normale"/>
    <w:pPr>
      <w:overflowPunct w:val="0"/>
      <w:autoSpaceDE w:val="0"/>
      <w:autoSpaceDN w:val="0"/>
      <w:adjustRightInd w:val="0"/>
      <w:spacing w:after="240" w:line="220" w:lineRule="atLeast"/>
      <w:ind w:left="284" w:hanging="284"/>
      <w:jc w:val="left"/>
    </w:pPr>
    <w:rPr>
      <w:rFonts w:cs="Arial"/>
      <w:lang w:eastAsia="en-US"/>
    </w:rPr>
  </w:style>
  <w:style w:type="paragraph" w:customStyle="1" w:styleId="opmerking">
    <w:name w:val="opmerking"/>
    <w:basedOn w:val="Normale"/>
    <w:next w:val="Normale"/>
    <w:pPr>
      <w:tabs>
        <w:tab w:val="left" w:pos="1418"/>
      </w:tabs>
      <w:overflowPunct w:val="0"/>
      <w:autoSpaceDE w:val="0"/>
      <w:autoSpaceDN w:val="0"/>
      <w:adjustRightInd w:val="0"/>
      <w:spacing w:after="240" w:line="220" w:lineRule="atLeast"/>
      <w:jc w:val="left"/>
    </w:pPr>
    <w:rPr>
      <w:rFonts w:cs="Arial"/>
      <w:sz w:val="18"/>
      <w:szCs w:val="18"/>
      <w:lang w:eastAsia="en-US"/>
    </w:rPr>
  </w:style>
  <w:style w:type="paragraph" w:customStyle="1" w:styleId="GlossarTerm">
    <w:name w:val="Glossar Term"/>
    <w:basedOn w:val="Normale"/>
    <w:next w:val="Normale"/>
    <w:pPr>
      <w:keepNext/>
      <w:suppressAutoHyphens/>
      <w:spacing w:line="230" w:lineRule="atLeast"/>
      <w:jc w:val="left"/>
    </w:pPr>
    <w:rPr>
      <w:b/>
      <w:lang w:eastAsia="de-DE"/>
    </w:rPr>
  </w:style>
  <w:style w:type="paragraph" w:customStyle="1" w:styleId="Tabelletab">
    <w:name w:val="Tabelle.tab"/>
    <w:basedOn w:val="Normale"/>
    <w:pPr>
      <w:spacing w:before="40" w:after="60"/>
      <w:jc w:val="left"/>
    </w:pPr>
    <w:rPr>
      <w:rFonts w:ascii="Times" w:hAnsi="Times"/>
      <w:lang w:val="de-DE" w:eastAsia="de-DE"/>
    </w:rPr>
  </w:style>
  <w:style w:type="character" w:customStyle="1" w:styleId="Normal1">
    <w:name w:val="Normal1"/>
  </w:style>
  <w:style w:type="paragraph" w:styleId="Didascalia">
    <w:name w:val="caption"/>
    <w:aliases w:val="Beskrivning Char2,Beskrivning Char Char1,Beskrivning Char1 Char,Beskrivning Char Char Char,Beskrivning Char1 Char Char Char,Beskrivning Char Char Char Char Char,Beskrivning Char1 Char Char Char Char Char,Beskrivning Char1"/>
    <w:basedOn w:val="Normale"/>
    <w:next w:val="Normale"/>
    <w:qFormat/>
    <w:rsid w:val="00892663"/>
    <w:pPr>
      <w:tabs>
        <w:tab w:val="clear" w:pos="284"/>
        <w:tab w:val="clear" w:pos="567"/>
        <w:tab w:val="clear" w:pos="851"/>
        <w:tab w:val="clear" w:pos="1134"/>
      </w:tabs>
      <w:spacing w:before="120" w:after="120"/>
    </w:pPr>
    <w:rPr>
      <w:b/>
    </w:rPr>
  </w:style>
  <w:style w:type="paragraph" w:customStyle="1" w:styleId="Numberedparagraph">
    <w:name w:val="Numbered paragraph"/>
    <w:basedOn w:val="Normale"/>
    <w:autoRedefine/>
    <w:pPr>
      <w:tabs>
        <w:tab w:val="num" w:pos="360"/>
      </w:tabs>
      <w:autoSpaceDE w:val="0"/>
      <w:autoSpaceDN w:val="0"/>
      <w:spacing w:before="40" w:after="80"/>
      <w:ind w:left="360" w:hanging="360"/>
      <w:jc w:val="left"/>
    </w:pPr>
    <w:rPr>
      <w:rFonts w:eastAsia="MS Mincho"/>
      <w:sz w:val="19"/>
      <w:lang w:eastAsia="ja-JP"/>
    </w:rPr>
  </w:style>
  <w:style w:type="paragraph" w:styleId="Titolo">
    <w:name w:val="Title"/>
    <w:basedOn w:val="Normale"/>
    <w:qFormat/>
    <w:pPr>
      <w:jc w:val="center"/>
    </w:pPr>
    <w:rPr>
      <w:rFonts w:ascii="Times New Roman" w:hAnsi="Times New Roman"/>
      <w:b/>
      <w:sz w:val="32"/>
      <w:lang w:val="fr-FR" w:eastAsia="fr-FR"/>
    </w:rPr>
  </w:style>
  <w:style w:type="character" w:customStyle="1" w:styleId="bold1">
    <w:name w:val="bold1"/>
    <w:rPr>
      <w:b/>
      <w:bCs/>
    </w:rPr>
  </w:style>
  <w:style w:type="paragraph" w:customStyle="1" w:styleId="TableCellHeader">
    <w:name w:val="TableCell (Header)"/>
    <w:basedOn w:val="Normale"/>
    <w:pPr>
      <w:keepNext/>
      <w:keepLines/>
      <w:spacing w:before="40" w:after="80"/>
      <w:jc w:val="center"/>
    </w:pPr>
    <w:rPr>
      <w:rFonts w:ascii="Book Antiqua" w:hAnsi="Book Antiqua"/>
      <w:b/>
      <w:sz w:val="24"/>
      <w:lang w:val="en-US" w:eastAsia="de-DE"/>
    </w:rPr>
  </w:style>
  <w:style w:type="paragraph" w:customStyle="1" w:styleId="TableCellLeft">
    <w:name w:val="TableCell (Left)"/>
    <w:basedOn w:val="Normale"/>
    <w:pPr>
      <w:spacing w:before="40" w:after="80"/>
      <w:jc w:val="left"/>
    </w:pPr>
    <w:rPr>
      <w:rFonts w:ascii="Book Antiqua" w:hAnsi="Book Antiqua"/>
      <w:sz w:val="24"/>
      <w:lang w:val="en-US" w:eastAsia="de-DE"/>
    </w:rPr>
  </w:style>
  <w:style w:type="paragraph" w:customStyle="1" w:styleId="Normalafter">
    <w:name w:val="Normal after"/>
    <w:basedOn w:val="Normale"/>
    <w:pPr>
      <w:spacing w:before="120" w:after="120"/>
      <w:jc w:val="left"/>
    </w:pPr>
    <w:rPr>
      <w:rFonts w:ascii="Book Antiqua" w:hAnsi="Book Antiqua"/>
      <w:color w:val="000000"/>
      <w:sz w:val="22"/>
      <w:lang w:val="en-US" w:eastAsia="de-DE"/>
    </w:rPr>
  </w:style>
  <w:style w:type="paragraph" w:customStyle="1" w:styleId="TableBullet">
    <w:name w:val="Table Bullet"/>
    <w:basedOn w:val="Normale"/>
    <w:pPr>
      <w:tabs>
        <w:tab w:val="num" w:pos="360"/>
      </w:tabs>
      <w:spacing w:after="120"/>
      <w:ind w:left="284" w:hanging="284"/>
      <w:jc w:val="left"/>
    </w:pPr>
    <w:rPr>
      <w:rFonts w:ascii="Book Antiqua" w:hAnsi="Book Antiqua"/>
      <w:color w:val="000000"/>
      <w:sz w:val="22"/>
      <w:lang w:val="en-US" w:eastAsia="de-DE"/>
    </w:rPr>
  </w:style>
  <w:style w:type="paragraph" w:styleId="Corpotesto">
    <w:name w:val="Body Text"/>
    <w:aliases w:val="b,LHP,BT Char,Body Text Char,b Char,LHP Char Char,LHP Char Char Char Char Char Char,BT Char Char Char,BT Char Char Char Char Char Char"/>
    <w:basedOn w:val="Normale"/>
    <w:pPr>
      <w:autoSpaceDE w:val="0"/>
      <w:autoSpaceDN w:val="0"/>
      <w:adjustRightInd w:val="0"/>
    </w:pPr>
    <w:rPr>
      <w:i/>
      <w:iCs/>
      <w:color w:val="0000FF"/>
    </w:rPr>
  </w:style>
  <w:style w:type="paragraph" w:customStyle="1" w:styleId="RapportOpsomming">
    <w:name w:val="RapportOpsomming"/>
    <w:basedOn w:val="Normale"/>
    <w:pPr>
      <w:tabs>
        <w:tab w:val="num" w:pos="360"/>
      </w:tabs>
      <w:spacing w:line="260" w:lineRule="atLeast"/>
      <w:ind w:left="340" w:hanging="340"/>
      <w:jc w:val="left"/>
    </w:pPr>
    <w:rPr>
      <w:rFonts w:ascii="V&amp;W Syntax (Adobe)" w:hAnsi="V&amp;W Syntax (Adobe)"/>
      <w:spacing w:val="4"/>
      <w:lang w:val="nl-NL" w:eastAsia="nl-NL"/>
    </w:rPr>
  </w:style>
  <w:style w:type="paragraph" w:customStyle="1" w:styleId="bodytext2">
    <w:name w:val="bodytext2"/>
    <w:basedOn w:val="Normale"/>
    <w:pPr>
      <w:spacing w:before="100" w:beforeAutospacing="1" w:after="100" w:afterAutospacing="1"/>
      <w:jc w:val="left"/>
    </w:pPr>
    <w:rPr>
      <w:rFonts w:ascii="Arial Unicode MS" w:eastAsia="Arial Unicode MS" w:hAnsi="Arial Unicode MS" w:cs="Arial Unicode MS"/>
      <w:sz w:val="24"/>
      <w:szCs w:val="24"/>
      <w:lang w:val="de-DE" w:eastAsia="de-DE"/>
    </w:rPr>
  </w:style>
  <w:style w:type="paragraph" w:customStyle="1" w:styleId="Recommendation">
    <w:name w:val="Recommendation"/>
    <w:basedOn w:val="Normale"/>
    <w:next w:val="Normale"/>
    <w:link w:val="RecommendationChar"/>
    <w:qFormat/>
    <w:rsid w:val="00892663"/>
    <w:pPr>
      <w:keepNext/>
      <w:numPr>
        <w:numId w:val="13"/>
      </w:numPr>
      <w:pBdr>
        <w:top w:val="dotted" w:sz="18" w:space="1" w:color="808080"/>
        <w:left w:val="dotted" w:sz="18" w:space="4" w:color="808080"/>
        <w:bottom w:val="dotted" w:sz="18" w:space="1" w:color="808080"/>
        <w:right w:val="dotted" w:sz="18" w:space="4" w:color="808080"/>
      </w:pBdr>
      <w:tabs>
        <w:tab w:val="clear" w:pos="284"/>
        <w:tab w:val="clear" w:pos="567"/>
        <w:tab w:val="clear" w:pos="851"/>
        <w:tab w:val="clear" w:pos="1134"/>
        <w:tab w:val="left" w:pos="2268"/>
      </w:tabs>
      <w:ind w:right="113"/>
    </w:pPr>
    <w:rPr>
      <w:rFonts w:eastAsia="Times New Roman"/>
      <w:lang w:val="en-US" w:eastAsia="it-IT"/>
    </w:rPr>
  </w:style>
  <w:style w:type="character" w:customStyle="1" w:styleId="RecommendationChar">
    <w:name w:val="Recommendation Char"/>
    <w:link w:val="Recommendation"/>
    <w:rsid w:val="00892663"/>
    <w:rPr>
      <w:rFonts w:ascii="Arial" w:hAnsi="Arial"/>
      <w:lang w:val="en-US" w:eastAsia="it-IT"/>
    </w:rPr>
  </w:style>
  <w:style w:type="paragraph" w:customStyle="1" w:styleId="tablenormal">
    <w:name w:val="table normal"/>
    <w:basedOn w:val="Normale"/>
    <w:rPr>
      <w:rFonts w:ascii="Univers" w:hAnsi="Univers"/>
      <w:sz w:val="24"/>
      <w:szCs w:val="24"/>
      <w:lang w:val="fr-FR" w:eastAsia="fr-FR"/>
    </w:rPr>
  </w:style>
  <w:style w:type="paragraph" w:customStyle="1" w:styleId="ERMTGHeading">
    <w:name w:val="ERM TG Heading"/>
    <w:basedOn w:val="ERMTGText"/>
    <w:next w:val="ERMTGSubheading"/>
    <w:pPr>
      <w:keepNext/>
      <w:keepLines/>
      <w:tabs>
        <w:tab w:val="clear" w:pos="720"/>
        <w:tab w:val="num" w:pos="1428"/>
      </w:tabs>
      <w:spacing w:after="320"/>
      <w:ind w:left="1428" w:hanging="720"/>
      <w:jc w:val="left"/>
      <w:outlineLvl w:val="0"/>
    </w:pPr>
    <w:rPr>
      <w:b/>
      <w:sz w:val="36"/>
    </w:rPr>
  </w:style>
  <w:style w:type="paragraph" w:customStyle="1" w:styleId="ERMTGText">
    <w:name w:val="ERM TG Text"/>
    <w:basedOn w:val="Normale"/>
    <w:pPr>
      <w:tabs>
        <w:tab w:val="left" w:pos="720"/>
      </w:tabs>
      <w:spacing w:before="120" w:after="120"/>
    </w:pPr>
    <w:rPr>
      <w:rFonts w:cs="Arial"/>
      <w:bCs/>
      <w:sz w:val="22"/>
      <w:lang w:eastAsia="de-DE"/>
    </w:rPr>
  </w:style>
  <w:style w:type="paragraph" w:customStyle="1" w:styleId="ERMTGSubheading">
    <w:name w:val="ERM TG Subheading"/>
    <w:basedOn w:val="ERMTGHeading"/>
    <w:next w:val="ERMTGText"/>
    <w:pPr>
      <w:tabs>
        <w:tab w:val="clear" w:pos="284"/>
        <w:tab w:val="clear" w:pos="1428"/>
        <w:tab w:val="num" w:pos="306"/>
      </w:tabs>
      <w:spacing w:before="360" w:after="240"/>
      <w:ind w:left="288" w:hanging="288"/>
      <w:outlineLvl w:val="1"/>
    </w:pPr>
    <w:rPr>
      <w:sz w:val="32"/>
    </w:rPr>
  </w:style>
  <w:style w:type="character" w:customStyle="1" w:styleId="ERMTGTextChar">
    <w:name w:val="ERM TG Text Char"/>
    <w:rPr>
      <w:rFonts w:ascii="Arial" w:hAnsi="Arial" w:cs="Arial"/>
      <w:bCs/>
      <w:sz w:val="22"/>
      <w:lang w:val="en-GB" w:eastAsia="de-DE" w:bidi="ar-SA"/>
    </w:rPr>
  </w:style>
  <w:style w:type="paragraph" w:customStyle="1" w:styleId="ERMTGTextbold">
    <w:name w:val="ERM TG Textbold"/>
    <w:basedOn w:val="ERMTGText"/>
    <w:next w:val="ERMTGText"/>
    <w:pPr>
      <w:spacing w:before="240"/>
      <w:jc w:val="left"/>
    </w:pPr>
    <w:rPr>
      <w:b/>
      <w:bCs w:val="0"/>
      <w:sz w:val="24"/>
      <w:lang w:val="fr-FR"/>
    </w:rPr>
  </w:style>
  <w:style w:type="paragraph" w:customStyle="1" w:styleId="Default">
    <w:name w:val="Default"/>
    <w:pPr>
      <w:autoSpaceDE w:val="0"/>
      <w:autoSpaceDN w:val="0"/>
      <w:adjustRightInd w:val="0"/>
    </w:pPr>
    <w:rPr>
      <w:rFonts w:ascii="Arial" w:hAnsi="Arial" w:cs="Arial"/>
      <w:color w:val="000000"/>
      <w:sz w:val="24"/>
      <w:szCs w:val="24"/>
      <w:lang w:val="fr-FR" w:eastAsia="fr-FR"/>
    </w:rPr>
  </w:style>
  <w:style w:type="paragraph" w:customStyle="1" w:styleId="Requirement">
    <w:name w:val="Requirement"/>
    <w:basedOn w:val="Normale"/>
    <w:qFormat/>
    <w:rsid w:val="00892663"/>
    <w:pPr>
      <w:keepNext/>
      <w:numPr>
        <w:numId w:val="14"/>
      </w:numPr>
      <w:pBdr>
        <w:top w:val="thinThickLargeGap" w:sz="8" w:space="1" w:color="auto" w:shadow="1"/>
        <w:left w:val="thinThickLargeGap" w:sz="8" w:space="4" w:color="auto" w:shadow="1"/>
        <w:bottom w:val="thinThickLargeGap" w:sz="8" w:space="1" w:color="auto" w:shadow="1"/>
        <w:right w:val="thinThickLargeGap" w:sz="8" w:space="4" w:color="auto" w:shadow="1"/>
      </w:pBdr>
      <w:tabs>
        <w:tab w:val="clear" w:pos="284"/>
        <w:tab w:val="clear" w:pos="567"/>
        <w:tab w:val="clear" w:pos="851"/>
        <w:tab w:val="clear" w:pos="1134"/>
        <w:tab w:val="left" w:pos="2041"/>
      </w:tabs>
      <w:ind w:right="113"/>
    </w:pPr>
    <w:rPr>
      <w:rFonts w:eastAsia="Times New Roman"/>
      <w:lang w:val="en-US" w:eastAsia="it-IT"/>
    </w:rPr>
  </w:style>
  <w:style w:type="character" w:customStyle="1" w:styleId="RequirementChar1">
    <w:name w:val="Requirement Char1"/>
    <w:rsid w:val="001E769C"/>
    <w:rPr>
      <w:rFonts w:ascii="Arial" w:hAnsi="Arial"/>
      <w:lang w:val="en-US" w:eastAsia="it-IT"/>
    </w:rPr>
  </w:style>
  <w:style w:type="paragraph" w:customStyle="1" w:styleId="GlossarenglText">
    <w:name w:val="Glossar englText"/>
    <w:basedOn w:val="Normale"/>
    <w:next w:val="Normale"/>
    <w:pPr>
      <w:spacing w:before="120" w:line="230" w:lineRule="atLeast"/>
    </w:pPr>
    <w:rPr>
      <w:lang w:eastAsia="de-DE"/>
    </w:rPr>
  </w:style>
  <w:style w:type="paragraph" w:customStyle="1" w:styleId="Tabelleberschrifttab">
    <w:name w:val="Tabelle Überschrift.tabü"/>
    <w:basedOn w:val="Normale"/>
    <w:next w:val="Normale"/>
    <w:pPr>
      <w:spacing w:before="40" w:after="60"/>
      <w:jc w:val="left"/>
    </w:pPr>
    <w:rPr>
      <w:rFonts w:ascii="Times" w:hAnsi="Times"/>
      <w:b/>
      <w:sz w:val="24"/>
      <w:lang w:val="de-DE" w:eastAsia="de-DE"/>
    </w:rPr>
  </w:style>
  <w:style w:type="paragraph" w:customStyle="1" w:styleId="Tabelleberschriftzentrierttabz">
    <w:name w:val="Tabelle Überschrift zentriert.tabüz"/>
    <w:basedOn w:val="Normale"/>
    <w:next w:val="Normale"/>
    <w:pPr>
      <w:spacing w:before="40" w:after="60"/>
      <w:jc w:val="center"/>
    </w:pPr>
    <w:rPr>
      <w:rFonts w:ascii="Times" w:hAnsi="Times"/>
      <w:b/>
      <w:sz w:val="24"/>
      <w:lang w:val="de-DE" w:eastAsia="de-DE"/>
    </w:rPr>
  </w:style>
  <w:style w:type="paragraph" w:styleId="Mappadocumento">
    <w:name w:val="Document Map"/>
    <w:basedOn w:val="Normale"/>
    <w:semiHidden/>
    <w:pPr>
      <w:shd w:val="clear" w:color="auto" w:fill="000080"/>
      <w:jc w:val="left"/>
    </w:pPr>
    <w:rPr>
      <w:rFonts w:ascii="Tahoma" w:hAnsi="Tahoma"/>
      <w:sz w:val="24"/>
      <w:szCs w:val="24"/>
      <w:lang w:eastAsia="de-DE"/>
    </w:rPr>
  </w:style>
  <w:style w:type="character" w:customStyle="1" w:styleId="FormatmallTimesNewRoman">
    <w:name w:val="Formatmall Times New Roman"/>
    <w:rPr>
      <w:rFonts w:ascii="Arial" w:hAnsi="Arial"/>
      <w:sz w:val="24"/>
    </w:rPr>
  </w:style>
  <w:style w:type="paragraph" w:customStyle="1" w:styleId="Textedebulles">
    <w:name w:val="Texte de bulles"/>
    <w:basedOn w:val="Normale"/>
    <w:semiHidden/>
    <w:pPr>
      <w:jc w:val="left"/>
    </w:pPr>
    <w:rPr>
      <w:rFonts w:ascii="Tahoma" w:hAnsi="Tahoma" w:cs="Tahoma"/>
      <w:sz w:val="16"/>
      <w:szCs w:val="16"/>
      <w:lang w:eastAsia="de-DE"/>
    </w:rPr>
  </w:style>
  <w:style w:type="paragraph" w:customStyle="1" w:styleId="lptextCharCharCharCharCharCharCharCharCharCharCharCharCharCharCharCharCharCharCharCharCharCharCharChar">
    <w:name w:val="löptext Char Char Char Char Char Char Char Char Char Char Char Char Char Char Char Char Char Char Char Char Char Char Char Char"/>
    <w:basedOn w:val="Normale"/>
    <w:pPr>
      <w:tabs>
        <w:tab w:val="left" w:pos="1304"/>
        <w:tab w:val="left" w:pos="2608"/>
        <w:tab w:val="left" w:pos="3912"/>
        <w:tab w:val="left" w:pos="5216"/>
        <w:tab w:val="left" w:pos="6521"/>
        <w:tab w:val="left" w:pos="7825"/>
        <w:tab w:val="left" w:pos="9129"/>
      </w:tabs>
      <w:jc w:val="left"/>
    </w:pPr>
    <w:rPr>
      <w:rFonts w:ascii="Times New Roman" w:hAnsi="Times New Roman"/>
      <w:sz w:val="22"/>
      <w:lang w:val="sv-SE" w:eastAsia="sv-SE"/>
    </w:rPr>
  </w:style>
  <w:style w:type="paragraph" w:customStyle="1" w:styleId="a2">
    <w:name w:val="a2"/>
    <w:basedOn w:val="Titolo2"/>
    <w:next w:val="Normale"/>
    <w:rsid w:val="00892663"/>
    <w:pPr>
      <w:numPr>
        <w:numId w:val="12"/>
      </w:numPr>
      <w:tabs>
        <w:tab w:val="num" w:pos="567"/>
      </w:tabs>
      <w:suppressAutoHyphens/>
      <w:spacing w:after="60"/>
      <w:jc w:val="left"/>
    </w:pPr>
    <w:rPr>
      <w:rFonts w:eastAsia="MS Mincho"/>
      <w:szCs w:val="20"/>
      <w:lang w:eastAsia="ja-JP"/>
    </w:rPr>
  </w:style>
  <w:style w:type="paragraph" w:customStyle="1" w:styleId="a3">
    <w:name w:val="a3"/>
    <w:basedOn w:val="Titolo3"/>
    <w:next w:val="Normale"/>
    <w:rsid w:val="00892663"/>
    <w:pPr>
      <w:numPr>
        <w:numId w:val="12"/>
      </w:numPr>
      <w:tabs>
        <w:tab w:val="clear" w:pos="720"/>
        <w:tab w:val="left" w:pos="851"/>
      </w:tabs>
      <w:suppressAutoHyphens/>
      <w:spacing w:after="60"/>
    </w:pPr>
    <w:rPr>
      <w:rFonts w:eastAsia="MS Mincho"/>
      <w:lang w:eastAsia="ja-JP"/>
    </w:rPr>
  </w:style>
  <w:style w:type="paragraph" w:customStyle="1" w:styleId="a4">
    <w:name w:val="a4"/>
    <w:basedOn w:val="Titolo4"/>
    <w:next w:val="Normale"/>
    <w:rsid w:val="00B96329"/>
    <w:pPr>
      <w:numPr>
        <w:ilvl w:val="0"/>
        <w:numId w:val="0"/>
      </w:numPr>
      <w:tabs>
        <w:tab w:val="left" w:pos="880"/>
        <w:tab w:val="num" w:pos="1080"/>
      </w:tabs>
      <w:suppressAutoHyphens/>
      <w:jc w:val="left"/>
    </w:pPr>
    <w:rPr>
      <w:rFonts w:eastAsia="MS Mincho"/>
      <w:b w:val="0"/>
      <w:lang w:eastAsia="ja-JP"/>
    </w:rPr>
  </w:style>
  <w:style w:type="paragraph" w:customStyle="1" w:styleId="a5">
    <w:name w:val="a5"/>
    <w:basedOn w:val="Titolo5"/>
    <w:next w:val="Normale"/>
    <w:rsid w:val="00CD32F5"/>
    <w:pPr>
      <w:numPr>
        <w:ilvl w:val="0"/>
        <w:numId w:val="0"/>
      </w:numPr>
      <w:tabs>
        <w:tab w:val="clear" w:pos="1134"/>
        <w:tab w:val="num" w:pos="1080"/>
        <w:tab w:val="left" w:pos="1140"/>
        <w:tab w:val="left" w:pos="1360"/>
      </w:tabs>
      <w:suppressAutoHyphens/>
      <w:spacing w:after="60"/>
    </w:pPr>
    <w:rPr>
      <w:rFonts w:eastAsia="MS Mincho"/>
      <w:i w:val="0"/>
      <w:iCs/>
      <w:lang w:eastAsia="ja-JP"/>
    </w:rPr>
  </w:style>
  <w:style w:type="paragraph" w:customStyle="1" w:styleId="a6">
    <w:name w:val="a6"/>
    <w:basedOn w:val="Titolo6"/>
    <w:next w:val="Normale"/>
    <w:rsid w:val="00CD32F5"/>
    <w:pPr>
      <w:tabs>
        <w:tab w:val="clear" w:pos="1152"/>
        <w:tab w:val="left" w:pos="1140"/>
        <w:tab w:val="left" w:pos="1360"/>
        <w:tab w:val="num" w:pos="1440"/>
      </w:tabs>
      <w:suppressAutoHyphens/>
      <w:spacing w:after="60"/>
      <w:ind w:left="0" w:firstLine="0"/>
    </w:pPr>
    <w:rPr>
      <w:rFonts w:eastAsia="MS Mincho"/>
      <w:bCs w:val="0"/>
      <w:i w:val="0"/>
      <w:lang w:eastAsia="ja-JP"/>
    </w:rPr>
  </w:style>
  <w:style w:type="paragraph" w:customStyle="1" w:styleId="ANNEX">
    <w:name w:val="ANNEX"/>
    <w:basedOn w:val="Normale"/>
    <w:next w:val="Normale"/>
    <w:link w:val="ANNEXCharChar"/>
    <w:rsid w:val="00892663"/>
    <w:pPr>
      <w:keepNext/>
      <w:pageBreakBefore/>
      <w:numPr>
        <w:numId w:val="12"/>
      </w:numPr>
      <w:tabs>
        <w:tab w:val="clear" w:pos="284"/>
        <w:tab w:val="clear" w:pos="567"/>
        <w:tab w:val="clear" w:pos="851"/>
        <w:tab w:val="clear" w:pos="1134"/>
      </w:tabs>
      <w:spacing w:after="760" w:line="310" w:lineRule="exact"/>
      <w:jc w:val="center"/>
      <w:outlineLvl w:val="0"/>
    </w:pPr>
    <w:rPr>
      <w:rFonts w:eastAsia="MS Mincho"/>
      <w:b/>
      <w:sz w:val="28"/>
      <w:lang w:eastAsia="ja-JP"/>
    </w:rPr>
  </w:style>
  <w:style w:type="character" w:customStyle="1" w:styleId="ANNEXCharChar">
    <w:name w:val="ANNEX Char Char"/>
    <w:link w:val="ANNEX"/>
    <w:rsid w:val="00892663"/>
    <w:rPr>
      <w:rFonts w:ascii="Arial" w:eastAsia="MS Mincho" w:hAnsi="Arial"/>
      <w:b/>
      <w:sz w:val="28"/>
      <w:lang w:eastAsia="ja-JP"/>
    </w:rPr>
  </w:style>
  <w:style w:type="character" w:customStyle="1" w:styleId="NormativeReference">
    <w:name w:val="Normative Reference"/>
    <w:rPr>
      <w:b/>
    </w:rPr>
  </w:style>
  <w:style w:type="paragraph" w:styleId="Testonormale">
    <w:name w:val="Plain Text"/>
    <w:basedOn w:val="Normale"/>
    <w:pPr>
      <w:jc w:val="left"/>
    </w:pPr>
    <w:rPr>
      <w:rFonts w:ascii="Courier New" w:hAnsi="Courier New" w:cs="Courier New"/>
      <w:lang w:val="de-DE" w:eastAsia="de-DE"/>
    </w:rPr>
  </w:style>
  <w:style w:type="paragraph" w:styleId="Numeroelenco">
    <w:name w:val="List Number"/>
    <w:basedOn w:val="Normale"/>
    <w:pPr>
      <w:tabs>
        <w:tab w:val="num" w:pos="360"/>
      </w:tabs>
      <w:spacing w:after="240" w:line="230" w:lineRule="atLeast"/>
      <w:ind w:left="360" w:hanging="360"/>
    </w:pPr>
    <w:rPr>
      <w:rFonts w:eastAsia="MS Mincho"/>
      <w:lang w:eastAsia="ja-JP"/>
    </w:rPr>
  </w:style>
  <w:style w:type="paragraph" w:styleId="Numeroelenco2">
    <w:name w:val="List Number 2"/>
    <w:basedOn w:val="Normale"/>
    <w:pPr>
      <w:tabs>
        <w:tab w:val="left" w:pos="800"/>
        <w:tab w:val="num" w:pos="1080"/>
      </w:tabs>
      <w:spacing w:after="240" w:line="230" w:lineRule="atLeast"/>
      <w:ind w:left="800" w:hanging="400"/>
    </w:pPr>
    <w:rPr>
      <w:rFonts w:eastAsia="MS Mincho"/>
      <w:lang w:eastAsia="ja-JP"/>
    </w:rPr>
  </w:style>
  <w:style w:type="paragraph" w:styleId="Numeroelenco3">
    <w:name w:val="List Number 3"/>
    <w:basedOn w:val="Normale"/>
    <w:pPr>
      <w:tabs>
        <w:tab w:val="left" w:pos="1200"/>
        <w:tab w:val="num" w:pos="1800"/>
      </w:tabs>
      <w:spacing w:after="240" w:line="230" w:lineRule="atLeast"/>
      <w:ind w:left="1200" w:hanging="400"/>
    </w:pPr>
    <w:rPr>
      <w:rFonts w:eastAsia="MS Mincho"/>
      <w:lang w:eastAsia="ja-JP"/>
    </w:rPr>
  </w:style>
  <w:style w:type="paragraph" w:styleId="Numeroelenco4">
    <w:name w:val="List Number 4"/>
    <w:basedOn w:val="Normale"/>
    <w:pPr>
      <w:tabs>
        <w:tab w:val="left" w:pos="1600"/>
        <w:tab w:val="num" w:pos="2520"/>
      </w:tabs>
      <w:spacing w:after="240" w:line="230" w:lineRule="atLeast"/>
      <w:ind w:left="1600" w:hanging="400"/>
    </w:pPr>
    <w:rPr>
      <w:rFonts w:eastAsia="MS Mincho"/>
      <w:lang w:eastAsia="ja-JP"/>
    </w:rPr>
  </w:style>
  <w:style w:type="paragraph" w:customStyle="1" w:styleId="zzLn5">
    <w:name w:val="zzLn5"/>
    <w:basedOn w:val="Normale"/>
    <w:next w:val="Normale"/>
    <w:pPr>
      <w:spacing w:after="240" w:line="230" w:lineRule="atLeast"/>
      <w:jc w:val="left"/>
    </w:pPr>
    <w:rPr>
      <w:rFonts w:eastAsia="MS Mincho"/>
      <w:lang w:eastAsia="ja-JP"/>
    </w:rPr>
  </w:style>
  <w:style w:type="paragraph" w:customStyle="1" w:styleId="zzLn6">
    <w:name w:val="zzLn6"/>
    <w:basedOn w:val="Normale"/>
    <w:next w:val="Normale"/>
    <w:pPr>
      <w:tabs>
        <w:tab w:val="num" w:pos="3960"/>
      </w:tabs>
      <w:spacing w:after="240" w:line="230" w:lineRule="atLeast"/>
      <w:jc w:val="left"/>
    </w:pPr>
    <w:rPr>
      <w:rFonts w:eastAsia="MS Mincho"/>
      <w:lang w:eastAsia="ja-JP"/>
    </w:rPr>
  </w:style>
  <w:style w:type="character" w:customStyle="1" w:styleId="Rubrik1Char">
    <w:name w:val="Rubrik 1 Char"/>
    <w:rPr>
      <w:rFonts w:ascii="Arial" w:hAnsi="Arial" w:cs="Arial"/>
      <w:b/>
      <w:bCs/>
      <w:kern w:val="32"/>
      <w:sz w:val="32"/>
      <w:szCs w:val="32"/>
      <w:lang w:val="sv-SE" w:eastAsia="sv-SE" w:bidi="ar-SA"/>
    </w:rPr>
  </w:style>
  <w:style w:type="paragraph" w:customStyle="1" w:styleId="BalloonText1">
    <w:name w:val="Balloon Text1"/>
    <w:basedOn w:val="Normale"/>
    <w:semiHidden/>
    <w:rPr>
      <w:rFonts w:ascii="Tahoma" w:hAnsi="Tahoma" w:cs="Tahoma"/>
      <w:sz w:val="16"/>
      <w:szCs w:val="16"/>
    </w:rPr>
  </w:style>
  <w:style w:type="paragraph" w:customStyle="1" w:styleId="CommentSubject1">
    <w:name w:val="Comment Subject1"/>
    <w:basedOn w:val="Testocommento"/>
    <w:next w:val="Testocommento"/>
    <w:semiHidden/>
    <w:rPr>
      <w:b/>
      <w:bCs/>
    </w:rPr>
  </w:style>
  <w:style w:type="paragraph" w:customStyle="1" w:styleId="Tabletitle">
    <w:name w:val="Table title"/>
    <w:basedOn w:val="Normale"/>
    <w:next w:val="Normale"/>
    <w:pPr>
      <w:keepNext/>
      <w:suppressAutoHyphens/>
      <w:spacing w:before="120" w:after="120" w:line="230" w:lineRule="exact"/>
      <w:jc w:val="center"/>
    </w:pPr>
    <w:rPr>
      <w:rFonts w:eastAsia="MS Mincho"/>
      <w:b/>
      <w:lang w:eastAsia="ja-JP"/>
    </w:rPr>
  </w:style>
  <w:style w:type="paragraph" w:customStyle="1" w:styleId="Ballontekst">
    <w:name w:val="Ballontekst"/>
    <w:basedOn w:val="Normale"/>
    <w:semiHidden/>
    <w:rPr>
      <w:rFonts w:ascii="Tahoma" w:hAnsi="Tahoma" w:cs="Tahoma"/>
      <w:sz w:val="16"/>
      <w:szCs w:val="16"/>
    </w:rPr>
  </w:style>
  <w:style w:type="character" w:customStyle="1" w:styleId="highlightedsearchterm">
    <w:name w:val="highlightedsearchterm"/>
    <w:basedOn w:val="Carpredefinitoparagrafo"/>
  </w:style>
  <w:style w:type="paragraph" w:customStyle="1" w:styleId="Tabletext9">
    <w:name w:val="Table text (9)"/>
    <w:basedOn w:val="Normale"/>
    <w:pPr>
      <w:spacing w:before="60" w:after="60" w:line="210" w:lineRule="atLeast"/>
    </w:pPr>
    <w:rPr>
      <w:rFonts w:eastAsia="MS Mincho"/>
      <w:sz w:val="18"/>
      <w:lang w:eastAsia="ja-JP"/>
    </w:rPr>
  </w:style>
  <w:style w:type="paragraph" w:customStyle="1" w:styleId="font0">
    <w:name w:val="font0"/>
    <w:basedOn w:val="Normale"/>
    <w:pPr>
      <w:spacing w:before="100" w:beforeAutospacing="1" w:after="100" w:afterAutospacing="1"/>
      <w:jc w:val="left"/>
    </w:pPr>
    <w:rPr>
      <w:rFonts w:eastAsia="Arial Unicode MS" w:cs="Arial"/>
      <w:lang w:val="de-DE" w:eastAsia="de-DE"/>
    </w:rPr>
  </w:style>
  <w:style w:type="paragraph" w:customStyle="1" w:styleId="TermNum">
    <w:name w:val="TermNum"/>
    <w:basedOn w:val="Normale"/>
    <w:next w:val="Terms"/>
    <w:pPr>
      <w:keepNext/>
      <w:widowControl w:val="0"/>
      <w:tabs>
        <w:tab w:val="num" w:pos="720"/>
      </w:tabs>
      <w:suppressAutoHyphens/>
      <w:ind w:left="720" w:hanging="720"/>
      <w:jc w:val="left"/>
    </w:pPr>
    <w:rPr>
      <w:rFonts w:ascii="Times New Roman" w:hAnsi="Times New Roman"/>
      <w:b/>
      <w:sz w:val="24"/>
      <w:lang w:eastAsia="en-US"/>
    </w:rPr>
  </w:style>
  <w:style w:type="paragraph" w:customStyle="1" w:styleId="Terms">
    <w:name w:val="Term(s)"/>
    <w:basedOn w:val="Normale"/>
    <w:next w:val="Definition0"/>
    <w:pPr>
      <w:keepNext/>
      <w:widowControl w:val="0"/>
      <w:suppressAutoHyphens/>
      <w:jc w:val="left"/>
    </w:pPr>
    <w:rPr>
      <w:rFonts w:ascii="Times New Roman" w:hAnsi="Times New Roman"/>
      <w:b/>
      <w:bCs/>
      <w:sz w:val="24"/>
      <w:lang w:eastAsia="en-US"/>
    </w:rPr>
  </w:style>
  <w:style w:type="paragraph" w:customStyle="1" w:styleId="Definition0">
    <w:name w:val="Definition"/>
    <w:basedOn w:val="Normale"/>
    <w:next w:val="TermNum"/>
    <w:pPr>
      <w:widowControl w:val="0"/>
      <w:suppressAutoHyphens/>
      <w:spacing w:after="240"/>
      <w:jc w:val="left"/>
    </w:pPr>
    <w:rPr>
      <w:rFonts w:ascii="Times New Roman" w:hAnsi="Times New Roman"/>
      <w:sz w:val="24"/>
      <w:lang w:eastAsia="en-US"/>
    </w:rPr>
  </w:style>
  <w:style w:type="paragraph" w:styleId="Elencocontinua2">
    <w:name w:val="List Continue 2"/>
    <w:aliases w:val="list-2"/>
    <w:basedOn w:val="Elencocontinua"/>
    <w:pPr>
      <w:tabs>
        <w:tab w:val="clear" w:pos="400"/>
        <w:tab w:val="clear" w:pos="1440"/>
      </w:tabs>
      <w:ind w:left="720"/>
    </w:pPr>
  </w:style>
  <w:style w:type="paragraph" w:styleId="Elencocontinua">
    <w:name w:val="List Continue"/>
    <w:aliases w:val="list-1"/>
    <w:basedOn w:val="Normale"/>
    <w:pPr>
      <w:widowControl w:val="0"/>
      <w:tabs>
        <w:tab w:val="left" w:pos="400"/>
        <w:tab w:val="num" w:pos="1440"/>
      </w:tabs>
      <w:suppressAutoHyphens/>
      <w:spacing w:after="240"/>
      <w:ind w:left="1440" w:hanging="360"/>
      <w:jc w:val="left"/>
    </w:pPr>
    <w:rPr>
      <w:rFonts w:ascii="Times New Roman" w:hAnsi="Times New Roman"/>
      <w:sz w:val="24"/>
      <w:lang w:eastAsia="en-US"/>
    </w:rPr>
  </w:style>
  <w:style w:type="paragraph" w:customStyle="1" w:styleId="OGCClause">
    <w:name w:val="OGC Clause"/>
    <w:basedOn w:val="Introduction"/>
    <w:next w:val="Normale"/>
    <w:autoRedefine/>
    <w:pPr>
      <w:keepNext/>
      <w:pageBreakBefore w:val="0"/>
      <w:tabs>
        <w:tab w:val="num" w:pos="504"/>
      </w:tabs>
      <w:spacing w:line="240" w:lineRule="auto"/>
      <w:ind w:left="504" w:hanging="504"/>
    </w:pPr>
    <w:rPr>
      <w:lang w:val="en-US"/>
    </w:rPr>
  </w:style>
  <w:style w:type="paragraph" w:customStyle="1" w:styleId="Introduction">
    <w:name w:val="Introduction"/>
    <w:basedOn w:val="Normale"/>
    <w:next w:val="Normale"/>
    <w:pPr>
      <w:pageBreakBefore/>
      <w:widowControl w:val="0"/>
      <w:tabs>
        <w:tab w:val="left" w:pos="400"/>
      </w:tabs>
      <w:suppressAutoHyphens/>
      <w:spacing w:before="960" w:after="310" w:line="-310" w:lineRule="auto"/>
      <w:jc w:val="left"/>
    </w:pPr>
    <w:rPr>
      <w:rFonts w:ascii="Times New Roman" w:hAnsi="Times New Roman"/>
      <w:b/>
      <w:bCs/>
      <w:sz w:val="28"/>
      <w:szCs w:val="28"/>
      <w:lang w:eastAsia="en-US"/>
    </w:rPr>
  </w:style>
  <w:style w:type="paragraph" w:customStyle="1" w:styleId="Note">
    <w:name w:val="Note"/>
    <w:basedOn w:val="Normale"/>
    <w:next w:val="Normale"/>
    <w:pPr>
      <w:widowControl w:val="0"/>
      <w:tabs>
        <w:tab w:val="left" w:pos="960"/>
      </w:tabs>
      <w:suppressAutoHyphens/>
      <w:spacing w:after="240" w:line="210" w:lineRule="auto"/>
      <w:jc w:val="left"/>
    </w:pPr>
    <w:rPr>
      <w:rFonts w:ascii="Times New Roman" w:hAnsi="Times New Roman"/>
      <w:sz w:val="18"/>
      <w:szCs w:val="18"/>
      <w:lang w:eastAsia="en-US"/>
    </w:rPr>
  </w:style>
  <w:style w:type="paragraph" w:customStyle="1" w:styleId="Tabletext10">
    <w:name w:val="Table text (10)"/>
    <w:basedOn w:val="Normale"/>
    <w:pPr>
      <w:spacing w:before="60" w:after="60" w:line="230" w:lineRule="atLeast"/>
    </w:pPr>
    <w:rPr>
      <w:rFonts w:eastAsia="MS Mincho"/>
      <w:lang w:eastAsia="ja-JP"/>
    </w:rPr>
  </w:style>
  <w:style w:type="paragraph" w:customStyle="1" w:styleId="okt">
    <w:name w:val="okt"/>
    <w:basedOn w:val="Intestazione"/>
    <w:pPr>
      <w:tabs>
        <w:tab w:val="left" w:pos="1418"/>
        <w:tab w:val="left" w:pos="6237"/>
        <w:tab w:val="left" w:pos="7513"/>
      </w:tabs>
      <w:spacing w:before="60" w:after="60"/>
      <w:jc w:val="left"/>
    </w:pPr>
    <w:rPr>
      <w:rFonts w:ascii="Times New Roman" w:hAnsi="Times New Roman"/>
      <w:sz w:val="22"/>
      <w:szCs w:val="22"/>
      <w:lang w:eastAsia="de-DE"/>
    </w:rPr>
  </w:style>
  <w:style w:type="paragraph" w:customStyle="1" w:styleId="ok">
    <w:name w:val="okü"/>
    <w:basedOn w:val="Normale"/>
    <w:pPr>
      <w:spacing w:before="60" w:after="60"/>
      <w:jc w:val="left"/>
    </w:pPr>
    <w:rPr>
      <w:rFonts w:ascii="Times New Roman" w:hAnsi="Times New Roman"/>
      <w:b/>
      <w:bCs/>
      <w:sz w:val="22"/>
      <w:szCs w:val="22"/>
      <w:lang w:eastAsia="de-DE"/>
    </w:rPr>
  </w:style>
  <w:style w:type="paragraph" w:customStyle="1" w:styleId="okab">
    <w:name w:val="okab"/>
    <w:basedOn w:val="ab"/>
    <w:pPr>
      <w:spacing w:after="60" w:line="240" w:lineRule="atLeast"/>
    </w:pPr>
    <w:rPr>
      <w:sz w:val="22"/>
      <w:szCs w:val="22"/>
    </w:rPr>
  </w:style>
  <w:style w:type="paragraph" w:customStyle="1" w:styleId="ab">
    <w:name w:val="ab"/>
    <w:basedOn w:val="Normale"/>
    <w:rsid w:val="00932C0C"/>
    <w:rPr>
      <w:rFonts w:ascii="Times New Roman" w:hAnsi="Times New Roman"/>
      <w:szCs w:val="24"/>
      <w:lang w:eastAsia="de-DE"/>
    </w:rPr>
  </w:style>
  <w:style w:type="paragraph" w:customStyle="1" w:styleId="oke1">
    <w:name w:val="oke1"/>
    <w:basedOn w:val="okab"/>
    <w:pPr>
      <w:tabs>
        <w:tab w:val="left" w:pos="1418"/>
      </w:tabs>
      <w:ind w:left="1418" w:hanging="1418"/>
    </w:pPr>
  </w:style>
  <w:style w:type="paragraph" w:customStyle="1" w:styleId="okw">
    <w:name w:val="okw"/>
    <w:basedOn w:val="oke1"/>
    <w:pPr>
      <w:tabs>
        <w:tab w:val="left" w:pos="6167"/>
      </w:tabs>
      <w:spacing w:after="0"/>
      <w:ind w:left="0" w:firstLine="0"/>
    </w:pPr>
  </w:style>
  <w:style w:type="character" w:customStyle="1" w:styleId="Heading1Char">
    <w:name w:val="Heading 1 Char"/>
    <w:aliases w:val="h1 Char,clause Char,H1 Char,ü1 Char"/>
    <w:rPr>
      <w:rFonts w:ascii="Arial" w:hAnsi="Arial"/>
      <w:b/>
      <w:kern w:val="32"/>
      <w:sz w:val="32"/>
      <w:lang w:val="en-GB" w:eastAsia="it-IT" w:bidi="ar-SA"/>
    </w:rPr>
  </w:style>
  <w:style w:type="character" w:customStyle="1" w:styleId="TableHeading">
    <w:name w:val="Table Heading"/>
    <w:rPr>
      <w:rFonts w:ascii="Times New Roman" w:hAnsi="Times New Roman"/>
      <w:b/>
      <w:bCs/>
      <w:color w:val="000000"/>
      <w:sz w:val="22"/>
      <w:szCs w:val="22"/>
    </w:rPr>
  </w:style>
  <w:style w:type="paragraph" w:styleId="Puntoelenco3">
    <w:name w:val="List Bullet 3"/>
    <w:basedOn w:val="Normale"/>
    <w:rsid w:val="00892663"/>
    <w:pPr>
      <w:numPr>
        <w:numId w:val="1"/>
      </w:numPr>
    </w:pPr>
  </w:style>
  <w:style w:type="table" w:styleId="Grigliatabella">
    <w:name w:val="Table Grid"/>
    <w:basedOn w:val="Tabellanormale"/>
    <w:rsid w:val="00230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
    <w:name w:val="Style"/>
    <w:rsid w:val="007C2148"/>
    <w:pPr>
      <w:widowControl w:val="0"/>
      <w:autoSpaceDE w:val="0"/>
      <w:autoSpaceDN w:val="0"/>
      <w:adjustRightInd w:val="0"/>
    </w:pPr>
    <w:rPr>
      <w:rFonts w:ascii="Arial" w:hAnsi="Arial"/>
      <w:sz w:val="24"/>
      <w:szCs w:val="24"/>
      <w:u w:color="000000"/>
      <w:lang w:val="en-US" w:eastAsia="en-US"/>
    </w:rPr>
  </w:style>
  <w:style w:type="paragraph" w:customStyle="1" w:styleId="Style3">
    <w:name w:val="Style3"/>
    <w:rsid w:val="007C2148"/>
    <w:pPr>
      <w:widowControl w:val="0"/>
      <w:autoSpaceDE w:val="0"/>
      <w:autoSpaceDN w:val="0"/>
      <w:adjustRightInd w:val="0"/>
    </w:pPr>
    <w:rPr>
      <w:rFonts w:ascii="Arial" w:hAnsi="Arial" w:cs="Arial"/>
      <w:sz w:val="24"/>
      <w:szCs w:val="24"/>
      <w:lang w:val="en-US" w:eastAsia="en-US"/>
    </w:rPr>
  </w:style>
  <w:style w:type="paragraph" w:customStyle="1" w:styleId="Style2">
    <w:name w:val="Style2"/>
    <w:rsid w:val="007C2148"/>
    <w:pPr>
      <w:widowControl w:val="0"/>
      <w:autoSpaceDE w:val="0"/>
      <w:autoSpaceDN w:val="0"/>
      <w:adjustRightInd w:val="0"/>
    </w:pPr>
    <w:rPr>
      <w:rFonts w:ascii="Arial" w:hAnsi="Arial" w:cs="Arial"/>
      <w:sz w:val="24"/>
      <w:szCs w:val="24"/>
      <w:u w:color="000000"/>
      <w:lang w:val="en-US" w:eastAsia="en-US"/>
    </w:rPr>
  </w:style>
  <w:style w:type="paragraph" w:customStyle="1" w:styleId="Style1">
    <w:name w:val="Style1"/>
    <w:rsid w:val="007C2148"/>
    <w:pPr>
      <w:widowControl w:val="0"/>
      <w:autoSpaceDE w:val="0"/>
      <w:autoSpaceDN w:val="0"/>
      <w:adjustRightInd w:val="0"/>
    </w:pPr>
    <w:rPr>
      <w:rFonts w:ascii="Arial" w:hAnsi="Arial" w:cs="Arial"/>
      <w:sz w:val="24"/>
      <w:szCs w:val="24"/>
      <w:lang w:val="en-US" w:eastAsia="en-US"/>
    </w:rPr>
  </w:style>
  <w:style w:type="paragraph" w:styleId="Puntoelenco2">
    <w:name w:val="List Bullet 2"/>
    <w:basedOn w:val="Normale"/>
    <w:rsid w:val="00892663"/>
    <w:pPr>
      <w:numPr>
        <w:numId w:val="6"/>
      </w:numPr>
      <w:tabs>
        <w:tab w:val="clear" w:pos="567"/>
        <w:tab w:val="clear" w:pos="927"/>
      </w:tabs>
      <w:spacing w:before="60"/>
      <w:ind w:left="0" w:firstLine="0"/>
    </w:pPr>
  </w:style>
  <w:style w:type="character" w:customStyle="1" w:styleId="Autor">
    <w:name w:val="Autor"/>
    <w:rsid w:val="007C2148"/>
    <w:rPr>
      <w:rFonts w:ascii="Times New Roman" w:hAnsi="Times New Roman"/>
      <w:smallCaps/>
    </w:rPr>
  </w:style>
  <w:style w:type="paragraph" w:customStyle="1" w:styleId="Tabellenkopf">
    <w:name w:val="Tabellenkopf"/>
    <w:basedOn w:val="Normale"/>
    <w:rsid w:val="00F63B56"/>
    <w:pPr>
      <w:spacing w:after="60"/>
    </w:pPr>
    <w:rPr>
      <w:i/>
    </w:rPr>
  </w:style>
  <w:style w:type="paragraph" w:customStyle="1" w:styleId="Tabellentext">
    <w:name w:val="Tabellentext"/>
    <w:rsid w:val="007C2148"/>
    <w:pPr>
      <w:widowControl w:val="0"/>
      <w:tabs>
        <w:tab w:val="left" w:pos="284"/>
        <w:tab w:val="left" w:pos="567"/>
        <w:tab w:val="left" w:pos="851"/>
        <w:tab w:val="left" w:pos="1134"/>
      </w:tabs>
      <w:autoSpaceDE w:val="0"/>
      <w:autoSpaceDN w:val="0"/>
      <w:adjustRightInd w:val="0"/>
      <w:spacing w:before="60"/>
      <w:jc w:val="both"/>
    </w:pPr>
    <w:rPr>
      <w:lang w:val="en-US" w:eastAsia="en-US"/>
    </w:rPr>
  </w:style>
  <w:style w:type="paragraph" w:customStyle="1" w:styleId="Tabellenbeschriftung">
    <w:name w:val="Tabellenbeschriftung"/>
    <w:basedOn w:val="Didascalia"/>
    <w:rsid w:val="00F63B56"/>
    <w:pPr>
      <w:spacing w:before="240"/>
    </w:pPr>
  </w:style>
  <w:style w:type="paragraph" w:customStyle="1" w:styleId="Abbildungsbeschriftung">
    <w:name w:val="Abbildungsbeschriftung"/>
    <w:rsid w:val="007C2148"/>
    <w:pPr>
      <w:widowControl w:val="0"/>
      <w:autoSpaceDE w:val="0"/>
      <w:autoSpaceDN w:val="0"/>
      <w:adjustRightInd w:val="0"/>
      <w:spacing w:before="120" w:after="240"/>
      <w:jc w:val="both"/>
    </w:pPr>
    <w:rPr>
      <w:b/>
      <w:bCs/>
      <w:lang w:val="en-US" w:eastAsia="en-US"/>
    </w:rPr>
  </w:style>
  <w:style w:type="paragraph" w:customStyle="1" w:styleId="Blockzitat">
    <w:name w:val="Blockzitat"/>
    <w:basedOn w:val="Normale"/>
    <w:next w:val="Normale"/>
    <w:rsid w:val="00F63B56"/>
    <w:pPr>
      <w:ind w:left="851"/>
    </w:pPr>
  </w:style>
  <w:style w:type="paragraph" w:styleId="Indicedellefigure">
    <w:name w:val="table of figures"/>
    <w:basedOn w:val="Normale"/>
    <w:next w:val="Normale"/>
    <w:rsid w:val="00892663"/>
    <w:pPr>
      <w:tabs>
        <w:tab w:val="clear" w:pos="284"/>
        <w:tab w:val="clear" w:pos="567"/>
        <w:tab w:val="clear" w:pos="851"/>
        <w:tab w:val="clear" w:pos="1134"/>
        <w:tab w:val="left" w:pos="1418"/>
        <w:tab w:val="right" w:leader="dot" w:pos="9344"/>
      </w:tabs>
      <w:ind w:left="1418" w:hanging="1418"/>
    </w:pPr>
    <w:rPr>
      <w:noProof/>
    </w:rPr>
  </w:style>
  <w:style w:type="character" w:customStyle="1" w:styleId="Funktion">
    <w:name w:val="Funktion"/>
    <w:rsid w:val="00F63B56"/>
    <w:rPr>
      <w:rFonts w:ascii="Courier New" w:hAnsi="Courier New"/>
    </w:rPr>
  </w:style>
  <w:style w:type="character" w:customStyle="1" w:styleId="Objekt">
    <w:name w:val="Objekt"/>
    <w:rsid w:val="00F63B56"/>
    <w:rPr>
      <w:smallCaps/>
    </w:rPr>
  </w:style>
  <w:style w:type="paragraph" w:customStyle="1" w:styleId="Code">
    <w:name w:val="Code"/>
    <w:basedOn w:val="Normale"/>
    <w:rsid w:val="00F63B56"/>
    <w:pPr>
      <w:jc w:val="left"/>
    </w:pPr>
    <w:rPr>
      <w:rFonts w:ascii="Courier New" w:hAnsi="Courier New"/>
      <w:sz w:val="18"/>
    </w:rPr>
  </w:style>
  <w:style w:type="paragraph" w:customStyle="1" w:styleId="Constraint">
    <w:name w:val="Constraint"/>
    <w:basedOn w:val="Normale"/>
    <w:rsid w:val="00F63B56"/>
    <w:pPr>
      <w:jc w:val="left"/>
    </w:pPr>
  </w:style>
  <w:style w:type="paragraph" w:customStyle="1" w:styleId="Abbildunglinks">
    <w:name w:val="Abbildung links"/>
    <w:rsid w:val="007C2148"/>
    <w:pPr>
      <w:widowControl w:val="0"/>
      <w:tabs>
        <w:tab w:val="left" w:pos="284"/>
        <w:tab w:val="left" w:pos="567"/>
        <w:tab w:val="left" w:pos="851"/>
        <w:tab w:val="left" w:pos="1134"/>
      </w:tabs>
      <w:autoSpaceDE w:val="0"/>
      <w:autoSpaceDN w:val="0"/>
      <w:adjustRightInd w:val="0"/>
      <w:spacing w:before="240"/>
      <w:ind w:right="170"/>
    </w:pPr>
    <w:rPr>
      <w:sz w:val="22"/>
      <w:szCs w:val="22"/>
      <w:lang w:val="en-US" w:eastAsia="en-US"/>
    </w:rPr>
  </w:style>
  <w:style w:type="paragraph" w:customStyle="1" w:styleId="Abbildungrechts">
    <w:name w:val="Abbildung rechts"/>
    <w:rsid w:val="007C2148"/>
    <w:pPr>
      <w:widowControl w:val="0"/>
      <w:tabs>
        <w:tab w:val="left" w:pos="284"/>
        <w:tab w:val="left" w:pos="567"/>
        <w:tab w:val="left" w:pos="851"/>
        <w:tab w:val="left" w:pos="1134"/>
      </w:tabs>
      <w:autoSpaceDE w:val="0"/>
      <w:autoSpaceDN w:val="0"/>
      <w:adjustRightInd w:val="0"/>
      <w:spacing w:before="240"/>
      <w:ind w:right="170"/>
      <w:jc w:val="right"/>
    </w:pPr>
    <w:rPr>
      <w:sz w:val="22"/>
      <w:szCs w:val="22"/>
      <w:lang w:val="en-US" w:eastAsia="en-US"/>
    </w:rPr>
  </w:style>
  <w:style w:type="paragraph" w:customStyle="1" w:styleId="Nummerierung2">
    <w:name w:val="Nummerierung 2"/>
    <w:basedOn w:val="Nummerierung"/>
    <w:rsid w:val="00F63B56"/>
  </w:style>
  <w:style w:type="paragraph" w:customStyle="1" w:styleId="Dokumentberschrift">
    <w:name w:val="Dokumentüberschrift"/>
    <w:rsid w:val="007C2148"/>
    <w:pPr>
      <w:widowControl w:val="0"/>
      <w:tabs>
        <w:tab w:val="left" w:pos="284"/>
        <w:tab w:val="left" w:pos="567"/>
        <w:tab w:val="left" w:pos="851"/>
        <w:tab w:val="left" w:pos="1134"/>
      </w:tabs>
      <w:autoSpaceDE w:val="0"/>
      <w:autoSpaceDN w:val="0"/>
      <w:adjustRightInd w:val="0"/>
      <w:spacing w:after="120"/>
    </w:pPr>
    <w:rPr>
      <w:b/>
      <w:bCs/>
      <w:sz w:val="32"/>
      <w:szCs w:val="32"/>
      <w:lang w:val="en-US" w:eastAsia="en-US"/>
    </w:rPr>
  </w:style>
  <w:style w:type="paragraph" w:customStyle="1" w:styleId="Nummerierung">
    <w:name w:val="Nummerierung"/>
    <w:basedOn w:val="Puntoelenco"/>
    <w:rsid w:val="00F63B56"/>
    <w:pPr>
      <w:numPr>
        <w:numId w:val="0"/>
      </w:numPr>
      <w:tabs>
        <w:tab w:val="num" w:pos="360"/>
      </w:tabs>
      <w:ind w:left="284" w:hanging="284"/>
    </w:pPr>
  </w:style>
  <w:style w:type="paragraph" w:customStyle="1" w:styleId="Abbildung">
    <w:name w:val="Abbildung"/>
    <w:rsid w:val="007C2148"/>
    <w:pPr>
      <w:widowControl w:val="0"/>
      <w:tabs>
        <w:tab w:val="left" w:pos="284"/>
        <w:tab w:val="left" w:pos="567"/>
        <w:tab w:val="left" w:pos="851"/>
        <w:tab w:val="left" w:pos="1134"/>
      </w:tabs>
      <w:autoSpaceDE w:val="0"/>
      <w:autoSpaceDN w:val="0"/>
      <w:adjustRightInd w:val="0"/>
      <w:spacing w:before="360"/>
      <w:jc w:val="center"/>
    </w:pPr>
    <w:rPr>
      <w:sz w:val="22"/>
      <w:szCs w:val="22"/>
      <w:lang w:val="en-US" w:eastAsia="en-US"/>
    </w:rPr>
  </w:style>
  <w:style w:type="character" w:customStyle="1" w:styleId="SSBookmark">
    <w:name w:val="SSBookmark"/>
    <w:rsid w:val="007C2148"/>
    <w:rPr>
      <w:rFonts w:ascii="Lucida Sans" w:hAnsi="Lucida Sans" w:cs="Lucida Sans"/>
      <w:b/>
      <w:bCs/>
      <w:i/>
      <w:iCs/>
      <w:sz w:val="16"/>
      <w:szCs w:val="16"/>
    </w:rPr>
  </w:style>
  <w:style w:type="paragraph" w:customStyle="1" w:styleId="Style5">
    <w:name w:val="Style5"/>
    <w:rsid w:val="00A4751F"/>
    <w:pPr>
      <w:widowControl w:val="0"/>
      <w:autoSpaceDE w:val="0"/>
      <w:autoSpaceDN w:val="0"/>
      <w:adjustRightInd w:val="0"/>
    </w:pPr>
    <w:rPr>
      <w:rFonts w:ascii="Arial" w:hAnsi="Arial" w:cs="Arial"/>
      <w:sz w:val="24"/>
      <w:szCs w:val="24"/>
      <w:lang w:val="en-US" w:eastAsia="en-US"/>
    </w:rPr>
  </w:style>
  <w:style w:type="paragraph" w:customStyle="1" w:styleId="Style4">
    <w:name w:val="Style4"/>
    <w:rsid w:val="00A4751F"/>
    <w:pPr>
      <w:widowControl w:val="0"/>
      <w:autoSpaceDE w:val="0"/>
      <w:autoSpaceDN w:val="0"/>
      <w:adjustRightInd w:val="0"/>
    </w:pPr>
    <w:rPr>
      <w:rFonts w:ascii="Arial" w:hAnsi="Arial" w:cs="Arial"/>
      <w:sz w:val="24"/>
      <w:szCs w:val="24"/>
      <w:u w:color="000000"/>
      <w:lang w:val="en-US" w:eastAsia="en-US"/>
    </w:rPr>
  </w:style>
  <w:style w:type="paragraph" w:customStyle="1" w:styleId="head1">
    <w:name w:val="head1"/>
    <w:basedOn w:val="Titolo1"/>
    <w:rsid w:val="008159F1"/>
  </w:style>
  <w:style w:type="paragraph" w:customStyle="1" w:styleId="head2">
    <w:name w:val="head2"/>
    <w:basedOn w:val="Titolo2"/>
    <w:next w:val="Normale"/>
    <w:rsid w:val="008159F1"/>
  </w:style>
  <w:style w:type="paragraph" w:customStyle="1" w:styleId="head3">
    <w:name w:val="head3"/>
    <w:basedOn w:val="Titolo3"/>
    <w:next w:val="Normale"/>
    <w:rsid w:val="008159F1"/>
  </w:style>
  <w:style w:type="paragraph" w:customStyle="1" w:styleId="head4">
    <w:name w:val="head4"/>
    <w:basedOn w:val="Titolo4"/>
    <w:next w:val="Normale"/>
    <w:rsid w:val="008159F1"/>
    <w:rPr>
      <w:lang w:val="en-IE"/>
    </w:rPr>
  </w:style>
  <w:style w:type="paragraph" w:customStyle="1" w:styleId="head5">
    <w:name w:val="head5"/>
    <w:basedOn w:val="Titolo5"/>
    <w:next w:val="Normale"/>
    <w:rsid w:val="008159F1"/>
    <w:rPr>
      <w:u w:color="000000"/>
    </w:rPr>
  </w:style>
  <w:style w:type="paragraph" w:customStyle="1" w:styleId="Stil">
    <w:name w:val="Stil"/>
    <w:rsid w:val="00CD1103"/>
    <w:pPr>
      <w:widowControl w:val="0"/>
      <w:autoSpaceDE w:val="0"/>
      <w:autoSpaceDN w:val="0"/>
      <w:adjustRightInd w:val="0"/>
    </w:pPr>
    <w:rPr>
      <w:rFonts w:ascii="Arial" w:eastAsia="MS Mincho" w:hAnsi="Arial"/>
      <w:sz w:val="24"/>
      <w:szCs w:val="24"/>
      <w:u w:color="000000"/>
      <w:lang w:val="en-US" w:eastAsia="ja-JP"/>
    </w:rPr>
  </w:style>
  <w:style w:type="character" w:customStyle="1" w:styleId="moz-txt-tag">
    <w:name w:val="moz-txt-tag"/>
    <w:basedOn w:val="Carpredefinitoparagrafo"/>
    <w:rsid w:val="00B63A3D"/>
  </w:style>
  <w:style w:type="character" w:customStyle="1" w:styleId="Instruction">
    <w:name w:val="Instruction"/>
    <w:rsid w:val="003F5C2E"/>
    <w:rPr>
      <w:i/>
      <w:iCs/>
      <w:color w:val="008000"/>
    </w:rPr>
  </w:style>
  <w:style w:type="character" w:customStyle="1" w:styleId="il">
    <w:name w:val="il"/>
    <w:basedOn w:val="Carpredefinitoparagrafo"/>
    <w:rsid w:val="00056321"/>
  </w:style>
  <w:style w:type="paragraph" w:customStyle="1" w:styleId="Dash">
    <w:name w:val="Dash"/>
    <w:basedOn w:val="Normale"/>
    <w:rsid w:val="009F4BFE"/>
    <w:pPr>
      <w:tabs>
        <w:tab w:val="num" w:pos="567"/>
      </w:tabs>
      <w:autoSpaceDE w:val="0"/>
      <w:autoSpaceDN w:val="0"/>
      <w:adjustRightInd w:val="0"/>
      <w:ind w:left="567" w:hanging="283"/>
      <w:jc w:val="left"/>
    </w:pPr>
    <w:rPr>
      <w:rFonts w:eastAsia="Arial Unicode MS" w:cs="Arial"/>
    </w:rPr>
  </w:style>
  <w:style w:type="paragraph" w:customStyle="1" w:styleId="Requirementfurtherparagraph">
    <w:name w:val="Requirement further paragraph"/>
    <w:basedOn w:val="Requirement"/>
    <w:rsid w:val="00AA02FC"/>
    <w:pPr>
      <w:numPr>
        <w:numId w:val="0"/>
      </w:numPr>
      <w:ind w:left="1922" w:hanging="1809"/>
    </w:pPr>
  </w:style>
  <w:style w:type="character" w:customStyle="1" w:styleId="StyleRequirementRed">
    <w:name w:val="Style Requirement + Red"/>
    <w:rsid w:val="008A3436"/>
    <w:rPr>
      <w:color w:val="FF0000"/>
    </w:rPr>
  </w:style>
  <w:style w:type="paragraph" w:customStyle="1" w:styleId="Recommendationfurtherparagraph">
    <w:name w:val="Recommendation further paragraph"/>
    <w:basedOn w:val="Recommendation"/>
    <w:link w:val="RecommendationfurtherparagraphChar"/>
    <w:rsid w:val="00525B70"/>
    <w:pPr>
      <w:numPr>
        <w:numId w:val="0"/>
      </w:numPr>
      <w:ind w:left="2041" w:hanging="1928"/>
    </w:pPr>
    <w:rPr>
      <w:rFonts w:eastAsia="Arial" w:cs="Arial"/>
    </w:rPr>
  </w:style>
  <w:style w:type="character" w:customStyle="1" w:styleId="RecommendationfurtherparagraphChar">
    <w:name w:val="Recommendation further paragraph Char"/>
    <w:link w:val="Recommendationfurtherparagraph"/>
    <w:rsid w:val="00525B70"/>
    <w:rPr>
      <w:rFonts w:ascii="Arial" w:eastAsia="Arial" w:hAnsi="Arial" w:cs="Arial"/>
      <w:lang w:val="en-GB" w:eastAsia="it-IT" w:bidi="ar-SA"/>
    </w:rPr>
  </w:style>
  <w:style w:type="character" w:customStyle="1" w:styleId="StyleRecommendationItalic">
    <w:name w:val="Style Recommendation + Italic"/>
    <w:rsid w:val="007142D4"/>
    <w:rPr>
      <w:i/>
    </w:rPr>
  </w:style>
  <w:style w:type="character" w:customStyle="1" w:styleId="StyleRecommendationRed">
    <w:name w:val="Style Recommendation + Red"/>
    <w:rsid w:val="007142D4"/>
    <w:rPr>
      <w:color w:val="FF0000"/>
    </w:rPr>
  </w:style>
  <w:style w:type="character" w:customStyle="1" w:styleId="StyleHeading1h1clauseH11ItalicGreen">
    <w:name w:val="Style Heading 1h1clauseH1ü1 + Italic Green"/>
    <w:rsid w:val="00DD47E6"/>
    <w:rPr>
      <w:color w:val="FF0000"/>
    </w:rPr>
  </w:style>
  <w:style w:type="character" w:customStyle="1" w:styleId="StyleHeading1h1clauseH11ItalicGreen1">
    <w:name w:val="Style Heading 1h1clauseH1ü1 + Italic Green1"/>
    <w:rsid w:val="00DD47E6"/>
    <w:rPr>
      <w:color w:val="FF0000"/>
    </w:rPr>
  </w:style>
  <w:style w:type="paragraph" w:customStyle="1" w:styleId="Heading1-nonumbering">
    <w:name w:val="Heading 1 - no numbering"/>
    <w:basedOn w:val="Titolo1"/>
    <w:rsid w:val="00DD47E6"/>
    <w:pPr>
      <w:numPr>
        <w:numId w:val="0"/>
      </w:numPr>
    </w:pPr>
    <w:rPr>
      <w:bCs w:val="0"/>
    </w:rPr>
  </w:style>
  <w:style w:type="character" w:customStyle="1" w:styleId="StyleHeading2chapterHeading2h2sub-clause2H22H21l2Headi">
    <w:name w:val="Style Heading 2chapterHeading 2h2sub-clause 2H2ü2H21l2Headi..."/>
    <w:basedOn w:val="Carpredefinitoparagrafo"/>
    <w:rsid w:val="00DD47E6"/>
  </w:style>
  <w:style w:type="character" w:customStyle="1" w:styleId="StyleHeading3H3Subparagraafh3sub-clause3hd33Red">
    <w:name w:val="Style Heading 3H3Subparagraafh3sub-clause 3hd3ü3 + Red"/>
    <w:rsid w:val="00DD47E6"/>
    <w:rPr>
      <w:lang w:eastAsia="fr-FR"/>
    </w:rPr>
  </w:style>
  <w:style w:type="character" w:customStyle="1" w:styleId="StyleHeading4h4sub-clause4H4heading4Blocklevel4GS4ASS">
    <w:name w:val="Style Heading 4h4sub-clause 4H4heading 4Blocklevel 4GS_4ASS..."/>
    <w:rsid w:val="00DD47E6"/>
    <w:rPr>
      <w:lang w:eastAsia="fr-FR"/>
    </w:rPr>
  </w:style>
  <w:style w:type="character" w:customStyle="1" w:styleId="StyleHeading4h4sub-clause4H4heading4Blocklevel4GS4ASS1">
    <w:name w:val="Style Heading 4h4sub-clause 4H4heading 4Blocklevel 4GS_4ASS...1"/>
    <w:basedOn w:val="Carpredefinitoparagrafo"/>
    <w:rsid w:val="00DD47E6"/>
  </w:style>
  <w:style w:type="character" w:customStyle="1" w:styleId="StyleHeading5H5Red">
    <w:name w:val="Style Heading 5H5 + Red"/>
    <w:basedOn w:val="Carpredefinitoparagrafo"/>
    <w:rsid w:val="00DD47E6"/>
  </w:style>
  <w:style w:type="character" w:customStyle="1" w:styleId="StyleHeading5H5Red1">
    <w:name w:val="Style Heading 5H5 + Red1"/>
    <w:basedOn w:val="Carpredefinitoparagrafo"/>
    <w:rsid w:val="00DD47E6"/>
  </w:style>
  <w:style w:type="character" w:customStyle="1" w:styleId="RequirementCarcter">
    <w:name w:val="Requirement Carácter"/>
    <w:rsid w:val="00D729F5"/>
    <w:rPr>
      <w:rFonts w:ascii="Arial" w:hAnsi="Arial"/>
      <w:lang w:val="en-GB" w:eastAsia="it-IT" w:bidi="ar-SA"/>
    </w:rPr>
  </w:style>
  <w:style w:type="paragraph" w:customStyle="1" w:styleId="RequirementChar">
    <w:name w:val="Requirement Char"/>
    <w:basedOn w:val="Normale"/>
    <w:link w:val="RequirementCharChar"/>
    <w:rsid w:val="00685E35"/>
    <w:pPr>
      <w:keepNext/>
      <w:pBdr>
        <w:top w:val="thinThickLargeGap" w:sz="8" w:space="1" w:color="auto" w:shadow="1"/>
        <w:left w:val="thinThickLargeGap" w:sz="8" w:space="4" w:color="auto" w:shadow="1"/>
        <w:bottom w:val="thinThickLargeGap" w:sz="8" w:space="1" w:color="auto" w:shadow="1"/>
        <w:right w:val="thinThickLargeGap" w:sz="8" w:space="4" w:color="auto" w:shadow="1"/>
      </w:pBdr>
      <w:tabs>
        <w:tab w:val="left" w:pos="1810"/>
        <w:tab w:val="num" w:pos="2520"/>
      </w:tabs>
      <w:ind w:left="1814" w:hanging="1814"/>
    </w:pPr>
  </w:style>
  <w:style w:type="character" w:customStyle="1" w:styleId="RequirementCharChar">
    <w:name w:val="Requirement Char Char"/>
    <w:link w:val="RequirementChar"/>
    <w:rsid w:val="00685E35"/>
    <w:rPr>
      <w:rFonts w:ascii="Arial" w:hAnsi="Arial"/>
      <w:lang w:val="en-GB" w:eastAsia="it-IT" w:bidi="ar-SA"/>
    </w:rPr>
  </w:style>
  <w:style w:type="paragraph" w:customStyle="1" w:styleId="DSRequirement">
    <w:name w:val="DS Requirement"/>
    <w:basedOn w:val="Normale"/>
    <w:link w:val="DSRequirementChar"/>
    <w:rsid w:val="00892663"/>
    <w:pPr>
      <w:numPr>
        <w:numId w:val="5"/>
      </w:numPr>
      <w:pBdr>
        <w:top w:val="outset" w:sz="6" w:space="1" w:color="auto" w:shadow="1"/>
        <w:left w:val="outset" w:sz="6" w:space="4" w:color="auto" w:shadow="1"/>
        <w:bottom w:val="outset" w:sz="6" w:space="1" w:color="auto" w:shadow="1"/>
        <w:right w:val="outset" w:sz="6" w:space="4" w:color="auto" w:shadow="1"/>
      </w:pBdr>
      <w:tabs>
        <w:tab w:val="clear" w:pos="284"/>
        <w:tab w:val="clear" w:pos="567"/>
        <w:tab w:val="clear" w:pos="851"/>
        <w:tab w:val="clear" w:pos="1134"/>
        <w:tab w:val="left" w:pos="2041"/>
      </w:tabs>
      <w:ind w:right="113"/>
    </w:pPr>
    <w:rPr>
      <w:rFonts w:eastAsia="Times New Roman"/>
      <w:lang w:val="en-US" w:eastAsia="it-IT"/>
    </w:rPr>
  </w:style>
  <w:style w:type="character" w:customStyle="1" w:styleId="DSRequirementChar">
    <w:name w:val="DS Requirement Char"/>
    <w:link w:val="DSRequirement"/>
    <w:rsid w:val="00892663"/>
    <w:rPr>
      <w:rFonts w:ascii="Arial" w:hAnsi="Arial"/>
      <w:lang w:val="en-US" w:eastAsia="it-IT"/>
    </w:rPr>
  </w:style>
  <w:style w:type="paragraph" w:customStyle="1" w:styleId="StyleStyleRequirementPatternClearGray-15PatternClea">
    <w:name w:val="Style Style Requirement + Pattern: Clear (Gray-15%) + Pattern: Clea..."/>
    <w:basedOn w:val="Normale"/>
    <w:rsid w:val="00B805A0"/>
    <w:pPr>
      <w:keepNext/>
      <w:pBdr>
        <w:top w:val="thinThickLargeGap" w:sz="8" w:space="1" w:color="auto" w:shadow="1"/>
        <w:left w:val="thinThickLargeGap" w:sz="8" w:space="4" w:color="auto" w:shadow="1"/>
        <w:bottom w:val="thinThickLargeGap" w:sz="8" w:space="1" w:color="auto" w:shadow="1"/>
        <w:right w:val="thinThickLargeGap" w:sz="8" w:space="4" w:color="auto" w:shadow="1"/>
      </w:pBdr>
      <w:shd w:val="clear" w:color="auto" w:fill="E6E6E6"/>
      <w:tabs>
        <w:tab w:val="num" w:pos="705"/>
        <w:tab w:val="left" w:pos="1701"/>
      </w:tabs>
      <w:ind w:left="1701" w:right="113" w:hanging="1588"/>
    </w:pPr>
  </w:style>
  <w:style w:type="character" w:customStyle="1" w:styleId="RequirementZnak">
    <w:name w:val="Requirement Znak"/>
    <w:rsid w:val="004A3B99"/>
    <w:rPr>
      <w:rFonts w:ascii="Arial" w:hAnsi="Arial"/>
      <w:lang w:val="en-GB" w:eastAsia="it-IT" w:bidi="ar-SA"/>
    </w:rPr>
  </w:style>
  <w:style w:type="paragraph" w:customStyle="1" w:styleId="StyleRequirementPatternClearGray-10">
    <w:name w:val="Style Requirement + Pattern: Clear (Gray-10%)"/>
    <w:basedOn w:val="Requirement"/>
    <w:rsid w:val="004A3B99"/>
    <w:pPr>
      <w:numPr>
        <w:numId w:val="0"/>
      </w:numPr>
      <w:shd w:val="clear" w:color="auto" w:fill="E6E6E6"/>
      <w:tabs>
        <w:tab w:val="clear" w:pos="2041"/>
        <w:tab w:val="num" w:pos="705"/>
        <w:tab w:val="left" w:pos="1810"/>
      </w:tabs>
      <w:ind w:left="705" w:hanging="1701"/>
    </w:pPr>
  </w:style>
  <w:style w:type="paragraph" w:customStyle="1" w:styleId="StyleRequirementfurtherparagraphPatternClearGray-10">
    <w:name w:val="Style Requirement further paragraph + Pattern: Clear (Gray-10%)"/>
    <w:basedOn w:val="Requirementfurtherparagraph"/>
    <w:rsid w:val="004A3B99"/>
    <w:pPr>
      <w:shd w:val="clear" w:color="auto" w:fill="E6E6E6"/>
      <w:tabs>
        <w:tab w:val="clear" w:pos="2041"/>
        <w:tab w:val="left" w:pos="1810"/>
      </w:tabs>
      <w:ind w:left="1814" w:hanging="1701"/>
    </w:pPr>
  </w:style>
  <w:style w:type="character" w:customStyle="1" w:styleId="Heading3Char">
    <w:name w:val="Heading 3 Char"/>
    <w:aliases w:val="H3 Char1,Subparagraaf Char1,h3 Char1,sub-clause 3 Char1,hd3 Char1,Título 3 Car Char,Heading 3 Char1,ü3 Char1,Título 3 Car Char1"/>
    <w:uiPriority w:val="99"/>
    <w:rsid w:val="004A3B99"/>
    <w:rPr>
      <w:rFonts w:ascii="Arial" w:eastAsia="SimSun" w:hAnsi="Arial"/>
      <w:i/>
      <w:sz w:val="22"/>
      <w:lang w:val="en-GB" w:eastAsia="zh-CN" w:bidi="ar-SA"/>
    </w:rPr>
  </w:style>
  <w:style w:type="paragraph" w:customStyle="1" w:styleId="DSRequirement2ndpara">
    <w:name w:val="DS Requirement 2nd para"/>
    <w:basedOn w:val="DSRequirement"/>
    <w:rsid w:val="00A62E6D"/>
    <w:pPr>
      <w:numPr>
        <w:numId w:val="0"/>
      </w:numPr>
      <w:ind w:left="2041" w:hanging="2041"/>
    </w:pPr>
  </w:style>
  <w:style w:type="paragraph" w:customStyle="1" w:styleId="StyleDSRequirementPatternClearGray-10">
    <w:name w:val="Style DS Requirement + Pattern: Clear (Gray-10%)"/>
    <w:basedOn w:val="DSRequirement"/>
    <w:rsid w:val="00525B70"/>
    <w:pPr>
      <w:shd w:val="clear" w:color="auto" w:fill="E6E6E6"/>
    </w:pPr>
  </w:style>
  <w:style w:type="paragraph" w:customStyle="1" w:styleId="StyleDSRequirement2ndparaPatternClearGray-10">
    <w:name w:val="Style DS Requirement 2nd para + Pattern: Clear (Gray-10%)"/>
    <w:basedOn w:val="DSRequirement2ndpara"/>
    <w:rsid w:val="00525B70"/>
    <w:pPr>
      <w:shd w:val="clear" w:color="auto" w:fill="E6E6E6"/>
      <w:ind w:hanging="1928"/>
    </w:pPr>
  </w:style>
  <w:style w:type="paragraph" w:styleId="PreformattatoHTML">
    <w:name w:val="HTML Preformatted"/>
    <w:basedOn w:val="Normale"/>
    <w:rsid w:val="00645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en-US"/>
    </w:rPr>
  </w:style>
  <w:style w:type="paragraph" w:customStyle="1" w:styleId="StyleBoldLeftBefore3ptAfter3ptLinespacingAtle">
    <w:name w:val="Style Bold Left Before:  3 pt After:  3 pt Line spacing:  At le..."/>
    <w:basedOn w:val="Normale"/>
    <w:rsid w:val="00932C0C"/>
    <w:pPr>
      <w:spacing w:before="60" w:after="60" w:line="360" w:lineRule="atLeast"/>
      <w:jc w:val="left"/>
    </w:pPr>
    <w:rPr>
      <w:b/>
      <w:bCs/>
    </w:rPr>
  </w:style>
  <w:style w:type="paragraph" w:customStyle="1" w:styleId="StyleCourierNew8ptLeftBefore12pt">
    <w:name w:val="Style Courier New 8 pt Left Before:  12 pt"/>
    <w:basedOn w:val="Normale"/>
    <w:rsid w:val="00932C0C"/>
    <w:pPr>
      <w:jc w:val="left"/>
    </w:pPr>
    <w:rPr>
      <w:rFonts w:ascii="Courier New" w:hAnsi="Courier New"/>
      <w:sz w:val="16"/>
    </w:rPr>
  </w:style>
  <w:style w:type="paragraph" w:customStyle="1" w:styleId="DocumentTitle">
    <w:name w:val="Document Title"/>
    <w:basedOn w:val="Normale"/>
    <w:next w:val="Normale"/>
    <w:rsid w:val="00F63B56"/>
    <w:pPr>
      <w:suppressAutoHyphens/>
      <w:spacing w:after="120"/>
      <w:jc w:val="left"/>
    </w:pPr>
    <w:rPr>
      <w:b/>
      <w:sz w:val="32"/>
    </w:rPr>
  </w:style>
  <w:style w:type="paragraph" w:customStyle="1" w:styleId="Figure">
    <w:name w:val="Figure"/>
    <w:basedOn w:val="Normale"/>
    <w:next w:val="Normale"/>
    <w:rsid w:val="00F63B56"/>
    <w:pPr>
      <w:spacing w:before="360"/>
      <w:jc w:val="center"/>
    </w:pPr>
  </w:style>
  <w:style w:type="paragraph" w:customStyle="1" w:styleId="Figureleft">
    <w:name w:val="Figure left"/>
    <w:basedOn w:val="Normale"/>
    <w:rsid w:val="00F63B56"/>
    <w:pPr>
      <w:framePr w:w="9710" w:h="4146" w:hSpace="180" w:wrap="around" w:vAnchor="text" w:hAnchor="page" w:x="1166" w:y="1870"/>
      <w:spacing w:before="240"/>
      <w:ind w:right="170"/>
      <w:jc w:val="left"/>
    </w:pPr>
  </w:style>
  <w:style w:type="paragraph" w:customStyle="1" w:styleId="Figureright">
    <w:name w:val="Figure right"/>
    <w:basedOn w:val="Normale"/>
    <w:rsid w:val="00F63B56"/>
    <w:pPr>
      <w:framePr w:w="9710" w:h="4146" w:hSpace="180" w:wrap="around" w:vAnchor="text" w:hAnchor="page" w:x="1166" w:y="1870"/>
      <w:spacing w:before="240"/>
      <w:ind w:right="170"/>
      <w:jc w:val="right"/>
    </w:pPr>
  </w:style>
  <w:style w:type="paragraph" w:customStyle="1" w:styleId="Figurecaption">
    <w:name w:val="Figure caption"/>
    <w:basedOn w:val="Didascalia"/>
    <w:rsid w:val="00F63B56"/>
    <w:pPr>
      <w:spacing w:after="240"/>
    </w:pPr>
  </w:style>
  <w:style w:type="paragraph" w:customStyle="1" w:styleId="Tablecaption">
    <w:name w:val="Table caption"/>
    <w:basedOn w:val="Didascalia"/>
    <w:rsid w:val="00F63B56"/>
    <w:pPr>
      <w:spacing w:before="240"/>
    </w:pPr>
  </w:style>
  <w:style w:type="paragraph" w:customStyle="1" w:styleId="Tabletext">
    <w:name w:val="Table text"/>
    <w:basedOn w:val="Normale"/>
    <w:rsid w:val="00F63B56"/>
    <w:pPr>
      <w:spacing w:before="60"/>
    </w:pPr>
  </w:style>
  <w:style w:type="paragraph" w:styleId="Paragrafoelenco">
    <w:name w:val="List Paragraph"/>
    <w:basedOn w:val="Normale"/>
    <w:qFormat/>
    <w:rsid w:val="006C5575"/>
    <w:pPr>
      <w:tabs>
        <w:tab w:val="clear" w:pos="284"/>
        <w:tab w:val="clear" w:pos="567"/>
        <w:tab w:val="clear" w:pos="851"/>
        <w:tab w:val="clear" w:pos="1134"/>
      </w:tabs>
      <w:ind w:left="720"/>
      <w:jc w:val="left"/>
    </w:pPr>
    <w:rPr>
      <w:rFonts w:ascii="Calibri" w:eastAsia="Calibri" w:hAnsi="Calibri"/>
      <w:szCs w:val="22"/>
      <w:lang w:eastAsia="en-GB"/>
    </w:rPr>
  </w:style>
  <w:style w:type="character" w:customStyle="1" w:styleId="Titolo5Carattere">
    <w:name w:val="Titolo 5 Carattere"/>
    <w:aliases w:val="H5 Carattere"/>
    <w:link w:val="Titolo5"/>
    <w:rsid w:val="006C5575"/>
    <w:rPr>
      <w:rFonts w:ascii="Arial" w:eastAsia="SimSun" w:hAnsi="Arial"/>
      <w:i/>
      <w:lang w:eastAsia="zh-CN"/>
    </w:rPr>
  </w:style>
  <w:style w:type="paragraph" w:customStyle="1" w:styleId="BodyBullit">
    <w:name w:val="Body Bullit"/>
    <w:basedOn w:val="Normale"/>
    <w:rsid w:val="006C5575"/>
    <w:pPr>
      <w:tabs>
        <w:tab w:val="clear" w:pos="284"/>
        <w:tab w:val="clear" w:pos="567"/>
        <w:tab w:val="clear" w:pos="851"/>
        <w:tab w:val="clear" w:pos="1134"/>
        <w:tab w:val="num" w:pos="360"/>
      </w:tabs>
      <w:ind w:left="360" w:hanging="360"/>
    </w:pPr>
    <w:rPr>
      <w:rFonts w:eastAsia="Times New Roman"/>
      <w:lang w:eastAsia="it-IT"/>
    </w:rPr>
  </w:style>
  <w:style w:type="character" w:customStyle="1" w:styleId="SoggettocommentoCarattere">
    <w:name w:val="Soggetto commento Carattere"/>
    <w:aliases w:val=" Car Carattere"/>
    <w:link w:val="Soggettocommento"/>
    <w:rsid w:val="00211980"/>
    <w:rPr>
      <w:rFonts w:ascii="Arial" w:eastAsia="SimSun" w:hAnsi="Arial"/>
      <w:b/>
      <w:bCs/>
      <w:lang w:val="en-GB" w:eastAsia="zh-CN" w:bidi="ar-SA"/>
    </w:rPr>
  </w:style>
  <w:style w:type="paragraph" w:customStyle="1" w:styleId="ListDash">
    <w:name w:val="List Dash"/>
    <w:basedOn w:val="Normale"/>
    <w:rsid w:val="001862F7"/>
    <w:pPr>
      <w:tabs>
        <w:tab w:val="clear" w:pos="284"/>
        <w:tab w:val="clear" w:pos="567"/>
        <w:tab w:val="clear" w:pos="851"/>
        <w:tab w:val="clear" w:pos="1134"/>
        <w:tab w:val="num" w:pos="283"/>
      </w:tabs>
      <w:snapToGrid w:val="0"/>
      <w:spacing w:before="120" w:after="120"/>
      <w:ind w:left="283" w:hanging="283"/>
    </w:pPr>
    <w:rPr>
      <w:rFonts w:ascii="Times New Roman" w:eastAsia="Times New Roman" w:hAnsi="Times New Roman"/>
      <w:szCs w:val="24"/>
      <w:lang w:eastAsia="de-DE"/>
    </w:rPr>
  </w:style>
  <w:style w:type="character" w:customStyle="1" w:styleId="Titolo6Carattere">
    <w:name w:val="Titolo 6 Carattere"/>
    <w:aliases w:val="H6 Carattere"/>
    <w:link w:val="Titolo6"/>
    <w:rsid w:val="001862F7"/>
    <w:rPr>
      <w:rFonts w:ascii="Arial" w:hAnsi="Arial"/>
      <w:bCs/>
      <w:i/>
      <w:lang w:eastAsia="it-IT"/>
    </w:rPr>
  </w:style>
  <w:style w:type="character" w:customStyle="1" w:styleId="PidipaginaCarattere">
    <w:name w:val="Piè di pagina Carattere"/>
    <w:link w:val="Pidipagina"/>
    <w:rsid w:val="001862F7"/>
    <w:rPr>
      <w:rFonts w:ascii="Arial" w:eastAsia="SimSun" w:hAnsi="Arial"/>
      <w:lang w:eastAsia="zh-CN"/>
    </w:rPr>
  </w:style>
  <w:style w:type="character" w:customStyle="1" w:styleId="TestofumettoCarattere">
    <w:name w:val="Testo fumetto Carattere"/>
    <w:link w:val="Testofumetto"/>
    <w:rsid w:val="001862F7"/>
    <w:rPr>
      <w:rFonts w:ascii="Tahoma" w:eastAsia="SimSun" w:hAnsi="Tahoma" w:cs="Tahoma"/>
      <w:sz w:val="16"/>
      <w:szCs w:val="16"/>
      <w:lang w:val="en-GB" w:eastAsia="zh-CN" w:bidi="ar-SA"/>
    </w:rPr>
  </w:style>
  <w:style w:type="character" w:customStyle="1" w:styleId="TestocommentoCarattere">
    <w:name w:val="Testo commento Carattere"/>
    <w:aliases w:val=" Char Carattere,Char Carattere"/>
    <w:link w:val="Testocommento"/>
    <w:rsid w:val="001862F7"/>
    <w:rPr>
      <w:rFonts w:ascii="Arial" w:eastAsia="SimSun" w:hAnsi="Arial"/>
      <w:lang w:val="en-GB" w:eastAsia="zh-CN" w:bidi="ar-SA"/>
    </w:rPr>
  </w:style>
  <w:style w:type="paragraph" w:customStyle="1" w:styleId="Ballontekst1">
    <w:name w:val="Ballontekst1"/>
    <w:basedOn w:val="Normale"/>
    <w:semiHidden/>
    <w:rsid w:val="001862F7"/>
    <w:pPr>
      <w:tabs>
        <w:tab w:val="clear" w:pos="284"/>
        <w:tab w:val="clear" w:pos="567"/>
        <w:tab w:val="clear" w:pos="851"/>
        <w:tab w:val="clear" w:pos="1134"/>
      </w:tabs>
    </w:pPr>
    <w:rPr>
      <w:rFonts w:ascii="Tahoma" w:eastAsia="Times New Roman" w:hAnsi="Tahoma" w:cs="Tahoma"/>
      <w:sz w:val="16"/>
      <w:szCs w:val="16"/>
      <w:lang w:eastAsia="it-IT"/>
    </w:rPr>
  </w:style>
  <w:style w:type="paragraph" w:customStyle="1" w:styleId="Textedebulles1">
    <w:name w:val="Texte de bulles1"/>
    <w:basedOn w:val="Normale"/>
    <w:semiHidden/>
    <w:rsid w:val="001862F7"/>
    <w:pPr>
      <w:tabs>
        <w:tab w:val="clear" w:pos="284"/>
        <w:tab w:val="clear" w:pos="567"/>
        <w:tab w:val="clear" w:pos="851"/>
        <w:tab w:val="clear" w:pos="1134"/>
      </w:tabs>
      <w:jc w:val="left"/>
    </w:pPr>
    <w:rPr>
      <w:rFonts w:ascii="Tahoma" w:eastAsia="Times New Roman" w:hAnsi="Tahoma" w:cs="Tahoma"/>
      <w:sz w:val="16"/>
      <w:szCs w:val="16"/>
      <w:lang w:eastAsia="de-DE"/>
    </w:rPr>
  </w:style>
  <w:style w:type="paragraph" w:customStyle="1" w:styleId="CommentSubject2">
    <w:name w:val="Comment Subject2"/>
    <w:basedOn w:val="Testocommento"/>
    <w:next w:val="Testocommento"/>
    <w:semiHidden/>
    <w:rsid w:val="001862F7"/>
    <w:pPr>
      <w:tabs>
        <w:tab w:val="clear" w:pos="284"/>
        <w:tab w:val="clear" w:pos="567"/>
        <w:tab w:val="clear" w:pos="851"/>
        <w:tab w:val="clear" w:pos="1134"/>
      </w:tabs>
    </w:pPr>
    <w:rPr>
      <w:rFonts w:eastAsia="Times New Roman"/>
      <w:b/>
      <w:bCs/>
      <w:lang w:eastAsia="it-IT"/>
    </w:rPr>
  </w:style>
  <w:style w:type="paragraph" w:customStyle="1" w:styleId="Listenabsatz">
    <w:name w:val="Listenabsatz"/>
    <w:basedOn w:val="Normale"/>
    <w:qFormat/>
    <w:rsid w:val="001862F7"/>
    <w:pPr>
      <w:tabs>
        <w:tab w:val="clear" w:pos="284"/>
        <w:tab w:val="clear" w:pos="567"/>
        <w:tab w:val="clear" w:pos="851"/>
        <w:tab w:val="clear" w:pos="1134"/>
      </w:tabs>
      <w:ind w:left="720"/>
      <w:jc w:val="left"/>
    </w:pPr>
    <w:rPr>
      <w:rFonts w:ascii="Calibri" w:eastAsia="Calibri" w:hAnsi="Calibri"/>
      <w:sz w:val="22"/>
      <w:szCs w:val="22"/>
      <w:lang w:eastAsia="en-GB"/>
    </w:rPr>
  </w:style>
  <w:style w:type="paragraph" w:customStyle="1" w:styleId="Prrafodelista">
    <w:name w:val="Párrafo de lista"/>
    <w:basedOn w:val="Normale"/>
    <w:qFormat/>
    <w:rsid w:val="001862F7"/>
    <w:pPr>
      <w:tabs>
        <w:tab w:val="clear" w:pos="284"/>
        <w:tab w:val="clear" w:pos="567"/>
        <w:tab w:val="clear" w:pos="851"/>
        <w:tab w:val="clear" w:pos="1134"/>
      </w:tabs>
      <w:spacing w:after="200" w:line="276" w:lineRule="auto"/>
      <w:ind w:left="720"/>
      <w:contextualSpacing/>
    </w:pPr>
    <w:rPr>
      <w:rFonts w:ascii="Calibri" w:eastAsia="Calibri" w:hAnsi="Calibri"/>
      <w:sz w:val="22"/>
      <w:szCs w:val="22"/>
      <w:lang w:eastAsia="en-US"/>
    </w:rPr>
  </w:style>
  <w:style w:type="paragraph" w:customStyle="1" w:styleId="Inhaltsverzeichnisberschrift">
    <w:name w:val="Inhaltsverzeichnisüberschrift"/>
    <w:basedOn w:val="Titolo1"/>
    <w:next w:val="Normale"/>
    <w:qFormat/>
    <w:rsid w:val="001862F7"/>
    <w:pPr>
      <w:keepLines/>
      <w:numPr>
        <w:numId w:val="0"/>
      </w:numPr>
      <w:spacing w:line="276" w:lineRule="auto"/>
      <w:outlineLvl w:val="9"/>
    </w:pPr>
    <w:rPr>
      <w:rFonts w:ascii="Cambria" w:eastAsia="Times New Roman" w:hAnsi="Cambria"/>
      <w:color w:val="365F91"/>
      <w:kern w:val="0"/>
      <w:sz w:val="28"/>
      <w:lang w:val="en-US" w:eastAsia="en-US"/>
    </w:rPr>
  </w:style>
  <w:style w:type="paragraph" w:customStyle="1" w:styleId="Ballontekst2">
    <w:name w:val="Ballontekst2"/>
    <w:basedOn w:val="Normale"/>
    <w:semiHidden/>
    <w:rsid w:val="001862F7"/>
    <w:pPr>
      <w:tabs>
        <w:tab w:val="clear" w:pos="284"/>
        <w:tab w:val="clear" w:pos="567"/>
        <w:tab w:val="clear" w:pos="851"/>
        <w:tab w:val="clear" w:pos="1134"/>
      </w:tabs>
    </w:pPr>
    <w:rPr>
      <w:rFonts w:ascii="Tahoma" w:eastAsia="Times New Roman" w:hAnsi="Tahoma" w:cs="Tahoma"/>
      <w:sz w:val="16"/>
      <w:szCs w:val="16"/>
      <w:lang w:eastAsia="it-IT"/>
    </w:rPr>
  </w:style>
  <w:style w:type="paragraph" w:customStyle="1" w:styleId="ListParagraph1">
    <w:name w:val="List Paragraph1"/>
    <w:basedOn w:val="Normale"/>
    <w:qFormat/>
    <w:rsid w:val="001862F7"/>
    <w:pPr>
      <w:tabs>
        <w:tab w:val="clear" w:pos="284"/>
        <w:tab w:val="clear" w:pos="567"/>
        <w:tab w:val="clear" w:pos="851"/>
        <w:tab w:val="clear" w:pos="1134"/>
      </w:tabs>
      <w:ind w:left="720"/>
      <w:jc w:val="left"/>
    </w:pPr>
    <w:rPr>
      <w:rFonts w:ascii="Calibri" w:eastAsia="Calibri" w:hAnsi="Calibri"/>
      <w:sz w:val="22"/>
      <w:szCs w:val="22"/>
      <w:lang w:eastAsia="en-GB"/>
    </w:rPr>
  </w:style>
  <w:style w:type="paragraph" w:customStyle="1" w:styleId="Prliminairetitre">
    <w:name w:val="Préliminaire titre"/>
    <w:basedOn w:val="Normale"/>
    <w:next w:val="Normale"/>
    <w:rsid w:val="001862F7"/>
    <w:pPr>
      <w:tabs>
        <w:tab w:val="clear" w:pos="284"/>
        <w:tab w:val="clear" w:pos="567"/>
        <w:tab w:val="clear" w:pos="851"/>
        <w:tab w:val="clear" w:pos="1134"/>
      </w:tabs>
      <w:spacing w:before="360" w:after="360"/>
      <w:jc w:val="center"/>
    </w:pPr>
    <w:rPr>
      <w:rFonts w:ascii="Times New Roman" w:eastAsia="Times New Roman" w:hAnsi="Times New Roman"/>
      <w:b/>
      <w:szCs w:val="24"/>
      <w:lang w:eastAsia="de-DE"/>
    </w:rPr>
  </w:style>
  <w:style w:type="numbering" w:customStyle="1" w:styleId="StyleBulleted1">
    <w:name w:val="Style Bulleted1"/>
    <w:basedOn w:val="Nessunelenco"/>
    <w:rsid w:val="001862F7"/>
    <w:pPr>
      <w:numPr>
        <w:numId w:val="8"/>
      </w:numPr>
    </w:pPr>
  </w:style>
  <w:style w:type="character" w:customStyle="1" w:styleId="Titolo2Carattere">
    <w:name w:val="Titolo 2 Carattere"/>
    <w:aliases w:val="chapterHeading 2 Carattere,h2 Carattere,sub-clause 2 Carattere,H2 Carattere,ü2 Carattere,H21 Carattere,l2 Carattere,Heading 2 Char Carattere"/>
    <w:link w:val="Titolo2"/>
    <w:rsid w:val="008714AE"/>
    <w:rPr>
      <w:rFonts w:ascii="Arial" w:eastAsia="SimSun" w:hAnsi="Arial"/>
      <w:b/>
      <w:sz w:val="28"/>
      <w:szCs w:val="24"/>
      <w:lang w:eastAsia="zh-CN"/>
    </w:rPr>
  </w:style>
  <w:style w:type="paragraph" w:customStyle="1" w:styleId="Openissuefollowingparagraph">
    <w:name w:val="Open issue (following paragraph)"/>
    <w:basedOn w:val="Normale"/>
    <w:link w:val="OpenissuefollowingparagraphChar"/>
    <w:qFormat/>
    <w:rsid w:val="00892663"/>
    <w:pPr>
      <w:pBdr>
        <w:top w:val="single" w:sz="4" w:space="1" w:color="auto"/>
        <w:left w:val="single" w:sz="4" w:space="4" w:color="auto"/>
        <w:bottom w:val="single" w:sz="4" w:space="1" w:color="auto"/>
        <w:right w:val="single" w:sz="4" w:space="4" w:color="auto"/>
      </w:pBdr>
      <w:shd w:val="clear" w:color="auto" w:fill="FFCCCC"/>
      <w:tabs>
        <w:tab w:val="clear" w:pos="284"/>
        <w:tab w:val="clear" w:pos="567"/>
        <w:tab w:val="clear" w:pos="851"/>
        <w:tab w:val="clear" w:pos="1134"/>
        <w:tab w:val="left" w:pos="1418"/>
      </w:tabs>
    </w:pPr>
    <w:rPr>
      <w:lang w:val="en-US"/>
    </w:rPr>
  </w:style>
  <w:style w:type="character" w:customStyle="1" w:styleId="OpenissuefollowingparagraphChar">
    <w:name w:val="Open issue (following paragraph) Char"/>
    <w:link w:val="Openissuefollowingparagraph"/>
    <w:rsid w:val="00892663"/>
    <w:rPr>
      <w:rFonts w:ascii="Arial" w:eastAsia="SimSun" w:hAnsi="Arial"/>
      <w:shd w:val="clear" w:color="auto" w:fill="FFCCCC"/>
      <w:lang w:val="en-US" w:eastAsia="zh-CN"/>
    </w:rPr>
  </w:style>
  <w:style w:type="paragraph" w:customStyle="1" w:styleId="Openissue">
    <w:name w:val="Open issue"/>
    <w:basedOn w:val="Normale"/>
    <w:link w:val="OpenissueChar"/>
    <w:qFormat/>
    <w:rsid w:val="00892663"/>
    <w:pPr>
      <w:numPr>
        <w:numId w:val="11"/>
      </w:numPr>
      <w:pBdr>
        <w:top w:val="single" w:sz="4" w:space="1" w:color="auto"/>
        <w:left w:val="single" w:sz="4" w:space="4" w:color="auto"/>
        <w:bottom w:val="single" w:sz="4" w:space="1" w:color="auto"/>
        <w:right w:val="single" w:sz="4" w:space="4" w:color="auto"/>
      </w:pBdr>
      <w:shd w:val="clear" w:color="auto" w:fill="FFCCCC"/>
      <w:tabs>
        <w:tab w:val="clear" w:pos="284"/>
        <w:tab w:val="clear" w:pos="567"/>
        <w:tab w:val="clear" w:pos="851"/>
        <w:tab w:val="clear" w:pos="1134"/>
        <w:tab w:val="left" w:pos="1418"/>
      </w:tabs>
    </w:pPr>
    <w:rPr>
      <w:lang w:val="en-US"/>
    </w:rPr>
  </w:style>
  <w:style w:type="character" w:customStyle="1" w:styleId="OpenissueChar">
    <w:name w:val="Open issue Char"/>
    <w:link w:val="Openissue"/>
    <w:rsid w:val="00892663"/>
    <w:rPr>
      <w:rFonts w:ascii="Arial" w:eastAsia="SimSun" w:hAnsi="Arial"/>
      <w:shd w:val="clear" w:color="auto" w:fill="FFCCCC"/>
      <w:lang w:val="en-US" w:eastAsia="zh-CN"/>
    </w:rPr>
  </w:style>
  <w:style w:type="character" w:customStyle="1" w:styleId="RientrocorpodeltestoCarattere">
    <w:name w:val="Rientro corpo del testo Carattere"/>
    <w:link w:val="Rientrocorpodeltesto"/>
    <w:rsid w:val="00892663"/>
    <w:rPr>
      <w:rFonts w:ascii="Arial" w:eastAsia="SimSun" w:hAnsi="Arial"/>
      <w:lang w:eastAsia="zh-CN"/>
    </w:rPr>
  </w:style>
  <w:style w:type="paragraph" w:customStyle="1" w:styleId="Recommendationgrey">
    <w:name w:val="Recommendation grey"/>
    <w:basedOn w:val="Recommendation"/>
    <w:link w:val="RecommendationgreyChar"/>
    <w:qFormat/>
    <w:rsid w:val="00892663"/>
    <w:pPr>
      <w:shd w:val="clear" w:color="auto" w:fill="E6E6E6"/>
    </w:pPr>
  </w:style>
  <w:style w:type="character" w:customStyle="1" w:styleId="RecommendationgreyChar">
    <w:name w:val="Recommendation grey Char"/>
    <w:link w:val="Recommendationgrey"/>
    <w:rsid w:val="00892663"/>
    <w:rPr>
      <w:rFonts w:ascii="Arial" w:hAnsi="Arial"/>
      <w:shd w:val="clear" w:color="auto" w:fill="E6E6E6"/>
      <w:lang w:val="en-US" w:eastAsia="it-IT"/>
    </w:rPr>
  </w:style>
  <w:style w:type="paragraph" w:customStyle="1" w:styleId="Requirementgrey">
    <w:name w:val="Requirement grey"/>
    <w:basedOn w:val="Requirement"/>
    <w:link w:val="RequirementgreyChar"/>
    <w:qFormat/>
    <w:rsid w:val="00892663"/>
    <w:pPr>
      <w:numPr>
        <w:numId w:val="15"/>
      </w:numPr>
      <w:shd w:val="clear" w:color="auto" w:fill="E6E6E6"/>
      <w:ind w:left="2041" w:hanging="1928"/>
    </w:pPr>
  </w:style>
  <w:style w:type="paragraph" w:customStyle="1" w:styleId="TGRequirement">
    <w:name w:val="TG Requirement"/>
    <w:basedOn w:val="DSRequirement"/>
    <w:link w:val="TGRequirementChar"/>
    <w:qFormat/>
    <w:rsid w:val="00892663"/>
  </w:style>
  <w:style w:type="character" w:customStyle="1" w:styleId="RequirementgreyChar">
    <w:name w:val="Requirement grey Char"/>
    <w:link w:val="Requirementgrey"/>
    <w:rsid w:val="00234A44"/>
    <w:rPr>
      <w:rFonts w:ascii="Arial" w:hAnsi="Arial"/>
      <w:shd w:val="clear" w:color="auto" w:fill="E6E6E6"/>
      <w:lang w:val="en-US" w:eastAsia="it-IT"/>
    </w:rPr>
  </w:style>
  <w:style w:type="paragraph" w:customStyle="1" w:styleId="TGrequirement0">
    <w:name w:val="TG requirement"/>
    <w:basedOn w:val="DSRequirement"/>
    <w:link w:val="TGrequirementChar0"/>
    <w:qFormat/>
    <w:rsid w:val="00234A44"/>
  </w:style>
  <w:style w:type="character" w:customStyle="1" w:styleId="TGRequirementChar">
    <w:name w:val="TG Requirement Char"/>
    <w:link w:val="TGRequirement"/>
    <w:rsid w:val="00892663"/>
    <w:rPr>
      <w:rFonts w:ascii="Arial" w:hAnsi="Arial"/>
      <w:lang w:val="en-US" w:eastAsia="it-IT"/>
    </w:rPr>
  </w:style>
  <w:style w:type="character" w:customStyle="1" w:styleId="TGrequirementChar0">
    <w:name w:val="TG requirement Char"/>
    <w:link w:val="TGrequirement0"/>
    <w:rsid w:val="00234A44"/>
    <w:rPr>
      <w:rFonts w:ascii="Arial" w:hAnsi="Arial"/>
      <w:lang w:val="en-US" w:eastAsia="it-IT" w:bidi="ar-SA"/>
    </w:rPr>
  </w:style>
  <w:style w:type="paragraph" w:customStyle="1" w:styleId="TGRequirementgrey">
    <w:name w:val="TG Requirement grey"/>
    <w:basedOn w:val="DSRequirement"/>
    <w:qFormat/>
    <w:rsid w:val="00892663"/>
    <w:pPr>
      <w:shd w:val="clear" w:color="auto" w:fill="E6E6E6"/>
    </w:pPr>
  </w:style>
  <w:style w:type="paragraph" w:customStyle="1" w:styleId="TestNumberingStyle">
    <w:name w:val="TestNumberingStyle"/>
    <w:basedOn w:val="Normale"/>
    <w:link w:val="TestNumberingStyleChar"/>
    <w:qFormat/>
    <w:rsid w:val="002B4F2A"/>
    <w:pPr>
      <w:ind w:left="360" w:hanging="360"/>
    </w:pPr>
  </w:style>
  <w:style w:type="character" w:customStyle="1" w:styleId="TestNumberingStyleChar">
    <w:name w:val="TestNumberingStyle Char"/>
    <w:link w:val="TestNumberingStyle"/>
    <w:rsid w:val="002B4F2A"/>
    <w:rPr>
      <w:rFonts w:ascii="Arial" w:eastAsia="SimSun" w:hAnsi="Arial"/>
      <w:lang w:eastAsia="zh-CN"/>
    </w:rPr>
  </w:style>
  <w:style w:type="character" w:customStyle="1" w:styleId="m1">
    <w:name w:val="m1"/>
    <w:rsid w:val="00785E57"/>
    <w:rPr>
      <w:color w:val="0000FF"/>
    </w:rPr>
  </w:style>
  <w:style w:type="character" w:customStyle="1" w:styleId="pi1">
    <w:name w:val="pi1"/>
    <w:rsid w:val="00785E57"/>
    <w:rPr>
      <w:color w:val="0000FF"/>
    </w:rPr>
  </w:style>
  <w:style w:type="character" w:customStyle="1" w:styleId="t1">
    <w:name w:val="t1"/>
    <w:rsid w:val="00785E57"/>
    <w:rPr>
      <w:color w:val="990000"/>
    </w:rPr>
  </w:style>
  <w:style w:type="character" w:customStyle="1" w:styleId="ns1">
    <w:name w:val="ns1"/>
    <w:rsid w:val="00785E57"/>
    <w:rPr>
      <w:color w:val="FF0000"/>
    </w:rPr>
  </w:style>
  <w:style w:type="character" w:customStyle="1" w:styleId="tx1">
    <w:name w:val="tx1"/>
    <w:rsid w:val="00785E57"/>
    <w:rPr>
      <w:b/>
      <w:bCs/>
    </w:rPr>
  </w:style>
  <w:style w:type="character" w:customStyle="1" w:styleId="Codefragment">
    <w:name w:val="Codefragment"/>
    <w:rsid w:val="00785E57"/>
    <w:rPr>
      <w:rFonts w:ascii="Courier New" w:hAnsi="Courier New" w:cs="Courier New"/>
      <w:noProof/>
      <w:sz w:val="22"/>
      <w:szCs w:val="22"/>
      <w:lang w:val="en-US"/>
    </w:rPr>
  </w:style>
  <w:style w:type="paragraph" w:customStyle="1" w:styleId="NumPar1">
    <w:name w:val="NumPar 1"/>
    <w:basedOn w:val="Normale"/>
    <w:next w:val="Normale"/>
    <w:rsid w:val="00AD38D7"/>
    <w:pPr>
      <w:numPr>
        <w:numId w:val="17"/>
      </w:numPr>
      <w:tabs>
        <w:tab w:val="clear" w:pos="284"/>
        <w:tab w:val="clear" w:pos="567"/>
        <w:tab w:val="clear" w:pos="1134"/>
      </w:tabs>
      <w:spacing w:before="120" w:after="120"/>
    </w:pPr>
    <w:rPr>
      <w:rFonts w:ascii="Times New Roman" w:eastAsia="Times New Roman" w:hAnsi="Times New Roman"/>
      <w:sz w:val="24"/>
      <w:szCs w:val="24"/>
      <w:lang w:eastAsia="de-DE"/>
    </w:rPr>
  </w:style>
  <w:style w:type="character" w:customStyle="1" w:styleId="Titolo4Carattere">
    <w:name w:val="Titolo 4 Carattere"/>
    <w:aliases w:val="h4 Carattere,sub-clause 4 Carattere,H4 Carattere,heading 4 Carattere,Block Carattere,level 4 Carattere,GS_4 Carattere,ASSET_heading4 Carattere,EIVIS Title 4 Carattere,DesignT4 Carattere,DesignT4 Char Carattere"/>
    <w:link w:val="Titolo4"/>
    <w:rsid w:val="00041BDE"/>
    <w:rPr>
      <w:rFonts w:ascii="Arial" w:eastAsia="SimSun" w:hAnsi="Arial"/>
      <w:b/>
      <w:lang w:eastAsia="zh-CN"/>
    </w:rPr>
  </w:style>
  <w:style w:type="character" w:customStyle="1" w:styleId="TestonotaapidipaginaCarattere">
    <w:name w:val="Testo nota a piè di pagina Carattere"/>
    <w:aliases w:val="Voetnoot tekst Carattere"/>
    <w:link w:val="Testonotaapidipagina"/>
    <w:rsid w:val="0063247E"/>
    <w:rPr>
      <w:rFonts w:ascii="Arial" w:eastAsia="SimSun" w:hAnsi="Arial"/>
      <w:lang w:eastAsia="zh-CN"/>
    </w:rPr>
  </w:style>
  <w:style w:type="paragraph" w:customStyle="1" w:styleId="IRrequirementgrey">
    <w:name w:val="IR requirement grey"/>
    <w:basedOn w:val="Requirementgrey"/>
    <w:link w:val="IRrequirementgreyChar"/>
    <w:qFormat/>
    <w:rsid w:val="00892663"/>
    <w:pPr>
      <w:numPr>
        <w:numId w:val="0"/>
      </w:numPr>
      <w:tabs>
        <w:tab w:val="clear" w:pos="2041"/>
      </w:tabs>
      <w:ind w:left="113"/>
    </w:pPr>
  </w:style>
  <w:style w:type="character" w:customStyle="1" w:styleId="IRrequirementgreyChar">
    <w:name w:val="IR requirement grey Char"/>
    <w:link w:val="IRrequirementgrey"/>
    <w:rsid w:val="00892663"/>
    <w:rPr>
      <w:rFonts w:ascii="Arial" w:hAnsi="Arial"/>
      <w:shd w:val="clear" w:color="auto" w:fill="E6E6E6"/>
      <w:lang w:val="en-US" w:eastAsia="it-IT"/>
    </w:rPr>
  </w:style>
  <w:style w:type="paragraph" w:customStyle="1" w:styleId="IRrequirement">
    <w:name w:val="IR requirement"/>
    <w:basedOn w:val="Requirement"/>
    <w:link w:val="IRrequirementChar"/>
    <w:qFormat/>
    <w:rsid w:val="00892663"/>
    <w:pPr>
      <w:numPr>
        <w:numId w:val="0"/>
      </w:numPr>
      <w:tabs>
        <w:tab w:val="clear" w:pos="2041"/>
      </w:tabs>
      <w:ind w:left="113"/>
    </w:pPr>
  </w:style>
  <w:style w:type="character" w:customStyle="1" w:styleId="IRrequirementChar">
    <w:name w:val="IR requirement Char"/>
    <w:link w:val="IRrequirement"/>
    <w:rsid w:val="00892663"/>
    <w:rPr>
      <w:rFonts w:ascii="Arial" w:hAnsi="Arial"/>
      <w:lang w:val="en-US" w:eastAsia="it-IT"/>
    </w:rPr>
  </w:style>
  <w:style w:type="paragraph" w:customStyle="1" w:styleId="CM4">
    <w:name w:val="CM4"/>
    <w:basedOn w:val="Normale"/>
    <w:next w:val="Normale"/>
    <w:uiPriority w:val="99"/>
    <w:rsid w:val="00657B47"/>
    <w:pPr>
      <w:tabs>
        <w:tab w:val="left" w:pos="284"/>
        <w:tab w:val="left" w:pos="567"/>
        <w:tab w:val="left" w:pos="851"/>
        <w:tab w:val="left" w:pos="1134"/>
      </w:tabs>
      <w:autoSpaceDE w:val="0"/>
      <w:autoSpaceDN w:val="0"/>
      <w:adjustRightInd w:val="0"/>
      <w:spacing w:before="60" w:after="60"/>
      <w:jc w:val="left"/>
    </w:pPr>
    <w:rPr>
      <w:sz w:val="24"/>
      <w:szCs w:val="24"/>
      <w:lang w:val="en-US"/>
    </w:rPr>
  </w:style>
  <w:style w:type="character" w:customStyle="1" w:styleId="Titolo7Carattere">
    <w:name w:val="Titolo 7 Carattere"/>
    <w:link w:val="Titolo7"/>
    <w:rsid w:val="007D7225"/>
    <w:rPr>
      <w:sz w:val="24"/>
      <w:szCs w:val="24"/>
      <w:lang w:eastAsia="it-IT"/>
    </w:rPr>
  </w:style>
  <w:style w:type="character" w:customStyle="1" w:styleId="Titolo8Carattere">
    <w:name w:val="Titolo 8 Carattere"/>
    <w:link w:val="Titolo8"/>
    <w:rsid w:val="007D7225"/>
    <w:rPr>
      <w:i/>
      <w:iCs/>
      <w:sz w:val="24"/>
      <w:szCs w:val="24"/>
      <w:lang w:eastAsia="it-IT"/>
    </w:rPr>
  </w:style>
  <w:style w:type="character" w:customStyle="1" w:styleId="Titolo9Carattere">
    <w:name w:val="Titolo 9 Carattere"/>
    <w:link w:val="Titolo9"/>
    <w:rsid w:val="007D7225"/>
    <w:rPr>
      <w:rFonts w:ascii="Arial" w:hAnsi="Arial" w:cs="Arial"/>
      <w:sz w:val="22"/>
      <w:szCs w:val="22"/>
      <w:lang w:eastAsia="it-IT"/>
    </w:rPr>
  </w:style>
  <w:style w:type="paragraph" w:customStyle="1" w:styleId="TOCHeading1">
    <w:name w:val="TOC Heading1"/>
    <w:basedOn w:val="Titolo1"/>
    <w:next w:val="Normale"/>
    <w:qFormat/>
    <w:rsid w:val="00E15E93"/>
    <w:pPr>
      <w:keepLines/>
      <w:numPr>
        <w:numId w:val="0"/>
      </w:numPr>
      <w:spacing w:line="276" w:lineRule="auto"/>
      <w:outlineLvl w:val="9"/>
    </w:pPr>
    <w:rPr>
      <w:rFonts w:ascii="Cambria" w:eastAsia="MS Gothic" w:hAnsi="Cambria"/>
      <w:color w:val="365F91"/>
      <w:kern w:val="0"/>
      <w:lang w:val="en-US" w:eastAsia="ja-JP"/>
    </w:rPr>
  </w:style>
  <w:style w:type="paragraph" w:customStyle="1" w:styleId="NoSpacing1">
    <w:name w:val="No Spacing1"/>
    <w:qFormat/>
    <w:rsid w:val="00E15E93"/>
    <w:rPr>
      <w:rFonts w:ascii="Calibri" w:eastAsia="Calibri" w:hAnsi="Calibri"/>
      <w:sz w:val="22"/>
      <w:szCs w:val="22"/>
      <w:lang w:val="en-US" w:eastAsia="en-US"/>
    </w:rPr>
  </w:style>
  <w:style w:type="paragraph" w:customStyle="1" w:styleId="Revision1">
    <w:name w:val="Revision1"/>
    <w:hidden/>
    <w:uiPriority w:val="99"/>
    <w:semiHidden/>
    <w:rsid w:val="00E15E93"/>
    <w:rPr>
      <w:rFonts w:ascii="Arial" w:eastAsia="SimSun" w:hAnsi="Arial"/>
      <w:lang w:val="en-GB" w:eastAsia="zh-CN"/>
    </w:rPr>
  </w:style>
  <w:style w:type="paragraph" w:styleId="Citazioneintensa">
    <w:name w:val="Intense Quote"/>
    <w:basedOn w:val="Normale"/>
    <w:next w:val="Normale"/>
    <w:link w:val="CitazioneintensaCarattere"/>
    <w:uiPriority w:val="30"/>
    <w:qFormat/>
    <w:rsid w:val="00E15E93"/>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30"/>
    <w:rsid w:val="00E15E93"/>
    <w:rPr>
      <w:rFonts w:ascii="Arial" w:eastAsia="SimSun" w:hAnsi="Arial"/>
      <w:b/>
      <w:bCs/>
      <w:i/>
      <w:iCs/>
      <w:color w:val="4F81BD"/>
      <w:lang w:eastAsia="zh-CN"/>
    </w:rPr>
  </w:style>
  <w:style w:type="paragraph" w:customStyle="1" w:styleId="Style10ptLinespacing15lines">
    <w:name w:val="Style 10 pt Line spacing:  1.5 lines"/>
    <w:basedOn w:val="Normale"/>
    <w:rsid w:val="00360124"/>
    <w:pPr>
      <w:suppressAutoHyphens/>
    </w:pPr>
    <w:rPr>
      <w:lang w:eastAsia="ar-SA"/>
    </w:rPr>
  </w:style>
  <w:style w:type="paragraph" w:customStyle="1" w:styleId="Pargrafdellista">
    <w:name w:val="Paràgraf de llista"/>
    <w:basedOn w:val="Normale"/>
    <w:rsid w:val="00360124"/>
    <w:pPr>
      <w:tabs>
        <w:tab w:val="clear" w:pos="284"/>
        <w:tab w:val="clear" w:pos="567"/>
        <w:tab w:val="clear" w:pos="851"/>
        <w:tab w:val="clear" w:pos="1134"/>
      </w:tabs>
      <w:spacing w:after="200" w:line="276" w:lineRule="auto"/>
      <w:ind w:left="720"/>
      <w:contextualSpacing/>
      <w:jc w:val="left"/>
    </w:pPr>
    <w:rPr>
      <w:rFonts w:ascii="Calibri" w:eastAsia="Calibri" w:hAnsi="Calibri"/>
      <w:sz w:val="22"/>
      <w:szCs w:val="22"/>
      <w:lang w:val="en-US" w:eastAsia="en-US"/>
    </w:rPr>
  </w:style>
  <w:style w:type="paragraph" w:customStyle="1" w:styleId="Stylea2PatternClearGray-10">
    <w:name w:val="Style a2 + Pattern: Clear (Gray-10%)"/>
    <w:basedOn w:val="a2"/>
    <w:autoRedefine/>
    <w:rsid w:val="00360124"/>
    <w:pPr>
      <w:numPr>
        <w:ilvl w:val="0"/>
        <w:numId w:val="0"/>
      </w:numPr>
      <w:shd w:val="clear" w:color="auto" w:fill="E6E6E6"/>
      <w:tabs>
        <w:tab w:val="num" w:pos="284"/>
        <w:tab w:val="num" w:pos="567"/>
      </w:tabs>
      <w:ind w:left="284" w:hanging="284"/>
    </w:pPr>
    <w:rPr>
      <w:rFonts w:eastAsia="Times New Roman"/>
      <w:bCs/>
    </w:rPr>
  </w:style>
  <w:style w:type="paragraph" w:customStyle="1" w:styleId="Stylea2PatternClearGray-101">
    <w:name w:val="Style a2 + Pattern: Clear (Gray-10%)1"/>
    <w:basedOn w:val="a2"/>
    <w:autoRedefine/>
    <w:rsid w:val="00360124"/>
    <w:pPr>
      <w:numPr>
        <w:ilvl w:val="0"/>
        <w:numId w:val="0"/>
      </w:numPr>
      <w:shd w:val="clear" w:color="auto" w:fill="E6E6E6"/>
      <w:tabs>
        <w:tab w:val="num" w:pos="284"/>
        <w:tab w:val="num" w:pos="567"/>
      </w:tabs>
      <w:ind w:left="284" w:hanging="284"/>
    </w:pPr>
    <w:rPr>
      <w:rFonts w:eastAsia="Times New Roman"/>
      <w:bCs/>
    </w:rPr>
  </w:style>
  <w:style w:type="paragraph" w:customStyle="1" w:styleId="Stylea2Left049Firstline0">
    <w:name w:val="Style a2 + Left:  0.49&quot; First line:  0&quot;"/>
    <w:basedOn w:val="a2"/>
    <w:rsid w:val="00360124"/>
    <w:pPr>
      <w:numPr>
        <w:ilvl w:val="0"/>
        <w:numId w:val="0"/>
      </w:numPr>
      <w:tabs>
        <w:tab w:val="num" w:pos="284"/>
        <w:tab w:val="num" w:pos="567"/>
      </w:tabs>
      <w:ind w:left="284" w:hanging="284"/>
    </w:pPr>
    <w:rPr>
      <w:rFonts w:eastAsia="Times New Roman"/>
      <w:bCs/>
    </w:rPr>
  </w:style>
  <w:style w:type="paragraph" w:customStyle="1" w:styleId="Stylea3PatternClearGray-10">
    <w:name w:val="Style a3 + Pattern: Clear (Gray-10%)"/>
    <w:basedOn w:val="a2"/>
    <w:rsid w:val="00360124"/>
    <w:pPr>
      <w:numPr>
        <w:ilvl w:val="0"/>
        <w:numId w:val="0"/>
      </w:numPr>
      <w:shd w:val="clear" w:color="auto" w:fill="E6E6E6"/>
      <w:tabs>
        <w:tab w:val="num" w:pos="284"/>
        <w:tab w:val="num" w:pos="567"/>
        <w:tab w:val="num" w:pos="1440"/>
      </w:tabs>
      <w:ind w:left="1440" w:hanging="360"/>
    </w:pPr>
    <w:rPr>
      <w:rFonts w:eastAsia="Times New Roman"/>
      <w:bCs/>
    </w:rPr>
  </w:style>
  <w:style w:type="character" w:customStyle="1" w:styleId="StyleOutlinenumbered14ptBold">
    <w:name w:val="Style Outline numbered 14 pt Bold"/>
    <w:rsid w:val="00360124"/>
  </w:style>
  <w:style w:type="character" w:customStyle="1" w:styleId="CharChar2">
    <w:name w:val="Char Char2"/>
    <w:rsid w:val="00360124"/>
    <w:rPr>
      <w:rFonts w:ascii="Arial" w:hAnsi="Arial" w:cs="Arial" w:hint="default"/>
      <w:lang w:eastAsia="zh-CN"/>
    </w:rPr>
  </w:style>
  <w:style w:type="character" w:customStyle="1" w:styleId="CharChar3">
    <w:name w:val="Char Char3"/>
    <w:rsid w:val="00360124"/>
    <w:rPr>
      <w:rFonts w:ascii="Arial" w:hAnsi="Arial" w:cs="Arial" w:hint="default"/>
      <w:lang w:eastAsia="zh-CN"/>
    </w:rPr>
  </w:style>
  <w:style w:type="character" w:customStyle="1" w:styleId="CharChar4">
    <w:name w:val="Char Char4"/>
    <w:semiHidden/>
    <w:locked/>
    <w:rsid w:val="00360124"/>
    <w:rPr>
      <w:rFonts w:ascii="Arial" w:hAnsi="Arial" w:cs="Arial"/>
      <w:lang w:val="x-none" w:eastAsia="it-IT" w:bidi="ar-SA"/>
    </w:rPr>
  </w:style>
  <w:style w:type="character" w:customStyle="1" w:styleId="CarCar8">
    <w:name w:val=" Car Car8"/>
    <w:locked/>
    <w:rsid w:val="00D91C6A"/>
    <w:rPr>
      <w:sz w:val="24"/>
      <w:szCs w:val="24"/>
      <w:lang w:eastAsia="it-IT"/>
    </w:rPr>
  </w:style>
  <w:style w:type="character" w:customStyle="1" w:styleId="CarCar7">
    <w:name w:val=" Car Car7"/>
    <w:locked/>
    <w:rsid w:val="00D91C6A"/>
    <w:rPr>
      <w:i/>
      <w:iCs/>
      <w:sz w:val="24"/>
      <w:szCs w:val="24"/>
      <w:lang w:eastAsia="it-IT"/>
    </w:rPr>
  </w:style>
  <w:style w:type="character" w:styleId="MacchinadascrivereHTML">
    <w:name w:val="HTML Typewriter"/>
    <w:rsid w:val="00FB28C7"/>
    <w:rPr>
      <w:rFonts w:ascii="Courier New" w:eastAsia="MS Mincho" w:hAnsi="Courier New" w:cs="Courier New"/>
      <w:sz w:val="20"/>
      <w:szCs w:val="20"/>
    </w:rPr>
  </w:style>
  <w:style w:type="character" w:customStyle="1" w:styleId="spelle">
    <w:name w:val="spelle"/>
    <w:basedOn w:val="Carpredefinitoparagrafo"/>
    <w:rsid w:val="00143006"/>
  </w:style>
  <w:style w:type="paragraph" w:styleId="Revisione">
    <w:name w:val="Revision"/>
    <w:hidden/>
    <w:uiPriority w:val="99"/>
    <w:semiHidden/>
    <w:rsid w:val="001774E1"/>
    <w:rPr>
      <w:rFonts w:ascii="Arial" w:eastAsia="SimSun" w:hAnsi="Arial"/>
      <w:lang w:val="en-GB" w:eastAsia="zh-CN"/>
    </w:rPr>
  </w:style>
  <w:style w:type="paragraph" w:customStyle="1" w:styleId="Text1">
    <w:name w:val="Text 1"/>
    <w:basedOn w:val="Normale"/>
    <w:uiPriority w:val="99"/>
    <w:rsid w:val="00993852"/>
    <w:pPr>
      <w:tabs>
        <w:tab w:val="clear" w:pos="284"/>
        <w:tab w:val="clear" w:pos="567"/>
        <w:tab w:val="clear" w:pos="851"/>
        <w:tab w:val="clear" w:pos="1134"/>
      </w:tabs>
      <w:spacing w:before="120" w:after="120"/>
      <w:ind w:left="850"/>
    </w:pPr>
    <w:rPr>
      <w:rFonts w:ascii="Times New Roman" w:eastAsia="Times New Roman" w:hAnsi="Times New Roman"/>
      <w:sz w:val="24"/>
      <w:szCs w:val="24"/>
      <w:lang w:eastAsia="en-US"/>
    </w:rPr>
  </w:style>
  <w:style w:type="paragraph" w:customStyle="1" w:styleId="Tiret1">
    <w:name w:val="Tiret 1"/>
    <w:basedOn w:val="Normale"/>
    <w:uiPriority w:val="99"/>
    <w:rsid w:val="00993852"/>
    <w:pPr>
      <w:numPr>
        <w:numId w:val="70"/>
      </w:numPr>
      <w:tabs>
        <w:tab w:val="clear" w:pos="284"/>
        <w:tab w:val="clear" w:pos="567"/>
        <w:tab w:val="clear" w:pos="851"/>
        <w:tab w:val="clear" w:pos="1134"/>
      </w:tabs>
      <w:spacing w:before="120" w:after="120"/>
    </w:pPr>
    <w:rPr>
      <w:rFonts w:ascii="Times New Roman" w:eastAsia="Times New Roman" w:hAnsi="Times New Roman"/>
      <w:sz w:val="24"/>
      <w:szCs w:val="24"/>
      <w:lang w:eastAsia="en-US"/>
    </w:rPr>
  </w:style>
  <w:style w:type="paragraph" w:customStyle="1" w:styleId="Point0number">
    <w:name w:val="Point 0 (number)"/>
    <w:basedOn w:val="Normale"/>
    <w:uiPriority w:val="99"/>
    <w:rsid w:val="00993852"/>
    <w:pPr>
      <w:tabs>
        <w:tab w:val="clear" w:pos="284"/>
        <w:tab w:val="clear" w:pos="567"/>
        <w:tab w:val="clear" w:pos="851"/>
        <w:tab w:val="clear" w:pos="1134"/>
        <w:tab w:val="num" w:pos="850"/>
      </w:tabs>
      <w:spacing w:before="120" w:after="120"/>
      <w:ind w:left="850" w:hanging="850"/>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3095">
      <w:bodyDiv w:val="1"/>
      <w:marLeft w:val="0"/>
      <w:marRight w:val="0"/>
      <w:marTop w:val="0"/>
      <w:marBottom w:val="0"/>
      <w:divBdr>
        <w:top w:val="none" w:sz="0" w:space="0" w:color="auto"/>
        <w:left w:val="none" w:sz="0" w:space="0" w:color="auto"/>
        <w:bottom w:val="none" w:sz="0" w:space="0" w:color="auto"/>
        <w:right w:val="none" w:sz="0" w:space="0" w:color="auto"/>
      </w:divBdr>
    </w:div>
    <w:div w:id="49308182">
      <w:bodyDiv w:val="1"/>
      <w:marLeft w:val="0"/>
      <w:marRight w:val="0"/>
      <w:marTop w:val="0"/>
      <w:marBottom w:val="0"/>
      <w:divBdr>
        <w:top w:val="none" w:sz="0" w:space="0" w:color="auto"/>
        <w:left w:val="none" w:sz="0" w:space="0" w:color="auto"/>
        <w:bottom w:val="none" w:sz="0" w:space="0" w:color="auto"/>
        <w:right w:val="none" w:sz="0" w:space="0" w:color="auto"/>
      </w:divBdr>
    </w:div>
    <w:div w:id="83764017">
      <w:bodyDiv w:val="1"/>
      <w:marLeft w:val="0"/>
      <w:marRight w:val="0"/>
      <w:marTop w:val="0"/>
      <w:marBottom w:val="0"/>
      <w:divBdr>
        <w:top w:val="none" w:sz="0" w:space="0" w:color="auto"/>
        <w:left w:val="none" w:sz="0" w:space="0" w:color="auto"/>
        <w:bottom w:val="none" w:sz="0" w:space="0" w:color="auto"/>
        <w:right w:val="none" w:sz="0" w:space="0" w:color="auto"/>
      </w:divBdr>
    </w:div>
    <w:div w:id="93670473">
      <w:bodyDiv w:val="1"/>
      <w:marLeft w:val="0"/>
      <w:marRight w:val="0"/>
      <w:marTop w:val="0"/>
      <w:marBottom w:val="0"/>
      <w:divBdr>
        <w:top w:val="none" w:sz="0" w:space="0" w:color="auto"/>
        <w:left w:val="none" w:sz="0" w:space="0" w:color="auto"/>
        <w:bottom w:val="none" w:sz="0" w:space="0" w:color="auto"/>
        <w:right w:val="none" w:sz="0" w:space="0" w:color="auto"/>
      </w:divBdr>
    </w:div>
    <w:div w:id="123931895">
      <w:bodyDiv w:val="1"/>
      <w:marLeft w:val="0"/>
      <w:marRight w:val="0"/>
      <w:marTop w:val="0"/>
      <w:marBottom w:val="0"/>
      <w:divBdr>
        <w:top w:val="none" w:sz="0" w:space="0" w:color="auto"/>
        <w:left w:val="none" w:sz="0" w:space="0" w:color="auto"/>
        <w:bottom w:val="none" w:sz="0" w:space="0" w:color="auto"/>
        <w:right w:val="none" w:sz="0" w:space="0" w:color="auto"/>
      </w:divBdr>
    </w:div>
    <w:div w:id="160511960">
      <w:bodyDiv w:val="1"/>
      <w:marLeft w:val="0"/>
      <w:marRight w:val="0"/>
      <w:marTop w:val="0"/>
      <w:marBottom w:val="0"/>
      <w:divBdr>
        <w:top w:val="none" w:sz="0" w:space="0" w:color="auto"/>
        <w:left w:val="none" w:sz="0" w:space="0" w:color="auto"/>
        <w:bottom w:val="none" w:sz="0" w:space="0" w:color="auto"/>
        <w:right w:val="none" w:sz="0" w:space="0" w:color="auto"/>
      </w:divBdr>
    </w:div>
    <w:div w:id="161287518">
      <w:bodyDiv w:val="1"/>
      <w:marLeft w:val="0"/>
      <w:marRight w:val="0"/>
      <w:marTop w:val="0"/>
      <w:marBottom w:val="0"/>
      <w:divBdr>
        <w:top w:val="none" w:sz="0" w:space="0" w:color="auto"/>
        <w:left w:val="none" w:sz="0" w:space="0" w:color="auto"/>
        <w:bottom w:val="none" w:sz="0" w:space="0" w:color="auto"/>
        <w:right w:val="none" w:sz="0" w:space="0" w:color="auto"/>
      </w:divBdr>
    </w:div>
    <w:div w:id="226384283">
      <w:bodyDiv w:val="1"/>
      <w:marLeft w:val="0"/>
      <w:marRight w:val="0"/>
      <w:marTop w:val="0"/>
      <w:marBottom w:val="0"/>
      <w:divBdr>
        <w:top w:val="none" w:sz="0" w:space="0" w:color="auto"/>
        <w:left w:val="none" w:sz="0" w:space="0" w:color="auto"/>
        <w:bottom w:val="none" w:sz="0" w:space="0" w:color="auto"/>
        <w:right w:val="none" w:sz="0" w:space="0" w:color="auto"/>
      </w:divBdr>
    </w:div>
    <w:div w:id="234512967">
      <w:bodyDiv w:val="1"/>
      <w:marLeft w:val="0"/>
      <w:marRight w:val="0"/>
      <w:marTop w:val="0"/>
      <w:marBottom w:val="0"/>
      <w:divBdr>
        <w:top w:val="none" w:sz="0" w:space="0" w:color="auto"/>
        <w:left w:val="none" w:sz="0" w:space="0" w:color="auto"/>
        <w:bottom w:val="none" w:sz="0" w:space="0" w:color="auto"/>
        <w:right w:val="none" w:sz="0" w:space="0" w:color="auto"/>
      </w:divBdr>
    </w:div>
    <w:div w:id="241724755">
      <w:bodyDiv w:val="1"/>
      <w:marLeft w:val="0"/>
      <w:marRight w:val="0"/>
      <w:marTop w:val="0"/>
      <w:marBottom w:val="0"/>
      <w:divBdr>
        <w:top w:val="none" w:sz="0" w:space="0" w:color="auto"/>
        <w:left w:val="none" w:sz="0" w:space="0" w:color="auto"/>
        <w:bottom w:val="none" w:sz="0" w:space="0" w:color="auto"/>
        <w:right w:val="none" w:sz="0" w:space="0" w:color="auto"/>
      </w:divBdr>
    </w:div>
    <w:div w:id="246699272">
      <w:bodyDiv w:val="1"/>
      <w:marLeft w:val="0"/>
      <w:marRight w:val="0"/>
      <w:marTop w:val="0"/>
      <w:marBottom w:val="0"/>
      <w:divBdr>
        <w:top w:val="none" w:sz="0" w:space="0" w:color="auto"/>
        <w:left w:val="none" w:sz="0" w:space="0" w:color="auto"/>
        <w:bottom w:val="none" w:sz="0" w:space="0" w:color="auto"/>
        <w:right w:val="none" w:sz="0" w:space="0" w:color="auto"/>
      </w:divBdr>
    </w:div>
    <w:div w:id="251210268">
      <w:bodyDiv w:val="1"/>
      <w:marLeft w:val="0"/>
      <w:marRight w:val="0"/>
      <w:marTop w:val="0"/>
      <w:marBottom w:val="0"/>
      <w:divBdr>
        <w:top w:val="none" w:sz="0" w:space="0" w:color="auto"/>
        <w:left w:val="none" w:sz="0" w:space="0" w:color="auto"/>
        <w:bottom w:val="none" w:sz="0" w:space="0" w:color="auto"/>
        <w:right w:val="none" w:sz="0" w:space="0" w:color="auto"/>
      </w:divBdr>
    </w:div>
    <w:div w:id="322856651">
      <w:bodyDiv w:val="1"/>
      <w:marLeft w:val="0"/>
      <w:marRight w:val="0"/>
      <w:marTop w:val="0"/>
      <w:marBottom w:val="0"/>
      <w:divBdr>
        <w:top w:val="none" w:sz="0" w:space="0" w:color="auto"/>
        <w:left w:val="none" w:sz="0" w:space="0" w:color="auto"/>
        <w:bottom w:val="none" w:sz="0" w:space="0" w:color="auto"/>
        <w:right w:val="none" w:sz="0" w:space="0" w:color="auto"/>
      </w:divBdr>
    </w:div>
    <w:div w:id="347145831">
      <w:bodyDiv w:val="1"/>
      <w:marLeft w:val="0"/>
      <w:marRight w:val="0"/>
      <w:marTop w:val="0"/>
      <w:marBottom w:val="0"/>
      <w:divBdr>
        <w:top w:val="none" w:sz="0" w:space="0" w:color="auto"/>
        <w:left w:val="none" w:sz="0" w:space="0" w:color="auto"/>
        <w:bottom w:val="none" w:sz="0" w:space="0" w:color="auto"/>
        <w:right w:val="none" w:sz="0" w:space="0" w:color="auto"/>
      </w:divBdr>
    </w:div>
    <w:div w:id="414978658">
      <w:bodyDiv w:val="1"/>
      <w:marLeft w:val="0"/>
      <w:marRight w:val="0"/>
      <w:marTop w:val="0"/>
      <w:marBottom w:val="0"/>
      <w:divBdr>
        <w:top w:val="none" w:sz="0" w:space="0" w:color="auto"/>
        <w:left w:val="none" w:sz="0" w:space="0" w:color="auto"/>
        <w:bottom w:val="none" w:sz="0" w:space="0" w:color="auto"/>
        <w:right w:val="none" w:sz="0" w:space="0" w:color="auto"/>
      </w:divBdr>
    </w:div>
    <w:div w:id="500433574">
      <w:bodyDiv w:val="1"/>
      <w:marLeft w:val="0"/>
      <w:marRight w:val="0"/>
      <w:marTop w:val="0"/>
      <w:marBottom w:val="0"/>
      <w:divBdr>
        <w:top w:val="none" w:sz="0" w:space="0" w:color="auto"/>
        <w:left w:val="none" w:sz="0" w:space="0" w:color="auto"/>
        <w:bottom w:val="none" w:sz="0" w:space="0" w:color="auto"/>
        <w:right w:val="none" w:sz="0" w:space="0" w:color="auto"/>
      </w:divBdr>
    </w:div>
    <w:div w:id="503936632">
      <w:bodyDiv w:val="1"/>
      <w:marLeft w:val="0"/>
      <w:marRight w:val="0"/>
      <w:marTop w:val="0"/>
      <w:marBottom w:val="0"/>
      <w:divBdr>
        <w:top w:val="none" w:sz="0" w:space="0" w:color="auto"/>
        <w:left w:val="none" w:sz="0" w:space="0" w:color="auto"/>
        <w:bottom w:val="none" w:sz="0" w:space="0" w:color="auto"/>
        <w:right w:val="none" w:sz="0" w:space="0" w:color="auto"/>
      </w:divBdr>
    </w:div>
    <w:div w:id="511644626">
      <w:bodyDiv w:val="1"/>
      <w:marLeft w:val="0"/>
      <w:marRight w:val="0"/>
      <w:marTop w:val="0"/>
      <w:marBottom w:val="0"/>
      <w:divBdr>
        <w:top w:val="none" w:sz="0" w:space="0" w:color="auto"/>
        <w:left w:val="none" w:sz="0" w:space="0" w:color="auto"/>
        <w:bottom w:val="none" w:sz="0" w:space="0" w:color="auto"/>
        <w:right w:val="none" w:sz="0" w:space="0" w:color="auto"/>
      </w:divBdr>
    </w:div>
    <w:div w:id="567613557">
      <w:bodyDiv w:val="1"/>
      <w:marLeft w:val="0"/>
      <w:marRight w:val="0"/>
      <w:marTop w:val="0"/>
      <w:marBottom w:val="0"/>
      <w:divBdr>
        <w:top w:val="none" w:sz="0" w:space="0" w:color="auto"/>
        <w:left w:val="none" w:sz="0" w:space="0" w:color="auto"/>
        <w:bottom w:val="none" w:sz="0" w:space="0" w:color="auto"/>
        <w:right w:val="none" w:sz="0" w:space="0" w:color="auto"/>
      </w:divBdr>
      <w:divsChild>
        <w:div w:id="92093269">
          <w:marLeft w:val="0"/>
          <w:marRight w:val="0"/>
          <w:marTop w:val="0"/>
          <w:marBottom w:val="0"/>
          <w:divBdr>
            <w:top w:val="none" w:sz="0" w:space="0" w:color="auto"/>
            <w:left w:val="none" w:sz="0" w:space="0" w:color="auto"/>
            <w:bottom w:val="none" w:sz="0" w:space="0" w:color="auto"/>
            <w:right w:val="none" w:sz="0" w:space="0" w:color="auto"/>
          </w:divBdr>
        </w:div>
        <w:div w:id="235481081">
          <w:marLeft w:val="0"/>
          <w:marRight w:val="0"/>
          <w:marTop w:val="0"/>
          <w:marBottom w:val="0"/>
          <w:divBdr>
            <w:top w:val="none" w:sz="0" w:space="0" w:color="auto"/>
            <w:left w:val="none" w:sz="0" w:space="0" w:color="auto"/>
            <w:bottom w:val="none" w:sz="0" w:space="0" w:color="auto"/>
            <w:right w:val="none" w:sz="0" w:space="0" w:color="auto"/>
          </w:divBdr>
        </w:div>
        <w:div w:id="304704009">
          <w:marLeft w:val="0"/>
          <w:marRight w:val="0"/>
          <w:marTop w:val="0"/>
          <w:marBottom w:val="0"/>
          <w:divBdr>
            <w:top w:val="none" w:sz="0" w:space="0" w:color="auto"/>
            <w:left w:val="none" w:sz="0" w:space="0" w:color="auto"/>
            <w:bottom w:val="none" w:sz="0" w:space="0" w:color="auto"/>
            <w:right w:val="none" w:sz="0" w:space="0" w:color="auto"/>
          </w:divBdr>
        </w:div>
        <w:div w:id="401685856">
          <w:marLeft w:val="0"/>
          <w:marRight w:val="0"/>
          <w:marTop w:val="0"/>
          <w:marBottom w:val="0"/>
          <w:divBdr>
            <w:top w:val="none" w:sz="0" w:space="0" w:color="auto"/>
            <w:left w:val="none" w:sz="0" w:space="0" w:color="auto"/>
            <w:bottom w:val="none" w:sz="0" w:space="0" w:color="auto"/>
            <w:right w:val="none" w:sz="0" w:space="0" w:color="auto"/>
          </w:divBdr>
        </w:div>
        <w:div w:id="1152648025">
          <w:marLeft w:val="0"/>
          <w:marRight w:val="0"/>
          <w:marTop w:val="0"/>
          <w:marBottom w:val="0"/>
          <w:divBdr>
            <w:top w:val="none" w:sz="0" w:space="0" w:color="auto"/>
            <w:left w:val="none" w:sz="0" w:space="0" w:color="auto"/>
            <w:bottom w:val="none" w:sz="0" w:space="0" w:color="auto"/>
            <w:right w:val="none" w:sz="0" w:space="0" w:color="auto"/>
          </w:divBdr>
        </w:div>
        <w:div w:id="1377850320">
          <w:marLeft w:val="0"/>
          <w:marRight w:val="0"/>
          <w:marTop w:val="0"/>
          <w:marBottom w:val="0"/>
          <w:divBdr>
            <w:top w:val="none" w:sz="0" w:space="0" w:color="auto"/>
            <w:left w:val="none" w:sz="0" w:space="0" w:color="auto"/>
            <w:bottom w:val="none" w:sz="0" w:space="0" w:color="auto"/>
            <w:right w:val="none" w:sz="0" w:space="0" w:color="auto"/>
          </w:divBdr>
        </w:div>
        <w:div w:id="1474954822">
          <w:marLeft w:val="0"/>
          <w:marRight w:val="0"/>
          <w:marTop w:val="0"/>
          <w:marBottom w:val="0"/>
          <w:divBdr>
            <w:top w:val="none" w:sz="0" w:space="0" w:color="auto"/>
            <w:left w:val="none" w:sz="0" w:space="0" w:color="auto"/>
            <w:bottom w:val="none" w:sz="0" w:space="0" w:color="auto"/>
            <w:right w:val="none" w:sz="0" w:space="0" w:color="auto"/>
          </w:divBdr>
        </w:div>
        <w:div w:id="1670600742">
          <w:marLeft w:val="0"/>
          <w:marRight w:val="0"/>
          <w:marTop w:val="0"/>
          <w:marBottom w:val="0"/>
          <w:divBdr>
            <w:top w:val="none" w:sz="0" w:space="0" w:color="auto"/>
            <w:left w:val="none" w:sz="0" w:space="0" w:color="auto"/>
            <w:bottom w:val="none" w:sz="0" w:space="0" w:color="auto"/>
            <w:right w:val="none" w:sz="0" w:space="0" w:color="auto"/>
          </w:divBdr>
        </w:div>
        <w:div w:id="1875801944">
          <w:marLeft w:val="0"/>
          <w:marRight w:val="0"/>
          <w:marTop w:val="0"/>
          <w:marBottom w:val="0"/>
          <w:divBdr>
            <w:top w:val="none" w:sz="0" w:space="0" w:color="auto"/>
            <w:left w:val="none" w:sz="0" w:space="0" w:color="auto"/>
            <w:bottom w:val="none" w:sz="0" w:space="0" w:color="auto"/>
            <w:right w:val="none" w:sz="0" w:space="0" w:color="auto"/>
          </w:divBdr>
        </w:div>
        <w:div w:id="1887831860">
          <w:marLeft w:val="0"/>
          <w:marRight w:val="0"/>
          <w:marTop w:val="0"/>
          <w:marBottom w:val="0"/>
          <w:divBdr>
            <w:top w:val="none" w:sz="0" w:space="0" w:color="auto"/>
            <w:left w:val="none" w:sz="0" w:space="0" w:color="auto"/>
            <w:bottom w:val="none" w:sz="0" w:space="0" w:color="auto"/>
            <w:right w:val="none" w:sz="0" w:space="0" w:color="auto"/>
          </w:divBdr>
        </w:div>
        <w:div w:id="1926955138">
          <w:marLeft w:val="0"/>
          <w:marRight w:val="0"/>
          <w:marTop w:val="0"/>
          <w:marBottom w:val="0"/>
          <w:divBdr>
            <w:top w:val="none" w:sz="0" w:space="0" w:color="auto"/>
            <w:left w:val="none" w:sz="0" w:space="0" w:color="auto"/>
            <w:bottom w:val="none" w:sz="0" w:space="0" w:color="auto"/>
            <w:right w:val="none" w:sz="0" w:space="0" w:color="auto"/>
          </w:divBdr>
        </w:div>
        <w:div w:id="1997144211">
          <w:marLeft w:val="0"/>
          <w:marRight w:val="0"/>
          <w:marTop w:val="0"/>
          <w:marBottom w:val="0"/>
          <w:divBdr>
            <w:top w:val="none" w:sz="0" w:space="0" w:color="auto"/>
            <w:left w:val="none" w:sz="0" w:space="0" w:color="auto"/>
            <w:bottom w:val="none" w:sz="0" w:space="0" w:color="auto"/>
            <w:right w:val="none" w:sz="0" w:space="0" w:color="auto"/>
          </w:divBdr>
        </w:div>
      </w:divsChild>
    </w:div>
    <w:div w:id="575475434">
      <w:bodyDiv w:val="1"/>
      <w:marLeft w:val="0"/>
      <w:marRight w:val="0"/>
      <w:marTop w:val="0"/>
      <w:marBottom w:val="0"/>
      <w:divBdr>
        <w:top w:val="none" w:sz="0" w:space="0" w:color="auto"/>
        <w:left w:val="none" w:sz="0" w:space="0" w:color="auto"/>
        <w:bottom w:val="none" w:sz="0" w:space="0" w:color="auto"/>
        <w:right w:val="none" w:sz="0" w:space="0" w:color="auto"/>
      </w:divBdr>
    </w:div>
    <w:div w:id="585648507">
      <w:bodyDiv w:val="1"/>
      <w:marLeft w:val="0"/>
      <w:marRight w:val="0"/>
      <w:marTop w:val="0"/>
      <w:marBottom w:val="0"/>
      <w:divBdr>
        <w:top w:val="none" w:sz="0" w:space="0" w:color="auto"/>
        <w:left w:val="none" w:sz="0" w:space="0" w:color="auto"/>
        <w:bottom w:val="none" w:sz="0" w:space="0" w:color="auto"/>
        <w:right w:val="none" w:sz="0" w:space="0" w:color="auto"/>
      </w:divBdr>
      <w:divsChild>
        <w:div w:id="307368355">
          <w:marLeft w:val="0"/>
          <w:marRight w:val="0"/>
          <w:marTop w:val="0"/>
          <w:marBottom w:val="0"/>
          <w:divBdr>
            <w:top w:val="none" w:sz="0" w:space="0" w:color="auto"/>
            <w:left w:val="none" w:sz="0" w:space="0" w:color="auto"/>
            <w:bottom w:val="none" w:sz="0" w:space="0" w:color="auto"/>
            <w:right w:val="none" w:sz="0" w:space="0" w:color="auto"/>
          </w:divBdr>
        </w:div>
        <w:div w:id="734936868">
          <w:marLeft w:val="0"/>
          <w:marRight w:val="0"/>
          <w:marTop w:val="0"/>
          <w:marBottom w:val="0"/>
          <w:divBdr>
            <w:top w:val="none" w:sz="0" w:space="0" w:color="auto"/>
            <w:left w:val="none" w:sz="0" w:space="0" w:color="auto"/>
            <w:bottom w:val="none" w:sz="0" w:space="0" w:color="auto"/>
            <w:right w:val="none" w:sz="0" w:space="0" w:color="auto"/>
          </w:divBdr>
        </w:div>
        <w:div w:id="1198785488">
          <w:marLeft w:val="0"/>
          <w:marRight w:val="0"/>
          <w:marTop w:val="0"/>
          <w:marBottom w:val="0"/>
          <w:divBdr>
            <w:top w:val="none" w:sz="0" w:space="0" w:color="auto"/>
            <w:left w:val="none" w:sz="0" w:space="0" w:color="auto"/>
            <w:bottom w:val="none" w:sz="0" w:space="0" w:color="auto"/>
            <w:right w:val="none" w:sz="0" w:space="0" w:color="auto"/>
          </w:divBdr>
        </w:div>
        <w:div w:id="1342925546">
          <w:marLeft w:val="0"/>
          <w:marRight w:val="0"/>
          <w:marTop w:val="0"/>
          <w:marBottom w:val="0"/>
          <w:divBdr>
            <w:top w:val="none" w:sz="0" w:space="0" w:color="auto"/>
            <w:left w:val="none" w:sz="0" w:space="0" w:color="auto"/>
            <w:bottom w:val="none" w:sz="0" w:space="0" w:color="auto"/>
            <w:right w:val="none" w:sz="0" w:space="0" w:color="auto"/>
          </w:divBdr>
        </w:div>
        <w:div w:id="1561014592">
          <w:marLeft w:val="0"/>
          <w:marRight w:val="0"/>
          <w:marTop w:val="0"/>
          <w:marBottom w:val="0"/>
          <w:divBdr>
            <w:top w:val="none" w:sz="0" w:space="0" w:color="auto"/>
            <w:left w:val="none" w:sz="0" w:space="0" w:color="auto"/>
            <w:bottom w:val="none" w:sz="0" w:space="0" w:color="auto"/>
            <w:right w:val="none" w:sz="0" w:space="0" w:color="auto"/>
          </w:divBdr>
        </w:div>
        <w:div w:id="1955163518">
          <w:marLeft w:val="0"/>
          <w:marRight w:val="0"/>
          <w:marTop w:val="0"/>
          <w:marBottom w:val="0"/>
          <w:divBdr>
            <w:top w:val="none" w:sz="0" w:space="0" w:color="auto"/>
            <w:left w:val="none" w:sz="0" w:space="0" w:color="auto"/>
            <w:bottom w:val="none" w:sz="0" w:space="0" w:color="auto"/>
            <w:right w:val="none" w:sz="0" w:space="0" w:color="auto"/>
          </w:divBdr>
        </w:div>
      </w:divsChild>
    </w:div>
    <w:div w:id="640769025">
      <w:bodyDiv w:val="1"/>
      <w:marLeft w:val="0"/>
      <w:marRight w:val="0"/>
      <w:marTop w:val="0"/>
      <w:marBottom w:val="0"/>
      <w:divBdr>
        <w:top w:val="none" w:sz="0" w:space="0" w:color="auto"/>
        <w:left w:val="none" w:sz="0" w:space="0" w:color="auto"/>
        <w:bottom w:val="none" w:sz="0" w:space="0" w:color="auto"/>
        <w:right w:val="none" w:sz="0" w:space="0" w:color="auto"/>
      </w:divBdr>
    </w:div>
    <w:div w:id="659040723">
      <w:bodyDiv w:val="1"/>
      <w:marLeft w:val="0"/>
      <w:marRight w:val="0"/>
      <w:marTop w:val="0"/>
      <w:marBottom w:val="0"/>
      <w:divBdr>
        <w:top w:val="none" w:sz="0" w:space="0" w:color="auto"/>
        <w:left w:val="none" w:sz="0" w:space="0" w:color="auto"/>
        <w:bottom w:val="none" w:sz="0" w:space="0" w:color="auto"/>
        <w:right w:val="none" w:sz="0" w:space="0" w:color="auto"/>
      </w:divBdr>
    </w:div>
    <w:div w:id="663506521">
      <w:bodyDiv w:val="1"/>
      <w:marLeft w:val="0"/>
      <w:marRight w:val="0"/>
      <w:marTop w:val="0"/>
      <w:marBottom w:val="0"/>
      <w:divBdr>
        <w:top w:val="none" w:sz="0" w:space="0" w:color="auto"/>
        <w:left w:val="none" w:sz="0" w:space="0" w:color="auto"/>
        <w:bottom w:val="none" w:sz="0" w:space="0" w:color="auto"/>
        <w:right w:val="none" w:sz="0" w:space="0" w:color="auto"/>
      </w:divBdr>
    </w:div>
    <w:div w:id="664363457">
      <w:bodyDiv w:val="1"/>
      <w:marLeft w:val="0"/>
      <w:marRight w:val="0"/>
      <w:marTop w:val="0"/>
      <w:marBottom w:val="0"/>
      <w:divBdr>
        <w:top w:val="none" w:sz="0" w:space="0" w:color="auto"/>
        <w:left w:val="none" w:sz="0" w:space="0" w:color="auto"/>
        <w:bottom w:val="none" w:sz="0" w:space="0" w:color="auto"/>
        <w:right w:val="none" w:sz="0" w:space="0" w:color="auto"/>
      </w:divBdr>
    </w:div>
    <w:div w:id="715928708">
      <w:bodyDiv w:val="1"/>
      <w:marLeft w:val="0"/>
      <w:marRight w:val="0"/>
      <w:marTop w:val="0"/>
      <w:marBottom w:val="0"/>
      <w:divBdr>
        <w:top w:val="none" w:sz="0" w:space="0" w:color="auto"/>
        <w:left w:val="none" w:sz="0" w:space="0" w:color="auto"/>
        <w:bottom w:val="none" w:sz="0" w:space="0" w:color="auto"/>
        <w:right w:val="none" w:sz="0" w:space="0" w:color="auto"/>
      </w:divBdr>
    </w:div>
    <w:div w:id="785344323">
      <w:bodyDiv w:val="1"/>
      <w:marLeft w:val="0"/>
      <w:marRight w:val="0"/>
      <w:marTop w:val="0"/>
      <w:marBottom w:val="0"/>
      <w:divBdr>
        <w:top w:val="none" w:sz="0" w:space="0" w:color="auto"/>
        <w:left w:val="none" w:sz="0" w:space="0" w:color="auto"/>
        <w:bottom w:val="none" w:sz="0" w:space="0" w:color="auto"/>
        <w:right w:val="none" w:sz="0" w:space="0" w:color="auto"/>
      </w:divBdr>
    </w:div>
    <w:div w:id="797527679">
      <w:bodyDiv w:val="1"/>
      <w:marLeft w:val="0"/>
      <w:marRight w:val="0"/>
      <w:marTop w:val="0"/>
      <w:marBottom w:val="0"/>
      <w:divBdr>
        <w:top w:val="none" w:sz="0" w:space="0" w:color="auto"/>
        <w:left w:val="none" w:sz="0" w:space="0" w:color="auto"/>
        <w:bottom w:val="none" w:sz="0" w:space="0" w:color="auto"/>
        <w:right w:val="none" w:sz="0" w:space="0" w:color="auto"/>
      </w:divBdr>
    </w:div>
    <w:div w:id="852064439">
      <w:bodyDiv w:val="1"/>
      <w:marLeft w:val="0"/>
      <w:marRight w:val="0"/>
      <w:marTop w:val="0"/>
      <w:marBottom w:val="0"/>
      <w:divBdr>
        <w:top w:val="none" w:sz="0" w:space="0" w:color="auto"/>
        <w:left w:val="none" w:sz="0" w:space="0" w:color="auto"/>
        <w:bottom w:val="none" w:sz="0" w:space="0" w:color="auto"/>
        <w:right w:val="none" w:sz="0" w:space="0" w:color="auto"/>
      </w:divBdr>
    </w:div>
    <w:div w:id="867183699">
      <w:bodyDiv w:val="1"/>
      <w:marLeft w:val="0"/>
      <w:marRight w:val="0"/>
      <w:marTop w:val="0"/>
      <w:marBottom w:val="0"/>
      <w:divBdr>
        <w:top w:val="none" w:sz="0" w:space="0" w:color="auto"/>
        <w:left w:val="none" w:sz="0" w:space="0" w:color="auto"/>
        <w:bottom w:val="none" w:sz="0" w:space="0" w:color="auto"/>
        <w:right w:val="none" w:sz="0" w:space="0" w:color="auto"/>
      </w:divBdr>
    </w:div>
    <w:div w:id="902714925">
      <w:bodyDiv w:val="1"/>
      <w:marLeft w:val="0"/>
      <w:marRight w:val="0"/>
      <w:marTop w:val="0"/>
      <w:marBottom w:val="0"/>
      <w:divBdr>
        <w:top w:val="none" w:sz="0" w:space="0" w:color="auto"/>
        <w:left w:val="none" w:sz="0" w:space="0" w:color="auto"/>
        <w:bottom w:val="none" w:sz="0" w:space="0" w:color="auto"/>
        <w:right w:val="none" w:sz="0" w:space="0" w:color="auto"/>
      </w:divBdr>
    </w:div>
    <w:div w:id="916356428">
      <w:bodyDiv w:val="1"/>
      <w:marLeft w:val="0"/>
      <w:marRight w:val="0"/>
      <w:marTop w:val="0"/>
      <w:marBottom w:val="0"/>
      <w:divBdr>
        <w:top w:val="none" w:sz="0" w:space="0" w:color="auto"/>
        <w:left w:val="none" w:sz="0" w:space="0" w:color="auto"/>
        <w:bottom w:val="none" w:sz="0" w:space="0" w:color="auto"/>
        <w:right w:val="none" w:sz="0" w:space="0" w:color="auto"/>
      </w:divBdr>
    </w:div>
    <w:div w:id="935554667">
      <w:bodyDiv w:val="1"/>
      <w:marLeft w:val="0"/>
      <w:marRight w:val="0"/>
      <w:marTop w:val="0"/>
      <w:marBottom w:val="0"/>
      <w:divBdr>
        <w:top w:val="none" w:sz="0" w:space="0" w:color="auto"/>
        <w:left w:val="none" w:sz="0" w:space="0" w:color="auto"/>
        <w:bottom w:val="none" w:sz="0" w:space="0" w:color="auto"/>
        <w:right w:val="none" w:sz="0" w:space="0" w:color="auto"/>
      </w:divBdr>
    </w:div>
    <w:div w:id="972566585">
      <w:bodyDiv w:val="1"/>
      <w:marLeft w:val="0"/>
      <w:marRight w:val="0"/>
      <w:marTop w:val="0"/>
      <w:marBottom w:val="0"/>
      <w:divBdr>
        <w:top w:val="none" w:sz="0" w:space="0" w:color="auto"/>
        <w:left w:val="none" w:sz="0" w:space="0" w:color="auto"/>
        <w:bottom w:val="none" w:sz="0" w:space="0" w:color="auto"/>
        <w:right w:val="none" w:sz="0" w:space="0" w:color="auto"/>
      </w:divBdr>
    </w:div>
    <w:div w:id="982923588">
      <w:bodyDiv w:val="1"/>
      <w:marLeft w:val="0"/>
      <w:marRight w:val="0"/>
      <w:marTop w:val="0"/>
      <w:marBottom w:val="0"/>
      <w:divBdr>
        <w:top w:val="none" w:sz="0" w:space="0" w:color="auto"/>
        <w:left w:val="none" w:sz="0" w:space="0" w:color="auto"/>
        <w:bottom w:val="none" w:sz="0" w:space="0" w:color="auto"/>
        <w:right w:val="none" w:sz="0" w:space="0" w:color="auto"/>
      </w:divBdr>
    </w:div>
    <w:div w:id="993753404">
      <w:bodyDiv w:val="1"/>
      <w:marLeft w:val="0"/>
      <w:marRight w:val="0"/>
      <w:marTop w:val="0"/>
      <w:marBottom w:val="0"/>
      <w:divBdr>
        <w:top w:val="none" w:sz="0" w:space="0" w:color="auto"/>
        <w:left w:val="none" w:sz="0" w:space="0" w:color="auto"/>
        <w:bottom w:val="none" w:sz="0" w:space="0" w:color="auto"/>
        <w:right w:val="none" w:sz="0" w:space="0" w:color="auto"/>
      </w:divBdr>
    </w:div>
    <w:div w:id="1036198704">
      <w:bodyDiv w:val="1"/>
      <w:marLeft w:val="0"/>
      <w:marRight w:val="0"/>
      <w:marTop w:val="0"/>
      <w:marBottom w:val="0"/>
      <w:divBdr>
        <w:top w:val="none" w:sz="0" w:space="0" w:color="auto"/>
        <w:left w:val="none" w:sz="0" w:space="0" w:color="auto"/>
        <w:bottom w:val="none" w:sz="0" w:space="0" w:color="auto"/>
        <w:right w:val="none" w:sz="0" w:space="0" w:color="auto"/>
      </w:divBdr>
    </w:div>
    <w:div w:id="1047295116">
      <w:bodyDiv w:val="1"/>
      <w:marLeft w:val="0"/>
      <w:marRight w:val="0"/>
      <w:marTop w:val="0"/>
      <w:marBottom w:val="0"/>
      <w:divBdr>
        <w:top w:val="none" w:sz="0" w:space="0" w:color="auto"/>
        <w:left w:val="none" w:sz="0" w:space="0" w:color="auto"/>
        <w:bottom w:val="none" w:sz="0" w:space="0" w:color="auto"/>
        <w:right w:val="none" w:sz="0" w:space="0" w:color="auto"/>
      </w:divBdr>
    </w:div>
    <w:div w:id="1049839408">
      <w:bodyDiv w:val="1"/>
      <w:marLeft w:val="0"/>
      <w:marRight w:val="0"/>
      <w:marTop w:val="0"/>
      <w:marBottom w:val="0"/>
      <w:divBdr>
        <w:top w:val="none" w:sz="0" w:space="0" w:color="auto"/>
        <w:left w:val="none" w:sz="0" w:space="0" w:color="auto"/>
        <w:bottom w:val="none" w:sz="0" w:space="0" w:color="auto"/>
        <w:right w:val="none" w:sz="0" w:space="0" w:color="auto"/>
      </w:divBdr>
    </w:div>
    <w:div w:id="1074741774">
      <w:bodyDiv w:val="1"/>
      <w:marLeft w:val="0"/>
      <w:marRight w:val="0"/>
      <w:marTop w:val="0"/>
      <w:marBottom w:val="0"/>
      <w:divBdr>
        <w:top w:val="none" w:sz="0" w:space="0" w:color="auto"/>
        <w:left w:val="none" w:sz="0" w:space="0" w:color="auto"/>
        <w:bottom w:val="none" w:sz="0" w:space="0" w:color="auto"/>
        <w:right w:val="none" w:sz="0" w:space="0" w:color="auto"/>
      </w:divBdr>
    </w:div>
    <w:div w:id="1094282556">
      <w:bodyDiv w:val="1"/>
      <w:marLeft w:val="0"/>
      <w:marRight w:val="0"/>
      <w:marTop w:val="0"/>
      <w:marBottom w:val="0"/>
      <w:divBdr>
        <w:top w:val="none" w:sz="0" w:space="0" w:color="auto"/>
        <w:left w:val="none" w:sz="0" w:space="0" w:color="auto"/>
        <w:bottom w:val="none" w:sz="0" w:space="0" w:color="auto"/>
        <w:right w:val="none" w:sz="0" w:space="0" w:color="auto"/>
      </w:divBdr>
    </w:div>
    <w:div w:id="1100679285">
      <w:bodyDiv w:val="1"/>
      <w:marLeft w:val="0"/>
      <w:marRight w:val="0"/>
      <w:marTop w:val="0"/>
      <w:marBottom w:val="0"/>
      <w:divBdr>
        <w:top w:val="none" w:sz="0" w:space="0" w:color="auto"/>
        <w:left w:val="none" w:sz="0" w:space="0" w:color="auto"/>
        <w:bottom w:val="none" w:sz="0" w:space="0" w:color="auto"/>
        <w:right w:val="none" w:sz="0" w:space="0" w:color="auto"/>
      </w:divBdr>
    </w:div>
    <w:div w:id="1126585446">
      <w:bodyDiv w:val="1"/>
      <w:marLeft w:val="0"/>
      <w:marRight w:val="0"/>
      <w:marTop w:val="0"/>
      <w:marBottom w:val="0"/>
      <w:divBdr>
        <w:top w:val="none" w:sz="0" w:space="0" w:color="auto"/>
        <w:left w:val="none" w:sz="0" w:space="0" w:color="auto"/>
        <w:bottom w:val="none" w:sz="0" w:space="0" w:color="auto"/>
        <w:right w:val="none" w:sz="0" w:space="0" w:color="auto"/>
      </w:divBdr>
    </w:div>
    <w:div w:id="1141312652">
      <w:bodyDiv w:val="1"/>
      <w:marLeft w:val="0"/>
      <w:marRight w:val="0"/>
      <w:marTop w:val="0"/>
      <w:marBottom w:val="0"/>
      <w:divBdr>
        <w:top w:val="none" w:sz="0" w:space="0" w:color="auto"/>
        <w:left w:val="none" w:sz="0" w:space="0" w:color="auto"/>
        <w:bottom w:val="none" w:sz="0" w:space="0" w:color="auto"/>
        <w:right w:val="none" w:sz="0" w:space="0" w:color="auto"/>
      </w:divBdr>
    </w:div>
    <w:div w:id="1277639235">
      <w:bodyDiv w:val="1"/>
      <w:marLeft w:val="0"/>
      <w:marRight w:val="0"/>
      <w:marTop w:val="0"/>
      <w:marBottom w:val="0"/>
      <w:divBdr>
        <w:top w:val="none" w:sz="0" w:space="0" w:color="auto"/>
        <w:left w:val="none" w:sz="0" w:space="0" w:color="auto"/>
        <w:bottom w:val="none" w:sz="0" w:space="0" w:color="auto"/>
        <w:right w:val="none" w:sz="0" w:space="0" w:color="auto"/>
      </w:divBdr>
    </w:div>
    <w:div w:id="1279990657">
      <w:bodyDiv w:val="1"/>
      <w:marLeft w:val="0"/>
      <w:marRight w:val="0"/>
      <w:marTop w:val="0"/>
      <w:marBottom w:val="0"/>
      <w:divBdr>
        <w:top w:val="none" w:sz="0" w:space="0" w:color="auto"/>
        <w:left w:val="none" w:sz="0" w:space="0" w:color="auto"/>
        <w:bottom w:val="none" w:sz="0" w:space="0" w:color="auto"/>
        <w:right w:val="none" w:sz="0" w:space="0" w:color="auto"/>
      </w:divBdr>
    </w:div>
    <w:div w:id="1291401648">
      <w:bodyDiv w:val="1"/>
      <w:marLeft w:val="0"/>
      <w:marRight w:val="0"/>
      <w:marTop w:val="0"/>
      <w:marBottom w:val="0"/>
      <w:divBdr>
        <w:top w:val="none" w:sz="0" w:space="0" w:color="auto"/>
        <w:left w:val="none" w:sz="0" w:space="0" w:color="auto"/>
        <w:bottom w:val="none" w:sz="0" w:space="0" w:color="auto"/>
        <w:right w:val="none" w:sz="0" w:space="0" w:color="auto"/>
      </w:divBdr>
    </w:div>
    <w:div w:id="1291745731">
      <w:bodyDiv w:val="1"/>
      <w:marLeft w:val="0"/>
      <w:marRight w:val="0"/>
      <w:marTop w:val="0"/>
      <w:marBottom w:val="0"/>
      <w:divBdr>
        <w:top w:val="none" w:sz="0" w:space="0" w:color="auto"/>
        <w:left w:val="none" w:sz="0" w:space="0" w:color="auto"/>
        <w:bottom w:val="none" w:sz="0" w:space="0" w:color="auto"/>
        <w:right w:val="none" w:sz="0" w:space="0" w:color="auto"/>
      </w:divBdr>
    </w:div>
    <w:div w:id="1297105126">
      <w:bodyDiv w:val="1"/>
      <w:marLeft w:val="0"/>
      <w:marRight w:val="0"/>
      <w:marTop w:val="0"/>
      <w:marBottom w:val="0"/>
      <w:divBdr>
        <w:top w:val="none" w:sz="0" w:space="0" w:color="auto"/>
        <w:left w:val="none" w:sz="0" w:space="0" w:color="auto"/>
        <w:bottom w:val="none" w:sz="0" w:space="0" w:color="auto"/>
        <w:right w:val="none" w:sz="0" w:space="0" w:color="auto"/>
      </w:divBdr>
    </w:div>
    <w:div w:id="1304852666">
      <w:bodyDiv w:val="1"/>
      <w:marLeft w:val="0"/>
      <w:marRight w:val="0"/>
      <w:marTop w:val="0"/>
      <w:marBottom w:val="0"/>
      <w:divBdr>
        <w:top w:val="none" w:sz="0" w:space="0" w:color="auto"/>
        <w:left w:val="none" w:sz="0" w:space="0" w:color="auto"/>
        <w:bottom w:val="none" w:sz="0" w:space="0" w:color="auto"/>
        <w:right w:val="none" w:sz="0" w:space="0" w:color="auto"/>
      </w:divBdr>
    </w:div>
    <w:div w:id="1407266838">
      <w:bodyDiv w:val="1"/>
      <w:marLeft w:val="0"/>
      <w:marRight w:val="0"/>
      <w:marTop w:val="0"/>
      <w:marBottom w:val="0"/>
      <w:divBdr>
        <w:top w:val="none" w:sz="0" w:space="0" w:color="auto"/>
        <w:left w:val="none" w:sz="0" w:space="0" w:color="auto"/>
        <w:bottom w:val="none" w:sz="0" w:space="0" w:color="auto"/>
        <w:right w:val="none" w:sz="0" w:space="0" w:color="auto"/>
      </w:divBdr>
    </w:div>
    <w:div w:id="1408304889">
      <w:bodyDiv w:val="1"/>
      <w:marLeft w:val="0"/>
      <w:marRight w:val="0"/>
      <w:marTop w:val="0"/>
      <w:marBottom w:val="0"/>
      <w:divBdr>
        <w:top w:val="none" w:sz="0" w:space="0" w:color="auto"/>
        <w:left w:val="none" w:sz="0" w:space="0" w:color="auto"/>
        <w:bottom w:val="none" w:sz="0" w:space="0" w:color="auto"/>
        <w:right w:val="none" w:sz="0" w:space="0" w:color="auto"/>
      </w:divBdr>
    </w:div>
    <w:div w:id="1449734979">
      <w:bodyDiv w:val="1"/>
      <w:marLeft w:val="0"/>
      <w:marRight w:val="0"/>
      <w:marTop w:val="0"/>
      <w:marBottom w:val="0"/>
      <w:divBdr>
        <w:top w:val="none" w:sz="0" w:space="0" w:color="auto"/>
        <w:left w:val="none" w:sz="0" w:space="0" w:color="auto"/>
        <w:bottom w:val="none" w:sz="0" w:space="0" w:color="auto"/>
        <w:right w:val="none" w:sz="0" w:space="0" w:color="auto"/>
      </w:divBdr>
    </w:div>
    <w:div w:id="1464344211">
      <w:bodyDiv w:val="1"/>
      <w:marLeft w:val="0"/>
      <w:marRight w:val="0"/>
      <w:marTop w:val="0"/>
      <w:marBottom w:val="0"/>
      <w:divBdr>
        <w:top w:val="none" w:sz="0" w:space="0" w:color="auto"/>
        <w:left w:val="none" w:sz="0" w:space="0" w:color="auto"/>
        <w:bottom w:val="none" w:sz="0" w:space="0" w:color="auto"/>
        <w:right w:val="none" w:sz="0" w:space="0" w:color="auto"/>
      </w:divBdr>
      <w:divsChild>
        <w:div w:id="2104103716">
          <w:marLeft w:val="0"/>
          <w:marRight w:val="0"/>
          <w:marTop w:val="0"/>
          <w:marBottom w:val="0"/>
          <w:divBdr>
            <w:top w:val="none" w:sz="0" w:space="0" w:color="auto"/>
            <w:left w:val="none" w:sz="0" w:space="0" w:color="auto"/>
            <w:bottom w:val="none" w:sz="0" w:space="0" w:color="auto"/>
            <w:right w:val="none" w:sz="0" w:space="0" w:color="auto"/>
          </w:divBdr>
        </w:div>
      </w:divsChild>
    </w:div>
    <w:div w:id="1473988436">
      <w:bodyDiv w:val="1"/>
      <w:marLeft w:val="0"/>
      <w:marRight w:val="0"/>
      <w:marTop w:val="0"/>
      <w:marBottom w:val="0"/>
      <w:divBdr>
        <w:top w:val="none" w:sz="0" w:space="0" w:color="auto"/>
        <w:left w:val="none" w:sz="0" w:space="0" w:color="auto"/>
        <w:bottom w:val="none" w:sz="0" w:space="0" w:color="auto"/>
        <w:right w:val="none" w:sz="0" w:space="0" w:color="auto"/>
      </w:divBdr>
    </w:div>
    <w:div w:id="1480998334">
      <w:bodyDiv w:val="1"/>
      <w:marLeft w:val="0"/>
      <w:marRight w:val="0"/>
      <w:marTop w:val="0"/>
      <w:marBottom w:val="0"/>
      <w:divBdr>
        <w:top w:val="none" w:sz="0" w:space="0" w:color="auto"/>
        <w:left w:val="none" w:sz="0" w:space="0" w:color="auto"/>
        <w:bottom w:val="none" w:sz="0" w:space="0" w:color="auto"/>
        <w:right w:val="none" w:sz="0" w:space="0" w:color="auto"/>
      </w:divBdr>
    </w:div>
    <w:div w:id="1483430795">
      <w:bodyDiv w:val="1"/>
      <w:marLeft w:val="0"/>
      <w:marRight w:val="0"/>
      <w:marTop w:val="0"/>
      <w:marBottom w:val="0"/>
      <w:divBdr>
        <w:top w:val="none" w:sz="0" w:space="0" w:color="auto"/>
        <w:left w:val="none" w:sz="0" w:space="0" w:color="auto"/>
        <w:bottom w:val="none" w:sz="0" w:space="0" w:color="auto"/>
        <w:right w:val="none" w:sz="0" w:space="0" w:color="auto"/>
      </w:divBdr>
    </w:div>
    <w:div w:id="1526138240">
      <w:bodyDiv w:val="1"/>
      <w:marLeft w:val="0"/>
      <w:marRight w:val="0"/>
      <w:marTop w:val="0"/>
      <w:marBottom w:val="0"/>
      <w:divBdr>
        <w:top w:val="none" w:sz="0" w:space="0" w:color="auto"/>
        <w:left w:val="none" w:sz="0" w:space="0" w:color="auto"/>
        <w:bottom w:val="none" w:sz="0" w:space="0" w:color="auto"/>
        <w:right w:val="none" w:sz="0" w:space="0" w:color="auto"/>
      </w:divBdr>
    </w:div>
    <w:div w:id="1539660443">
      <w:bodyDiv w:val="1"/>
      <w:marLeft w:val="0"/>
      <w:marRight w:val="0"/>
      <w:marTop w:val="0"/>
      <w:marBottom w:val="0"/>
      <w:divBdr>
        <w:top w:val="none" w:sz="0" w:space="0" w:color="auto"/>
        <w:left w:val="none" w:sz="0" w:space="0" w:color="auto"/>
        <w:bottom w:val="none" w:sz="0" w:space="0" w:color="auto"/>
        <w:right w:val="none" w:sz="0" w:space="0" w:color="auto"/>
      </w:divBdr>
    </w:div>
    <w:div w:id="1576357416">
      <w:bodyDiv w:val="1"/>
      <w:marLeft w:val="0"/>
      <w:marRight w:val="0"/>
      <w:marTop w:val="0"/>
      <w:marBottom w:val="0"/>
      <w:divBdr>
        <w:top w:val="none" w:sz="0" w:space="0" w:color="auto"/>
        <w:left w:val="none" w:sz="0" w:space="0" w:color="auto"/>
        <w:bottom w:val="none" w:sz="0" w:space="0" w:color="auto"/>
        <w:right w:val="none" w:sz="0" w:space="0" w:color="auto"/>
      </w:divBdr>
    </w:div>
    <w:div w:id="1576627350">
      <w:bodyDiv w:val="1"/>
      <w:marLeft w:val="0"/>
      <w:marRight w:val="0"/>
      <w:marTop w:val="0"/>
      <w:marBottom w:val="0"/>
      <w:divBdr>
        <w:top w:val="none" w:sz="0" w:space="0" w:color="auto"/>
        <w:left w:val="none" w:sz="0" w:space="0" w:color="auto"/>
        <w:bottom w:val="none" w:sz="0" w:space="0" w:color="auto"/>
        <w:right w:val="none" w:sz="0" w:space="0" w:color="auto"/>
      </w:divBdr>
    </w:div>
    <w:div w:id="1693413235">
      <w:bodyDiv w:val="1"/>
      <w:marLeft w:val="0"/>
      <w:marRight w:val="0"/>
      <w:marTop w:val="0"/>
      <w:marBottom w:val="0"/>
      <w:divBdr>
        <w:top w:val="none" w:sz="0" w:space="0" w:color="auto"/>
        <w:left w:val="none" w:sz="0" w:space="0" w:color="auto"/>
        <w:bottom w:val="none" w:sz="0" w:space="0" w:color="auto"/>
        <w:right w:val="none" w:sz="0" w:space="0" w:color="auto"/>
      </w:divBdr>
    </w:div>
    <w:div w:id="1721631936">
      <w:bodyDiv w:val="1"/>
      <w:marLeft w:val="0"/>
      <w:marRight w:val="0"/>
      <w:marTop w:val="0"/>
      <w:marBottom w:val="0"/>
      <w:divBdr>
        <w:top w:val="none" w:sz="0" w:space="0" w:color="auto"/>
        <w:left w:val="none" w:sz="0" w:space="0" w:color="auto"/>
        <w:bottom w:val="none" w:sz="0" w:space="0" w:color="auto"/>
        <w:right w:val="none" w:sz="0" w:space="0" w:color="auto"/>
      </w:divBdr>
    </w:div>
    <w:div w:id="1748914122">
      <w:bodyDiv w:val="1"/>
      <w:marLeft w:val="0"/>
      <w:marRight w:val="0"/>
      <w:marTop w:val="0"/>
      <w:marBottom w:val="0"/>
      <w:divBdr>
        <w:top w:val="none" w:sz="0" w:space="0" w:color="auto"/>
        <w:left w:val="none" w:sz="0" w:space="0" w:color="auto"/>
        <w:bottom w:val="none" w:sz="0" w:space="0" w:color="auto"/>
        <w:right w:val="none" w:sz="0" w:space="0" w:color="auto"/>
      </w:divBdr>
    </w:div>
    <w:div w:id="1750347889">
      <w:bodyDiv w:val="1"/>
      <w:marLeft w:val="0"/>
      <w:marRight w:val="0"/>
      <w:marTop w:val="0"/>
      <w:marBottom w:val="0"/>
      <w:divBdr>
        <w:top w:val="none" w:sz="0" w:space="0" w:color="auto"/>
        <w:left w:val="none" w:sz="0" w:space="0" w:color="auto"/>
        <w:bottom w:val="none" w:sz="0" w:space="0" w:color="auto"/>
        <w:right w:val="none" w:sz="0" w:space="0" w:color="auto"/>
      </w:divBdr>
      <w:divsChild>
        <w:div w:id="301079138">
          <w:marLeft w:val="0"/>
          <w:marRight w:val="0"/>
          <w:marTop w:val="0"/>
          <w:marBottom w:val="0"/>
          <w:divBdr>
            <w:top w:val="none" w:sz="0" w:space="0" w:color="auto"/>
            <w:left w:val="none" w:sz="0" w:space="0" w:color="auto"/>
            <w:bottom w:val="none" w:sz="0" w:space="0" w:color="auto"/>
            <w:right w:val="none" w:sz="0" w:space="0" w:color="auto"/>
          </w:divBdr>
          <w:divsChild>
            <w:div w:id="232084663">
              <w:marLeft w:val="0"/>
              <w:marRight w:val="0"/>
              <w:marTop w:val="0"/>
              <w:marBottom w:val="0"/>
              <w:divBdr>
                <w:top w:val="none" w:sz="0" w:space="0" w:color="auto"/>
                <w:left w:val="none" w:sz="0" w:space="0" w:color="auto"/>
                <w:bottom w:val="none" w:sz="0" w:space="0" w:color="auto"/>
                <w:right w:val="none" w:sz="0" w:space="0" w:color="auto"/>
              </w:divBdr>
            </w:div>
            <w:div w:id="1645431316">
              <w:marLeft w:val="0"/>
              <w:marRight w:val="0"/>
              <w:marTop w:val="0"/>
              <w:marBottom w:val="0"/>
              <w:divBdr>
                <w:top w:val="none" w:sz="0" w:space="0" w:color="auto"/>
                <w:left w:val="none" w:sz="0" w:space="0" w:color="auto"/>
                <w:bottom w:val="none" w:sz="0" w:space="0" w:color="auto"/>
                <w:right w:val="none" w:sz="0" w:space="0" w:color="auto"/>
              </w:divBdr>
            </w:div>
          </w:divsChild>
        </w:div>
        <w:div w:id="383145629">
          <w:marLeft w:val="0"/>
          <w:marRight w:val="0"/>
          <w:marTop w:val="0"/>
          <w:marBottom w:val="0"/>
          <w:divBdr>
            <w:top w:val="none" w:sz="0" w:space="0" w:color="auto"/>
            <w:left w:val="none" w:sz="0" w:space="0" w:color="auto"/>
            <w:bottom w:val="none" w:sz="0" w:space="0" w:color="auto"/>
            <w:right w:val="none" w:sz="0" w:space="0" w:color="auto"/>
          </w:divBdr>
        </w:div>
        <w:div w:id="472986194">
          <w:marLeft w:val="0"/>
          <w:marRight w:val="0"/>
          <w:marTop w:val="0"/>
          <w:marBottom w:val="0"/>
          <w:divBdr>
            <w:top w:val="none" w:sz="0" w:space="0" w:color="auto"/>
            <w:left w:val="none" w:sz="0" w:space="0" w:color="auto"/>
            <w:bottom w:val="none" w:sz="0" w:space="0" w:color="auto"/>
            <w:right w:val="none" w:sz="0" w:space="0" w:color="auto"/>
          </w:divBdr>
        </w:div>
        <w:div w:id="698968385">
          <w:marLeft w:val="0"/>
          <w:marRight w:val="0"/>
          <w:marTop w:val="0"/>
          <w:marBottom w:val="0"/>
          <w:divBdr>
            <w:top w:val="none" w:sz="0" w:space="0" w:color="auto"/>
            <w:left w:val="none" w:sz="0" w:space="0" w:color="auto"/>
            <w:bottom w:val="none" w:sz="0" w:space="0" w:color="auto"/>
            <w:right w:val="none" w:sz="0" w:space="0" w:color="auto"/>
          </w:divBdr>
        </w:div>
        <w:div w:id="1871918767">
          <w:marLeft w:val="0"/>
          <w:marRight w:val="0"/>
          <w:marTop w:val="0"/>
          <w:marBottom w:val="0"/>
          <w:divBdr>
            <w:top w:val="none" w:sz="0" w:space="0" w:color="auto"/>
            <w:left w:val="none" w:sz="0" w:space="0" w:color="auto"/>
            <w:bottom w:val="none" w:sz="0" w:space="0" w:color="auto"/>
            <w:right w:val="none" w:sz="0" w:space="0" w:color="auto"/>
          </w:divBdr>
        </w:div>
      </w:divsChild>
    </w:div>
    <w:div w:id="1774476312">
      <w:bodyDiv w:val="1"/>
      <w:marLeft w:val="0"/>
      <w:marRight w:val="0"/>
      <w:marTop w:val="0"/>
      <w:marBottom w:val="0"/>
      <w:divBdr>
        <w:top w:val="none" w:sz="0" w:space="0" w:color="auto"/>
        <w:left w:val="none" w:sz="0" w:space="0" w:color="auto"/>
        <w:bottom w:val="none" w:sz="0" w:space="0" w:color="auto"/>
        <w:right w:val="none" w:sz="0" w:space="0" w:color="auto"/>
      </w:divBdr>
    </w:div>
    <w:div w:id="1817409153">
      <w:bodyDiv w:val="1"/>
      <w:marLeft w:val="0"/>
      <w:marRight w:val="0"/>
      <w:marTop w:val="0"/>
      <w:marBottom w:val="0"/>
      <w:divBdr>
        <w:top w:val="none" w:sz="0" w:space="0" w:color="auto"/>
        <w:left w:val="none" w:sz="0" w:space="0" w:color="auto"/>
        <w:bottom w:val="none" w:sz="0" w:space="0" w:color="auto"/>
        <w:right w:val="none" w:sz="0" w:space="0" w:color="auto"/>
      </w:divBdr>
    </w:div>
    <w:div w:id="1817868864">
      <w:bodyDiv w:val="1"/>
      <w:marLeft w:val="0"/>
      <w:marRight w:val="0"/>
      <w:marTop w:val="0"/>
      <w:marBottom w:val="0"/>
      <w:divBdr>
        <w:top w:val="none" w:sz="0" w:space="0" w:color="auto"/>
        <w:left w:val="none" w:sz="0" w:space="0" w:color="auto"/>
        <w:bottom w:val="none" w:sz="0" w:space="0" w:color="auto"/>
        <w:right w:val="none" w:sz="0" w:space="0" w:color="auto"/>
      </w:divBdr>
    </w:div>
    <w:div w:id="1854371199">
      <w:bodyDiv w:val="1"/>
      <w:marLeft w:val="0"/>
      <w:marRight w:val="0"/>
      <w:marTop w:val="0"/>
      <w:marBottom w:val="0"/>
      <w:divBdr>
        <w:top w:val="none" w:sz="0" w:space="0" w:color="auto"/>
        <w:left w:val="none" w:sz="0" w:space="0" w:color="auto"/>
        <w:bottom w:val="none" w:sz="0" w:space="0" w:color="auto"/>
        <w:right w:val="none" w:sz="0" w:space="0" w:color="auto"/>
      </w:divBdr>
    </w:div>
    <w:div w:id="1858041769">
      <w:bodyDiv w:val="1"/>
      <w:marLeft w:val="0"/>
      <w:marRight w:val="0"/>
      <w:marTop w:val="0"/>
      <w:marBottom w:val="0"/>
      <w:divBdr>
        <w:top w:val="none" w:sz="0" w:space="0" w:color="auto"/>
        <w:left w:val="none" w:sz="0" w:space="0" w:color="auto"/>
        <w:bottom w:val="none" w:sz="0" w:space="0" w:color="auto"/>
        <w:right w:val="none" w:sz="0" w:space="0" w:color="auto"/>
      </w:divBdr>
    </w:div>
    <w:div w:id="1861695437">
      <w:bodyDiv w:val="1"/>
      <w:marLeft w:val="0"/>
      <w:marRight w:val="0"/>
      <w:marTop w:val="0"/>
      <w:marBottom w:val="0"/>
      <w:divBdr>
        <w:top w:val="none" w:sz="0" w:space="0" w:color="auto"/>
        <w:left w:val="none" w:sz="0" w:space="0" w:color="auto"/>
        <w:bottom w:val="none" w:sz="0" w:space="0" w:color="auto"/>
        <w:right w:val="none" w:sz="0" w:space="0" w:color="auto"/>
      </w:divBdr>
    </w:div>
    <w:div w:id="1911039258">
      <w:bodyDiv w:val="1"/>
      <w:marLeft w:val="0"/>
      <w:marRight w:val="0"/>
      <w:marTop w:val="0"/>
      <w:marBottom w:val="0"/>
      <w:divBdr>
        <w:top w:val="none" w:sz="0" w:space="0" w:color="auto"/>
        <w:left w:val="none" w:sz="0" w:space="0" w:color="auto"/>
        <w:bottom w:val="none" w:sz="0" w:space="0" w:color="auto"/>
        <w:right w:val="none" w:sz="0" w:space="0" w:color="auto"/>
      </w:divBdr>
    </w:div>
    <w:div w:id="1913352522">
      <w:bodyDiv w:val="1"/>
      <w:marLeft w:val="0"/>
      <w:marRight w:val="0"/>
      <w:marTop w:val="0"/>
      <w:marBottom w:val="0"/>
      <w:divBdr>
        <w:top w:val="none" w:sz="0" w:space="0" w:color="auto"/>
        <w:left w:val="none" w:sz="0" w:space="0" w:color="auto"/>
        <w:bottom w:val="none" w:sz="0" w:space="0" w:color="auto"/>
        <w:right w:val="none" w:sz="0" w:space="0" w:color="auto"/>
      </w:divBdr>
    </w:div>
    <w:div w:id="1915165312">
      <w:bodyDiv w:val="1"/>
      <w:marLeft w:val="0"/>
      <w:marRight w:val="0"/>
      <w:marTop w:val="0"/>
      <w:marBottom w:val="0"/>
      <w:divBdr>
        <w:top w:val="none" w:sz="0" w:space="0" w:color="auto"/>
        <w:left w:val="none" w:sz="0" w:space="0" w:color="auto"/>
        <w:bottom w:val="none" w:sz="0" w:space="0" w:color="auto"/>
        <w:right w:val="none" w:sz="0" w:space="0" w:color="auto"/>
      </w:divBdr>
    </w:div>
    <w:div w:id="1924141217">
      <w:bodyDiv w:val="1"/>
      <w:marLeft w:val="0"/>
      <w:marRight w:val="0"/>
      <w:marTop w:val="0"/>
      <w:marBottom w:val="0"/>
      <w:divBdr>
        <w:top w:val="none" w:sz="0" w:space="0" w:color="auto"/>
        <w:left w:val="none" w:sz="0" w:space="0" w:color="auto"/>
        <w:bottom w:val="none" w:sz="0" w:space="0" w:color="auto"/>
        <w:right w:val="none" w:sz="0" w:space="0" w:color="auto"/>
      </w:divBdr>
    </w:div>
    <w:div w:id="1957562583">
      <w:bodyDiv w:val="1"/>
      <w:marLeft w:val="0"/>
      <w:marRight w:val="0"/>
      <w:marTop w:val="0"/>
      <w:marBottom w:val="0"/>
      <w:divBdr>
        <w:top w:val="none" w:sz="0" w:space="0" w:color="auto"/>
        <w:left w:val="none" w:sz="0" w:space="0" w:color="auto"/>
        <w:bottom w:val="none" w:sz="0" w:space="0" w:color="auto"/>
        <w:right w:val="none" w:sz="0" w:space="0" w:color="auto"/>
      </w:divBdr>
    </w:div>
    <w:div w:id="1969123271">
      <w:bodyDiv w:val="1"/>
      <w:marLeft w:val="0"/>
      <w:marRight w:val="0"/>
      <w:marTop w:val="0"/>
      <w:marBottom w:val="0"/>
      <w:divBdr>
        <w:top w:val="none" w:sz="0" w:space="0" w:color="auto"/>
        <w:left w:val="none" w:sz="0" w:space="0" w:color="auto"/>
        <w:bottom w:val="none" w:sz="0" w:space="0" w:color="auto"/>
        <w:right w:val="none" w:sz="0" w:space="0" w:color="auto"/>
      </w:divBdr>
    </w:div>
    <w:div w:id="207638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eur-lex.europa.eu/JOHtml.do?uri=OJ:L:2010:323:SOM:EN:HTML" TargetMode="External"/><Relationship Id="rId2" Type="http://schemas.openxmlformats.org/officeDocument/2006/relationships/hyperlink" Target="http://inspire.jrc.ec.europa.eu/index.cfm/pageid/42" TargetMode="External"/><Relationship Id="rId1" Type="http://schemas.openxmlformats.org/officeDocument/2006/relationships/hyperlink" Target="http://inspire.jrc.ec.europa.eu/index.cfm/pageid/2" TargetMode="External"/><Relationship Id="rId6" Type="http://schemas.openxmlformats.org/officeDocument/2006/relationships/hyperlink" Target="http://www.ec-gis.org/sdi/publist/pdfs/annoni2005eurgrids.pdf" TargetMode="External"/><Relationship Id="rId5" Type="http://schemas.openxmlformats.org/officeDocument/2006/relationships/hyperlink" Target="http://www.ec-gis.org/sdi/publist/pdfs/annoni-etal2003eur.pdf" TargetMode="External"/><Relationship Id="rId4" Type="http://schemas.openxmlformats.org/officeDocument/2006/relationships/hyperlink" Target="http://inspire.jrc.ec.europa.eu/index.cfm/pageid/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Y:\Documents\Templates\INSPIRE_DS.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INSPIRE_DS.dot</Template>
  <TotalTime>0</TotalTime>
  <Pages>7</Pages>
  <Words>9306</Words>
  <Characters>53046</Characters>
  <Application>Microsoft Office Word</Application>
  <DocSecurity>0</DocSecurity>
  <Lines>442</Lines>
  <Paragraphs>124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INSPIRE data specification on Geographical Grid Systems - Guidelines</vt:lpstr>
      <vt:lpstr>INSPIRE data specification on Geographical Grid Systems - Guidelines</vt:lpstr>
    </vt:vector>
  </TitlesOfParts>
  <Company/>
  <LinksUpToDate>false</LinksUpToDate>
  <CharactersWithSpaces>62228</CharactersWithSpaces>
  <SharedDoc>false</SharedDoc>
  <HLinks>
    <vt:vector size="42" baseType="variant">
      <vt:variant>
        <vt:i4>4718614</vt:i4>
      </vt:variant>
      <vt:variant>
        <vt:i4>18</vt:i4>
      </vt:variant>
      <vt:variant>
        <vt:i4>0</vt:i4>
      </vt:variant>
      <vt:variant>
        <vt:i4>5</vt:i4>
      </vt:variant>
      <vt:variant>
        <vt:lpwstr>http://www.ec-gis.org/sdi/publist/pdfs/annoni2005eurgrids.pdf</vt:lpwstr>
      </vt:variant>
      <vt:variant>
        <vt:lpwstr/>
      </vt:variant>
      <vt:variant>
        <vt:i4>524298</vt:i4>
      </vt:variant>
      <vt:variant>
        <vt:i4>15</vt:i4>
      </vt:variant>
      <vt:variant>
        <vt:i4>0</vt:i4>
      </vt:variant>
      <vt:variant>
        <vt:i4>5</vt:i4>
      </vt:variant>
      <vt:variant>
        <vt:lpwstr>http://www.ec-gis.org/sdi/publist/pdfs/annoni-etal2003eur.pdf</vt:lpwstr>
      </vt:variant>
      <vt:variant>
        <vt:lpwstr/>
      </vt:variant>
      <vt:variant>
        <vt:i4>524298</vt:i4>
      </vt:variant>
      <vt:variant>
        <vt:i4>12</vt:i4>
      </vt:variant>
      <vt:variant>
        <vt:i4>0</vt:i4>
      </vt:variant>
      <vt:variant>
        <vt:i4>5</vt:i4>
      </vt:variant>
      <vt:variant>
        <vt:lpwstr>http://www.ec-gis.org/sdi/publist/pdfs/annoni-etal2003eur.pdf</vt:lpwstr>
      </vt:variant>
      <vt:variant>
        <vt:lpwstr/>
      </vt:variant>
      <vt:variant>
        <vt:i4>7340130</vt:i4>
      </vt:variant>
      <vt:variant>
        <vt:i4>9</vt:i4>
      </vt:variant>
      <vt:variant>
        <vt:i4>0</vt:i4>
      </vt:variant>
      <vt:variant>
        <vt:i4>5</vt:i4>
      </vt:variant>
      <vt:variant>
        <vt:lpwstr>http://inspire.jrc.ec.europa.eu/index.cfm/pageid/2</vt:lpwstr>
      </vt:variant>
      <vt:variant>
        <vt:lpwstr/>
      </vt:variant>
      <vt:variant>
        <vt:i4>1048641</vt:i4>
      </vt:variant>
      <vt:variant>
        <vt:i4>6</vt:i4>
      </vt:variant>
      <vt:variant>
        <vt:i4>0</vt:i4>
      </vt:variant>
      <vt:variant>
        <vt:i4>5</vt:i4>
      </vt:variant>
      <vt:variant>
        <vt:lpwstr>http://eur-lex.europa.eu/JOHtml.do?uri=OJ:L:2010:323:SOM:EN:HTML</vt:lpwstr>
      </vt:variant>
      <vt:variant>
        <vt:lpwstr/>
      </vt:variant>
      <vt:variant>
        <vt:i4>7733346</vt:i4>
      </vt:variant>
      <vt:variant>
        <vt:i4>3</vt:i4>
      </vt:variant>
      <vt:variant>
        <vt:i4>0</vt:i4>
      </vt:variant>
      <vt:variant>
        <vt:i4>5</vt:i4>
      </vt:variant>
      <vt:variant>
        <vt:lpwstr>http://inspire.jrc.ec.europa.eu/index.cfm/pageid/42</vt:lpwstr>
      </vt:variant>
      <vt:variant>
        <vt:lpwstr/>
      </vt:variant>
      <vt:variant>
        <vt:i4>7340130</vt:i4>
      </vt:variant>
      <vt:variant>
        <vt:i4>0</vt:i4>
      </vt:variant>
      <vt:variant>
        <vt:i4>0</vt:i4>
      </vt:variant>
      <vt:variant>
        <vt:i4>5</vt:i4>
      </vt:variant>
      <vt:variant>
        <vt:lpwstr>http://inspire.jrc.ec.europa.eu/index.cfm/pageid/2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data specification on Geographical Grid Systems - Guidelines</dc:title>
  <dc:subject/>
  <dc:creator>TWG Coordinate Reference Systems &amp; Geographical Grid Systems</dc:creator>
  <cp:keywords/>
  <cp:lastModifiedBy>Alessandro Aiello</cp:lastModifiedBy>
  <cp:revision>2</cp:revision>
  <cp:lastPrinted>2014-04-16T11:48:00Z</cp:lastPrinted>
  <dcterms:created xsi:type="dcterms:W3CDTF">2022-09-29T06:57:00Z</dcterms:created>
  <dcterms:modified xsi:type="dcterms:W3CDTF">2022-09-29T06:57:00Z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Name">
    <vt:lpwstr>Geographical Grid Systems</vt:lpwstr>
  </property>
  <property fmtid="{D5CDD505-2E9C-101B-9397-08002B2CF9AE}" pid="3" name="Theme Number">
    <vt:lpwstr>2</vt:lpwstr>
  </property>
  <property fmtid="{D5CDD505-2E9C-101B-9397-08002B2CF9AE}" pid="4" name="Annex">
    <vt:lpwstr>I</vt:lpwstr>
  </property>
  <property fmtid="{D5CDD505-2E9C-101B-9397-08002B2CF9AE}" pid="5" name="DS Version">
    <vt:lpwstr>3.1</vt:lpwstr>
  </property>
  <property fmtid="{D5CDD505-2E9C-101B-9397-08002B2CF9AE}" pid="6" name="Publication date">
    <vt:lpwstr>2014-04-17</vt:lpwstr>
  </property>
  <property fmtid="{D5CDD505-2E9C-101B-9397-08002B2CF9AE}" pid="7" name="Theme Short Name">
    <vt:lpwstr>GG</vt:lpwstr>
  </property>
  <property fmtid="{D5CDD505-2E9C-101B-9397-08002B2CF9AE}" pid="8" name="instructions">
    <vt:lpwstr>no</vt:lpwstr>
  </property>
  <property fmtid="{D5CDD505-2E9C-101B-9397-08002B2CF9AE}" pid="9" name="TWG Name">
    <vt:lpwstr>INSPIRE Thematic Working Group Coordinate Reference Systems &amp; Geographical Grid Systems</vt:lpwstr>
  </property>
  <property fmtid="{D5CDD505-2E9C-101B-9397-08002B2CF9AE}" pid="10" name="TWG Short Name">
    <vt:lpwstr>TWG-RS-GG</vt:lpwstr>
  </property>
</Properties>
</file>